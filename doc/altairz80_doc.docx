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D1C9" w14:textId="77777777" w:rsidR="001F331C" w:rsidRPr="001E26AA" w:rsidRDefault="001F331C">
      <w:pPr>
        <w:pStyle w:val="PlainText"/>
        <w:jc w:val="center"/>
        <w:rPr>
          <w:b/>
          <w:sz w:val="32"/>
        </w:rPr>
      </w:pPr>
      <w:r w:rsidRPr="001E26AA">
        <w:rPr>
          <w:b/>
          <w:sz w:val="32"/>
        </w:rPr>
        <w:t>AltairZ80 Simulator Usage</w:t>
      </w:r>
    </w:p>
    <w:p w14:paraId="66BBE362" w14:textId="205AB208" w:rsidR="001F331C" w:rsidRPr="001E26AA" w:rsidRDefault="009632E0">
      <w:pPr>
        <w:pStyle w:val="PlainText"/>
        <w:jc w:val="center"/>
        <w:rPr>
          <w:b/>
          <w:sz w:val="32"/>
        </w:rPr>
      </w:pPr>
      <w:ins w:id="0" w:author="Patrick Linstruth" w:date="2023-07-30T09:04:00Z">
        <w:r>
          <w:rPr>
            <w:b/>
            <w:sz w:val="32"/>
          </w:rPr>
          <w:t>30</w:t>
        </w:r>
      </w:ins>
      <w:del w:id="1" w:author="Patrick Linstruth" w:date="2023-07-30T09:04:00Z">
        <w:r w:rsidR="00ED0F71" w:rsidDel="009632E0">
          <w:rPr>
            <w:b/>
            <w:sz w:val="32"/>
          </w:rPr>
          <w:delText>1</w:delText>
        </w:r>
        <w:r w:rsidR="00B43FB1" w:rsidDel="009632E0">
          <w:rPr>
            <w:b/>
            <w:sz w:val="32"/>
          </w:rPr>
          <w:delText>7</w:delText>
        </w:r>
      </w:del>
      <w:r w:rsidR="00ED0F71">
        <w:rPr>
          <w:b/>
          <w:sz w:val="32"/>
        </w:rPr>
        <w:t>-Jul</w:t>
      </w:r>
      <w:r w:rsidR="00327DF2" w:rsidRPr="001E26AA">
        <w:rPr>
          <w:b/>
          <w:sz w:val="32"/>
        </w:rPr>
        <w:t>-20</w:t>
      </w:r>
      <w:r w:rsidR="00D324C3">
        <w:rPr>
          <w:b/>
          <w:sz w:val="32"/>
        </w:rPr>
        <w:t>2</w:t>
      </w:r>
      <w:r w:rsidR="003F078F">
        <w:rPr>
          <w:b/>
          <w:sz w:val="32"/>
        </w:rPr>
        <w:t>3</w:t>
      </w:r>
    </w:p>
    <w:p w14:paraId="510F1EDC" w14:textId="77777777" w:rsidR="001F331C" w:rsidRPr="001E26AA" w:rsidRDefault="001F331C">
      <w:pPr>
        <w:pStyle w:val="PlainText"/>
        <w:rPr>
          <w:b/>
        </w:rPr>
      </w:pPr>
      <w:r w:rsidRPr="001E26AA">
        <w:rPr>
          <w:b/>
        </w:rPr>
        <w:t>COPYRIGHT NOTICE</w:t>
      </w:r>
    </w:p>
    <w:p w14:paraId="4C1FCC37" w14:textId="77777777" w:rsidR="001F331C" w:rsidRPr="001E26AA" w:rsidRDefault="001F331C">
      <w:pPr>
        <w:pStyle w:val="PlainText"/>
      </w:pPr>
      <w:r w:rsidRPr="001E26AA">
        <w:t>The following copyright notice applies to the SIMH source, binary, and documentation:</w:t>
      </w:r>
    </w:p>
    <w:p w14:paraId="7AEA4234" w14:textId="77777777" w:rsidR="001F331C" w:rsidRPr="001E26AA" w:rsidRDefault="001F331C">
      <w:pPr>
        <w:pStyle w:val="PlainText"/>
        <w:ind w:left="720" w:right="962"/>
      </w:pPr>
      <w:r w:rsidRPr="001E26AA">
        <w:t>Original code for the AltairZ80 part published in 2002-20</w:t>
      </w:r>
      <w:r w:rsidR="00AC7F64" w:rsidRPr="001E26AA">
        <w:t>14</w:t>
      </w:r>
      <w:r w:rsidRPr="001E26AA">
        <w:t>, written by Peter Schorn</w:t>
      </w:r>
    </w:p>
    <w:p w14:paraId="07FAB822" w14:textId="77777777" w:rsidR="001F331C" w:rsidRPr="001E26AA" w:rsidRDefault="001F331C">
      <w:pPr>
        <w:pStyle w:val="PlainText"/>
        <w:ind w:left="720" w:right="962"/>
      </w:pPr>
      <w:r w:rsidRPr="001E26AA">
        <w:t>Copyright (c) 2002-20</w:t>
      </w:r>
      <w:r w:rsidR="00D324C3">
        <w:t>2</w:t>
      </w:r>
      <w:r w:rsidR="003F078F">
        <w:t>3</w:t>
      </w:r>
      <w:r w:rsidRPr="001E26AA">
        <w:t>, Peter Schorn</w:t>
      </w:r>
    </w:p>
    <w:p w14:paraId="3876B1EA" w14:textId="77777777" w:rsidR="001F331C" w:rsidRPr="001E26AA" w:rsidRDefault="001F331C">
      <w:pPr>
        <w:pStyle w:val="PlainText"/>
        <w:ind w:left="720" w:right="962"/>
      </w:pPr>
      <w:r w:rsidRPr="001E26AA">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C943560" w14:textId="77777777" w:rsidR="001F331C" w:rsidRPr="001E26AA" w:rsidRDefault="001F331C">
      <w:pPr>
        <w:pStyle w:val="PlainText"/>
        <w:ind w:left="720" w:right="962"/>
      </w:pPr>
      <w:r w:rsidRPr="001E26AA">
        <w:t>The above copyright notice and this permission notice shall be included in all copies or substantial portions of the Software.</w:t>
      </w:r>
    </w:p>
    <w:p w14:paraId="1CD075C6" w14:textId="77777777" w:rsidR="001F331C" w:rsidRPr="001E26AA" w:rsidRDefault="001F331C">
      <w:pPr>
        <w:pStyle w:val="PlainText"/>
        <w:ind w:left="720" w:right="962"/>
      </w:pPr>
      <w:r w:rsidRPr="001E26AA">
        <w:t>THE SOFTWARE IS PROVIDED "AS IS", WITHOUT WARRANTY OF ANY KIND, EXPRESS OR IMPLIED, INCLUDING BUT NOT LIMITED TO THE WARRANTIES OF MERCHANTABILITY, FITNESS FOR A PARTICULAR PURPOSE AND NONINFRINGEMENT. IN NO EVENT SHALL PETER SCHORN BE LIABLE FOR ANY CLAIM, DAMAGES OR OTHER LIABILITY, WHETHER IN AN ACTION OF CONTRACT, TORT OR OTHERWISE, ARISING FROM, OUT OF OR IN CONNECTION WITH THE SOFTWARE OR THE USE OR OTHER DEALINGS IN THE SOFTWARE.</w:t>
      </w:r>
    </w:p>
    <w:p w14:paraId="0442F4DD" w14:textId="77777777" w:rsidR="001F331C" w:rsidRPr="001E26AA" w:rsidRDefault="001F331C">
      <w:pPr>
        <w:pStyle w:val="PlainText"/>
        <w:ind w:left="720" w:right="962"/>
      </w:pPr>
      <w:r w:rsidRPr="001E26AA">
        <w:t>Except as contained in this notice, the name of Peter Schorn shall not be used in advertising or otherwise to promote the sale, use or other dealings in this Software without prior written authorization from Peter Schorn.</w:t>
      </w:r>
    </w:p>
    <w:p w14:paraId="17B88426" w14:textId="77777777" w:rsidR="001F331C" w:rsidRPr="001E26AA" w:rsidRDefault="001F331C">
      <w:pPr>
        <w:pStyle w:val="PlainText"/>
        <w:ind w:left="720" w:right="962"/>
      </w:pPr>
      <w:r w:rsidRPr="001E26AA">
        <w:t>Based on work by Charles E. Owen (c) 1997. Additional de</w:t>
      </w:r>
      <w:r w:rsidR="003414EC" w:rsidRPr="001E26AA">
        <w:t xml:space="preserve">vice support by Howard M. Harte, </w:t>
      </w:r>
      <w:r w:rsidRPr="001E26AA">
        <w:t>Ernie Price</w:t>
      </w:r>
      <w:r w:rsidR="00481E6A" w:rsidRPr="001E26AA">
        <w:t xml:space="preserve">, </w:t>
      </w:r>
      <w:r w:rsidR="003414EC" w:rsidRPr="001E26AA">
        <w:t>Mike Douglas</w:t>
      </w:r>
      <w:r w:rsidR="00481E6A" w:rsidRPr="001E26AA">
        <w:t xml:space="preserve"> and Patrick Linstruth</w:t>
      </w:r>
      <w:r w:rsidRPr="001E26AA">
        <w:t>.</w:t>
      </w:r>
    </w:p>
    <w:p w14:paraId="1CB272AF" w14:textId="77777777" w:rsidR="0071042B" w:rsidRDefault="001F331C">
      <w:pPr>
        <w:pStyle w:val="TOC1"/>
        <w:rPr>
          <w:noProof/>
        </w:rPr>
      </w:pPr>
      <w:r w:rsidRPr="001E26AA">
        <w:br w:type="page"/>
      </w:r>
      <w:r w:rsidRPr="001E26AA">
        <w:rPr>
          <w:rFonts w:eastAsia="MS Mincho"/>
        </w:rPr>
        <w:fldChar w:fldCharType="begin"/>
      </w:r>
      <w:r w:rsidRPr="001E26AA">
        <w:rPr>
          <w:rFonts w:eastAsia="MS Mincho"/>
        </w:rPr>
        <w:instrText xml:space="preserve"> </w:instrText>
      </w:r>
      <w:r w:rsidR="007E6066" w:rsidRPr="001E26AA">
        <w:rPr>
          <w:rFonts w:eastAsia="MS Mincho"/>
        </w:rPr>
        <w:instrText>TOC</w:instrText>
      </w:r>
      <w:r w:rsidRPr="001E26AA">
        <w:rPr>
          <w:rFonts w:eastAsia="MS Mincho"/>
        </w:rPr>
        <w:instrText xml:space="preserve"> \o "1-3" \h \z </w:instrText>
      </w:r>
      <w:r w:rsidRPr="001E26AA">
        <w:rPr>
          <w:rFonts w:eastAsia="MS Mincho"/>
        </w:rPr>
        <w:fldChar w:fldCharType="separate"/>
      </w:r>
    </w:p>
    <w:p w14:paraId="04E664FE"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15" w:history="1">
        <w:r w:rsidR="0071042B" w:rsidRPr="00961B85">
          <w:rPr>
            <w:rStyle w:val="Hyperlink"/>
            <w:noProof/>
          </w:rPr>
          <w:t>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Simulator Files</w:t>
        </w:r>
        <w:r w:rsidR="0071042B">
          <w:rPr>
            <w:noProof/>
            <w:webHidden/>
          </w:rPr>
          <w:tab/>
        </w:r>
        <w:r w:rsidR="0071042B">
          <w:rPr>
            <w:noProof/>
            <w:webHidden/>
          </w:rPr>
          <w:fldChar w:fldCharType="begin"/>
        </w:r>
        <w:r w:rsidR="0071042B">
          <w:rPr>
            <w:noProof/>
            <w:webHidden/>
          </w:rPr>
          <w:instrText xml:space="preserve"> PAGEREF _Toc140521615 \h </w:instrText>
        </w:r>
        <w:r w:rsidR="0071042B">
          <w:rPr>
            <w:noProof/>
            <w:webHidden/>
          </w:rPr>
        </w:r>
        <w:r w:rsidR="0071042B">
          <w:rPr>
            <w:noProof/>
            <w:webHidden/>
          </w:rPr>
          <w:fldChar w:fldCharType="separate"/>
        </w:r>
        <w:r w:rsidR="0071042B">
          <w:rPr>
            <w:noProof/>
            <w:webHidden/>
          </w:rPr>
          <w:t>5</w:t>
        </w:r>
        <w:r w:rsidR="0071042B">
          <w:rPr>
            <w:noProof/>
            <w:webHidden/>
          </w:rPr>
          <w:fldChar w:fldCharType="end"/>
        </w:r>
      </w:hyperlink>
    </w:p>
    <w:p w14:paraId="15BD0758"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16" w:history="1">
        <w:r w:rsidR="0071042B" w:rsidRPr="00961B85">
          <w:rPr>
            <w:rStyle w:val="Hyperlink"/>
            <w:noProof/>
          </w:rPr>
          <w:t>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Revision History</w:t>
        </w:r>
        <w:r w:rsidR="0071042B">
          <w:rPr>
            <w:noProof/>
            <w:webHidden/>
          </w:rPr>
          <w:tab/>
        </w:r>
        <w:r w:rsidR="0071042B">
          <w:rPr>
            <w:noProof/>
            <w:webHidden/>
          </w:rPr>
          <w:fldChar w:fldCharType="begin"/>
        </w:r>
        <w:r w:rsidR="0071042B">
          <w:rPr>
            <w:noProof/>
            <w:webHidden/>
          </w:rPr>
          <w:instrText xml:space="preserve"> PAGEREF _Toc140521616 \h </w:instrText>
        </w:r>
        <w:r w:rsidR="0071042B">
          <w:rPr>
            <w:noProof/>
            <w:webHidden/>
          </w:rPr>
        </w:r>
        <w:r w:rsidR="0071042B">
          <w:rPr>
            <w:noProof/>
            <w:webHidden/>
          </w:rPr>
          <w:fldChar w:fldCharType="separate"/>
        </w:r>
        <w:r w:rsidR="0071042B">
          <w:rPr>
            <w:noProof/>
            <w:webHidden/>
          </w:rPr>
          <w:t>7</w:t>
        </w:r>
        <w:r w:rsidR="0071042B">
          <w:rPr>
            <w:noProof/>
            <w:webHidden/>
          </w:rPr>
          <w:fldChar w:fldCharType="end"/>
        </w:r>
      </w:hyperlink>
    </w:p>
    <w:p w14:paraId="0FCF6EBF"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17" w:history="1">
        <w:r w:rsidR="0071042B" w:rsidRPr="00961B85">
          <w:rPr>
            <w:rStyle w:val="Hyperlink"/>
            <w:noProof/>
          </w:rPr>
          <w:t>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Background</w:t>
        </w:r>
        <w:r w:rsidR="0071042B">
          <w:rPr>
            <w:noProof/>
            <w:webHidden/>
          </w:rPr>
          <w:tab/>
        </w:r>
        <w:r w:rsidR="0071042B">
          <w:rPr>
            <w:noProof/>
            <w:webHidden/>
          </w:rPr>
          <w:fldChar w:fldCharType="begin"/>
        </w:r>
        <w:r w:rsidR="0071042B">
          <w:rPr>
            <w:noProof/>
            <w:webHidden/>
          </w:rPr>
          <w:instrText xml:space="preserve"> PAGEREF _Toc140521617 \h </w:instrText>
        </w:r>
        <w:r w:rsidR="0071042B">
          <w:rPr>
            <w:noProof/>
            <w:webHidden/>
          </w:rPr>
        </w:r>
        <w:r w:rsidR="0071042B">
          <w:rPr>
            <w:noProof/>
            <w:webHidden/>
          </w:rPr>
          <w:fldChar w:fldCharType="separate"/>
        </w:r>
        <w:r w:rsidR="0071042B">
          <w:rPr>
            <w:noProof/>
            <w:webHidden/>
          </w:rPr>
          <w:t>9</w:t>
        </w:r>
        <w:r w:rsidR="0071042B">
          <w:rPr>
            <w:noProof/>
            <w:webHidden/>
          </w:rPr>
          <w:fldChar w:fldCharType="end"/>
        </w:r>
      </w:hyperlink>
    </w:p>
    <w:p w14:paraId="23D85C92"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18" w:history="1">
        <w:r w:rsidR="0071042B" w:rsidRPr="00961B85">
          <w:rPr>
            <w:rStyle w:val="Hyperlink"/>
            <w:noProof/>
          </w:rPr>
          <w:t>4</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Hardware</w:t>
        </w:r>
        <w:r w:rsidR="0071042B">
          <w:rPr>
            <w:noProof/>
            <w:webHidden/>
          </w:rPr>
          <w:tab/>
        </w:r>
        <w:r w:rsidR="0071042B">
          <w:rPr>
            <w:noProof/>
            <w:webHidden/>
          </w:rPr>
          <w:fldChar w:fldCharType="begin"/>
        </w:r>
        <w:r w:rsidR="0071042B">
          <w:rPr>
            <w:noProof/>
            <w:webHidden/>
          </w:rPr>
          <w:instrText xml:space="preserve"> PAGEREF _Toc140521618 \h </w:instrText>
        </w:r>
        <w:r w:rsidR="0071042B">
          <w:rPr>
            <w:noProof/>
            <w:webHidden/>
          </w:rPr>
        </w:r>
        <w:r w:rsidR="0071042B">
          <w:rPr>
            <w:noProof/>
            <w:webHidden/>
          </w:rPr>
          <w:fldChar w:fldCharType="separate"/>
        </w:r>
        <w:r w:rsidR="0071042B">
          <w:rPr>
            <w:noProof/>
            <w:webHidden/>
          </w:rPr>
          <w:t>10</w:t>
        </w:r>
        <w:r w:rsidR="0071042B">
          <w:rPr>
            <w:noProof/>
            <w:webHidden/>
          </w:rPr>
          <w:fldChar w:fldCharType="end"/>
        </w:r>
      </w:hyperlink>
    </w:p>
    <w:p w14:paraId="3E6415F2"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19" w:history="1">
        <w:r w:rsidR="0071042B" w:rsidRPr="00961B85">
          <w:rPr>
            <w:rStyle w:val="Hyperlink"/>
            <w:noProof/>
          </w:rPr>
          <w:t>4.1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CPU</w:t>
        </w:r>
        <w:r w:rsidR="0071042B">
          <w:rPr>
            <w:noProof/>
            <w:webHidden/>
          </w:rPr>
          <w:tab/>
        </w:r>
        <w:r w:rsidR="0071042B">
          <w:rPr>
            <w:noProof/>
            <w:webHidden/>
          </w:rPr>
          <w:fldChar w:fldCharType="begin"/>
        </w:r>
        <w:r w:rsidR="0071042B">
          <w:rPr>
            <w:noProof/>
            <w:webHidden/>
          </w:rPr>
          <w:instrText xml:space="preserve"> PAGEREF _Toc140521619 \h </w:instrText>
        </w:r>
        <w:r w:rsidR="0071042B">
          <w:rPr>
            <w:noProof/>
            <w:webHidden/>
          </w:rPr>
        </w:r>
        <w:r w:rsidR="0071042B">
          <w:rPr>
            <w:noProof/>
            <w:webHidden/>
          </w:rPr>
          <w:fldChar w:fldCharType="separate"/>
        </w:r>
        <w:r w:rsidR="0071042B">
          <w:rPr>
            <w:noProof/>
            <w:webHidden/>
          </w:rPr>
          <w:t>10</w:t>
        </w:r>
        <w:r w:rsidR="0071042B">
          <w:rPr>
            <w:noProof/>
            <w:webHidden/>
          </w:rPr>
          <w:fldChar w:fldCharType="end"/>
        </w:r>
      </w:hyperlink>
    </w:p>
    <w:p w14:paraId="20AAB4A4" w14:textId="77777777" w:rsidR="0071042B" w:rsidRDefault="00000000">
      <w:pPr>
        <w:pStyle w:val="TOC3"/>
        <w:tabs>
          <w:tab w:val="left" w:pos="120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20" w:history="1">
        <w:r w:rsidR="0071042B" w:rsidRPr="00961B85">
          <w:rPr>
            <w:rStyle w:val="Hyperlink"/>
            <w:noProof/>
          </w:rPr>
          <w:t>4.1.1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Registers for the 8080 and Z80</w:t>
        </w:r>
        <w:r w:rsidR="0071042B">
          <w:rPr>
            <w:noProof/>
            <w:webHidden/>
          </w:rPr>
          <w:tab/>
        </w:r>
        <w:r w:rsidR="0071042B">
          <w:rPr>
            <w:noProof/>
            <w:webHidden/>
          </w:rPr>
          <w:fldChar w:fldCharType="begin"/>
        </w:r>
        <w:r w:rsidR="0071042B">
          <w:rPr>
            <w:noProof/>
            <w:webHidden/>
          </w:rPr>
          <w:instrText xml:space="preserve"> PAGEREF _Toc140521620 \h </w:instrText>
        </w:r>
        <w:r w:rsidR="0071042B">
          <w:rPr>
            <w:noProof/>
            <w:webHidden/>
          </w:rPr>
        </w:r>
        <w:r w:rsidR="0071042B">
          <w:rPr>
            <w:noProof/>
            <w:webHidden/>
          </w:rPr>
          <w:fldChar w:fldCharType="separate"/>
        </w:r>
        <w:r w:rsidR="0071042B">
          <w:rPr>
            <w:noProof/>
            <w:webHidden/>
          </w:rPr>
          <w:t>12</w:t>
        </w:r>
        <w:r w:rsidR="0071042B">
          <w:rPr>
            <w:noProof/>
            <w:webHidden/>
          </w:rPr>
          <w:fldChar w:fldCharType="end"/>
        </w:r>
      </w:hyperlink>
    </w:p>
    <w:p w14:paraId="4FE0B53E" w14:textId="77777777" w:rsidR="0071042B" w:rsidRDefault="00000000">
      <w:pPr>
        <w:pStyle w:val="TOC3"/>
        <w:tabs>
          <w:tab w:val="left" w:pos="120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21" w:history="1">
        <w:r w:rsidR="0071042B" w:rsidRPr="00961B85">
          <w:rPr>
            <w:rStyle w:val="Hyperlink"/>
            <w:noProof/>
          </w:rPr>
          <w:t>4.1.2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Registers for the 8086</w:t>
        </w:r>
        <w:r w:rsidR="0071042B">
          <w:rPr>
            <w:noProof/>
            <w:webHidden/>
          </w:rPr>
          <w:tab/>
        </w:r>
        <w:r w:rsidR="0071042B">
          <w:rPr>
            <w:noProof/>
            <w:webHidden/>
          </w:rPr>
          <w:fldChar w:fldCharType="begin"/>
        </w:r>
        <w:r w:rsidR="0071042B">
          <w:rPr>
            <w:noProof/>
            <w:webHidden/>
          </w:rPr>
          <w:instrText xml:space="preserve"> PAGEREF _Toc140521621 \h </w:instrText>
        </w:r>
        <w:r w:rsidR="0071042B">
          <w:rPr>
            <w:noProof/>
            <w:webHidden/>
          </w:rPr>
        </w:r>
        <w:r w:rsidR="0071042B">
          <w:rPr>
            <w:noProof/>
            <w:webHidden/>
          </w:rPr>
          <w:fldChar w:fldCharType="separate"/>
        </w:r>
        <w:r w:rsidR="0071042B">
          <w:rPr>
            <w:noProof/>
            <w:webHidden/>
          </w:rPr>
          <w:t>13</w:t>
        </w:r>
        <w:r w:rsidR="0071042B">
          <w:rPr>
            <w:noProof/>
            <w:webHidden/>
          </w:rPr>
          <w:fldChar w:fldCharType="end"/>
        </w:r>
      </w:hyperlink>
    </w:p>
    <w:p w14:paraId="7A95F82B" w14:textId="77777777" w:rsidR="0071042B" w:rsidRDefault="00000000">
      <w:pPr>
        <w:pStyle w:val="TOC3"/>
        <w:tabs>
          <w:tab w:val="left" w:pos="120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22" w:history="1">
        <w:r w:rsidR="0071042B" w:rsidRPr="00961B85">
          <w:rPr>
            <w:rStyle w:val="Hyperlink"/>
            <w:noProof/>
          </w:rPr>
          <w:t>4.1.3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Registers for the MC68000</w:t>
        </w:r>
        <w:r w:rsidR="0071042B">
          <w:rPr>
            <w:noProof/>
            <w:webHidden/>
          </w:rPr>
          <w:tab/>
        </w:r>
        <w:r w:rsidR="0071042B">
          <w:rPr>
            <w:noProof/>
            <w:webHidden/>
          </w:rPr>
          <w:fldChar w:fldCharType="begin"/>
        </w:r>
        <w:r w:rsidR="0071042B">
          <w:rPr>
            <w:noProof/>
            <w:webHidden/>
          </w:rPr>
          <w:instrText xml:space="preserve"> PAGEREF _Toc140521622 \h </w:instrText>
        </w:r>
        <w:r w:rsidR="0071042B">
          <w:rPr>
            <w:noProof/>
            <w:webHidden/>
          </w:rPr>
        </w:r>
        <w:r w:rsidR="0071042B">
          <w:rPr>
            <w:noProof/>
            <w:webHidden/>
          </w:rPr>
          <w:fldChar w:fldCharType="separate"/>
        </w:r>
        <w:r w:rsidR="0071042B">
          <w:rPr>
            <w:noProof/>
            <w:webHidden/>
          </w:rPr>
          <w:t>14</w:t>
        </w:r>
        <w:r w:rsidR="0071042B">
          <w:rPr>
            <w:noProof/>
            <w:webHidden/>
          </w:rPr>
          <w:fldChar w:fldCharType="end"/>
        </w:r>
      </w:hyperlink>
    </w:p>
    <w:p w14:paraId="665E71FF"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23" w:history="1">
        <w:r w:rsidR="0071042B" w:rsidRPr="00961B85">
          <w:rPr>
            <w:rStyle w:val="Hyperlink"/>
            <w:noProof/>
          </w:rPr>
          <w:t>4.2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The Serial I/O Card (2SIO)</w:t>
        </w:r>
        <w:r w:rsidR="0071042B">
          <w:rPr>
            <w:noProof/>
            <w:webHidden/>
          </w:rPr>
          <w:tab/>
        </w:r>
        <w:r w:rsidR="0071042B">
          <w:rPr>
            <w:noProof/>
            <w:webHidden/>
          </w:rPr>
          <w:fldChar w:fldCharType="begin"/>
        </w:r>
        <w:r w:rsidR="0071042B">
          <w:rPr>
            <w:noProof/>
            <w:webHidden/>
          </w:rPr>
          <w:instrText xml:space="preserve"> PAGEREF _Toc140521623 \h </w:instrText>
        </w:r>
        <w:r w:rsidR="0071042B">
          <w:rPr>
            <w:noProof/>
            <w:webHidden/>
          </w:rPr>
        </w:r>
        <w:r w:rsidR="0071042B">
          <w:rPr>
            <w:noProof/>
            <w:webHidden/>
          </w:rPr>
          <w:fldChar w:fldCharType="separate"/>
        </w:r>
        <w:r w:rsidR="0071042B">
          <w:rPr>
            <w:noProof/>
            <w:webHidden/>
          </w:rPr>
          <w:t>16</w:t>
        </w:r>
        <w:r w:rsidR="0071042B">
          <w:rPr>
            <w:noProof/>
            <w:webHidden/>
          </w:rPr>
          <w:fldChar w:fldCharType="end"/>
        </w:r>
      </w:hyperlink>
    </w:p>
    <w:p w14:paraId="50481E86"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24" w:history="1">
        <w:r w:rsidR="0071042B" w:rsidRPr="00961B85">
          <w:rPr>
            <w:rStyle w:val="Hyperlink"/>
            <w:noProof/>
          </w:rPr>
          <w:t>4.3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MITS 88-2SIO Serial Adapter (M2SIO)</w:t>
        </w:r>
        <w:r w:rsidR="0071042B">
          <w:rPr>
            <w:noProof/>
            <w:webHidden/>
          </w:rPr>
          <w:tab/>
        </w:r>
        <w:r w:rsidR="0071042B">
          <w:rPr>
            <w:noProof/>
            <w:webHidden/>
          </w:rPr>
          <w:fldChar w:fldCharType="begin"/>
        </w:r>
        <w:r w:rsidR="0071042B">
          <w:rPr>
            <w:noProof/>
            <w:webHidden/>
          </w:rPr>
          <w:instrText xml:space="preserve"> PAGEREF _Toc140521624 \h </w:instrText>
        </w:r>
        <w:r w:rsidR="0071042B">
          <w:rPr>
            <w:noProof/>
            <w:webHidden/>
          </w:rPr>
        </w:r>
        <w:r w:rsidR="0071042B">
          <w:rPr>
            <w:noProof/>
            <w:webHidden/>
          </w:rPr>
          <w:fldChar w:fldCharType="separate"/>
        </w:r>
        <w:r w:rsidR="0071042B">
          <w:rPr>
            <w:noProof/>
            <w:webHidden/>
          </w:rPr>
          <w:t>18</w:t>
        </w:r>
        <w:r w:rsidR="0071042B">
          <w:rPr>
            <w:noProof/>
            <w:webHidden/>
          </w:rPr>
          <w:fldChar w:fldCharType="end"/>
        </w:r>
      </w:hyperlink>
    </w:p>
    <w:p w14:paraId="79C7E12E" w14:textId="77777777" w:rsidR="0071042B" w:rsidRDefault="00000000">
      <w:pPr>
        <w:pStyle w:val="TOC3"/>
        <w:tabs>
          <w:tab w:val="left" w:pos="120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25" w:history="1">
        <w:r w:rsidR="0071042B" w:rsidRPr="00961B85">
          <w:rPr>
            <w:rStyle w:val="Hyperlink"/>
            <w:noProof/>
          </w:rPr>
          <w:t>4.3.1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Using the M2SIO device with serial ports</w:t>
        </w:r>
        <w:r w:rsidR="0071042B">
          <w:rPr>
            <w:noProof/>
            <w:webHidden/>
          </w:rPr>
          <w:tab/>
        </w:r>
        <w:r w:rsidR="0071042B">
          <w:rPr>
            <w:noProof/>
            <w:webHidden/>
          </w:rPr>
          <w:fldChar w:fldCharType="begin"/>
        </w:r>
        <w:r w:rsidR="0071042B">
          <w:rPr>
            <w:noProof/>
            <w:webHidden/>
          </w:rPr>
          <w:instrText xml:space="preserve"> PAGEREF _Toc140521625 \h </w:instrText>
        </w:r>
        <w:r w:rsidR="0071042B">
          <w:rPr>
            <w:noProof/>
            <w:webHidden/>
          </w:rPr>
        </w:r>
        <w:r w:rsidR="0071042B">
          <w:rPr>
            <w:noProof/>
            <w:webHidden/>
          </w:rPr>
          <w:fldChar w:fldCharType="separate"/>
        </w:r>
        <w:r w:rsidR="0071042B">
          <w:rPr>
            <w:noProof/>
            <w:webHidden/>
          </w:rPr>
          <w:t>19</w:t>
        </w:r>
        <w:r w:rsidR="0071042B">
          <w:rPr>
            <w:noProof/>
            <w:webHidden/>
          </w:rPr>
          <w:fldChar w:fldCharType="end"/>
        </w:r>
      </w:hyperlink>
    </w:p>
    <w:p w14:paraId="04168E23" w14:textId="77777777" w:rsidR="0071042B" w:rsidRDefault="00000000">
      <w:pPr>
        <w:pStyle w:val="TOC3"/>
        <w:tabs>
          <w:tab w:val="left" w:pos="120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26" w:history="1">
        <w:r w:rsidR="0071042B" w:rsidRPr="00961B85">
          <w:rPr>
            <w:rStyle w:val="Hyperlink"/>
            <w:noProof/>
          </w:rPr>
          <w:t>4.3.2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Using the M2SIO device with sockets</w:t>
        </w:r>
        <w:r w:rsidR="0071042B">
          <w:rPr>
            <w:noProof/>
            <w:webHidden/>
          </w:rPr>
          <w:tab/>
        </w:r>
        <w:r w:rsidR="0071042B">
          <w:rPr>
            <w:noProof/>
            <w:webHidden/>
          </w:rPr>
          <w:fldChar w:fldCharType="begin"/>
        </w:r>
        <w:r w:rsidR="0071042B">
          <w:rPr>
            <w:noProof/>
            <w:webHidden/>
          </w:rPr>
          <w:instrText xml:space="preserve"> PAGEREF _Toc140521626 \h </w:instrText>
        </w:r>
        <w:r w:rsidR="0071042B">
          <w:rPr>
            <w:noProof/>
            <w:webHidden/>
          </w:rPr>
        </w:r>
        <w:r w:rsidR="0071042B">
          <w:rPr>
            <w:noProof/>
            <w:webHidden/>
          </w:rPr>
          <w:fldChar w:fldCharType="separate"/>
        </w:r>
        <w:r w:rsidR="0071042B">
          <w:rPr>
            <w:noProof/>
            <w:webHidden/>
          </w:rPr>
          <w:t>19</w:t>
        </w:r>
        <w:r w:rsidR="0071042B">
          <w:rPr>
            <w:noProof/>
            <w:webHidden/>
          </w:rPr>
          <w:fldChar w:fldCharType="end"/>
        </w:r>
      </w:hyperlink>
    </w:p>
    <w:p w14:paraId="705781E5" w14:textId="77777777" w:rsidR="0071042B" w:rsidRDefault="00000000">
      <w:pPr>
        <w:pStyle w:val="TOC3"/>
        <w:tabs>
          <w:tab w:val="left" w:pos="120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27" w:history="1">
        <w:r w:rsidR="0071042B" w:rsidRPr="00961B85">
          <w:rPr>
            <w:rStyle w:val="Hyperlink"/>
            <w:noProof/>
          </w:rPr>
          <w:t>4.3.3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M2SIO limitations</w:t>
        </w:r>
        <w:r w:rsidR="0071042B">
          <w:rPr>
            <w:noProof/>
            <w:webHidden/>
          </w:rPr>
          <w:tab/>
        </w:r>
        <w:r w:rsidR="0071042B">
          <w:rPr>
            <w:noProof/>
            <w:webHidden/>
          </w:rPr>
          <w:fldChar w:fldCharType="begin"/>
        </w:r>
        <w:r w:rsidR="0071042B">
          <w:rPr>
            <w:noProof/>
            <w:webHidden/>
          </w:rPr>
          <w:instrText xml:space="preserve"> PAGEREF _Toc140521627 \h </w:instrText>
        </w:r>
        <w:r w:rsidR="0071042B">
          <w:rPr>
            <w:noProof/>
            <w:webHidden/>
          </w:rPr>
        </w:r>
        <w:r w:rsidR="0071042B">
          <w:rPr>
            <w:noProof/>
            <w:webHidden/>
          </w:rPr>
          <w:fldChar w:fldCharType="separate"/>
        </w:r>
        <w:r w:rsidR="0071042B">
          <w:rPr>
            <w:noProof/>
            <w:webHidden/>
          </w:rPr>
          <w:t>19</w:t>
        </w:r>
        <w:r w:rsidR="0071042B">
          <w:rPr>
            <w:noProof/>
            <w:webHidden/>
          </w:rPr>
          <w:fldChar w:fldCharType="end"/>
        </w:r>
      </w:hyperlink>
    </w:p>
    <w:p w14:paraId="681F1C55"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28" w:history="1">
        <w:r w:rsidR="0071042B" w:rsidRPr="00961B85">
          <w:rPr>
            <w:rStyle w:val="Hyperlink"/>
            <w:noProof/>
          </w:rPr>
          <w:t>4.4</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The SIMH pseudo device</w:t>
        </w:r>
        <w:r w:rsidR="0071042B">
          <w:rPr>
            <w:noProof/>
            <w:webHidden/>
          </w:rPr>
          <w:tab/>
        </w:r>
        <w:r w:rsidR="0071042B">
          <w:rPr>
            <w:noProof/>
            <w:webHidden/>
          </w:rPr>
          <w:fldChar w:fldCharType="begin"/>
        </w:r>
        <w:r w:rsidR="0071042B">
          <w:rPr>
            <w:noProof/>
            <w:webHidden/>
          </w:rPr>
          <w:instrText xml:space="preserve"> PAGEREF _Toc140521628 \h </w:instrText>
        </w:r>
        <w:r w:rsidR="0071042B">
          <w:rPr>
            <w:noProof/>
            <w:webHidden/>
          </w:rPr>
        </w:r>
        <w:r w:rsidR="0071042B">
          <w:rPr>
            <w:noProof/>
            <w:webHidden/>
          </w:rPr>
          <w:fldChar w:fldCharType="separate"/>
        </w:r>
        <w:r w:rsidR="0071042B">
          <w:rPr>
            <w:noProof/>
            <w:webHidden/>
          </w:rPr>
          <w:t>20</w:t>
        </w:r>
        <w:r w:rsidR="0071042B">
          <w:rPr>
            <w:noProof/>
            <w:webHidden/>
          </w:rPr>
          <w:fldChar w:fldCharType="end"/>
        </w:r>
      </w:hyperlink>
    </w:p>
    <w:p w14:paraId="0C8EE9AF"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29" w:history="1">
        <w:r w:rsidR="0071042B" w:rsidRPr="00961B85">
          <w:rPr>
            <w:rStyle w:val="Hyperlink"/>
            <w:noProof/>
          </w:rPr>
          <w:t>4.5</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The 88-DISK controller</w:t>
        </w:r>
        <w:r w:rsidR="0071042B">
          <w:rPr>
            <w:noProof/>
            <w:webHidden/>
          </w:rPr>
          <w:tab/>
        </w:r>
        <w:r w:rsidR="0071042B">
          <w:rPr>
            <w:noProof/>
            <w:webHidden/>
          </w:rPr>
          <w:fldChar w:fldCharType="begin"/>
        </w:r>
        <w:r w:rsidR="0071042B">
          <w:rPr>
            <w:noProof/>
            <w:webHidden/>
          </w:rPr>
          <w:instrText xml:space="preserve"> PAGEREF _Toc140521629 \h </w:instrText>
        </w:r>
        <w:r w:rsidR="0071042B">
          <w:rPr>
            <w:noProof/>
            <w:webHidden/>
          </w:rPr>
        </w:r>
        <w:r w:rsidR="0071042B">
          <w:rPr>
            <w:noProof/>
            <w:webHidden/>
          </w:rPr>
          <w:fldChar w:fldCharType="separate"/>
        </w:r>
        <w:r w:rsidR="0071042B">
          <w:rPr>
            <w:noProof/>
            <w:webHidden/>
          </w:rPr>
          <w:t>21</w:t>
        </w:r>
        <w:r w:rsidR="0071042B">
          <w:rPr>
            <w:noProof/>
            <w:webHidden/>
          </w:rPr>
          <w:fldChar w:fldCharType="end"/>
        </w:r>
      </w:hyperlink>
    </w:p>
    <w:p w14:paraId="61A79B44"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30" w:history="1">
        <w:r w:rsidR="0071042B" w:rsidRPr="00961B85">
          <w:rPr>
            <w:rStyle w:val="Hyperlink"/>
            <w:noProof/>
          </w:rPr>
          <w:t>4.6</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The 88-HDSK controller</w:t>
        </w:r>
        <w:r w:rsidR="0071042B">
          <w:rPr>
            <w:noProof/>
            <w:webHidden/>
          </w:rPr>
          <w:tab/>
        </w:r>
        <w:r w:rsidR="0071042B">
          <w:rPr>
            <w:noProof/>
            <w:webHidden/>
          </w:rPr>
          <w:fldChar w:fldCharType="begin"/>
        </w:r>
        <w:r w:rsidR="0071042B">
          <w:rPr>
            <w:noProof/>
            <w:webHidden/>
          </w:rPr>
          <w:instrText xml:space="preserve"> PAGEREF _Toc140521630 \h </w:instrText>
        </w:r>
        <w:r w:rsidR="0071042B">
          <w:rPr>
            <w:noProof/>
            <w:webHidden/>
          </w:rPr>
        </w:r>
        <w:r w:rsidR="0071042B">
          <w:rPr>
            <w:noProof/>
            <w:webHidden/>
          </w:rPr>
          <w:fldChar w:fldCharType="separate"/>
        </w:r>
        <w:r w:rsidR="0071042B">
          <w:rPr>
            <w:noProof/>
            <w:webHidden/>
          </w:rPr>
          <w:t>22</w:t>
        </w:r>
        <w:r w:rsidR="0071042B">
          <w:rPr>
            <w:noProof/>
            <w:webHidden/>
          </w:rPr>
          <w:fldChar w:fldCharType="end"/>
        </w:r>
      </w:hyperlink>
    </w:p>
    <w:p w14:paraId="75FC5E7C"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31" w:history="1">
        <w:r w:rsidR="0071042B" w:rsidRPr="00961B85">
          <w:rPr>
            <w:rStyle w:val="Hyperlink"/>
            <w:noProof/>
          </w:rPr>
          <w:t>4.7</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The simulated hard disk</w:t>
        </w:r>
        <w:r w:rsidR="0071042B">
          <w:rPr>
            <w:noProof/>
            <w:webHidden/>
          </w:rPr>
          <w:tab/>
        </w:r>
        <w:r w:rsidR="0071042B">
          <w:rPr>
            <w:noProof/>
            <w:webHidden/>
          </w:rPr>
          <w:fldChar w:fldCharType="begin"/>
        </w:r>
        <w:r w:rsidR="0071042B">
          <w:rPr>
            <w:noProof/>
            <w:webHidden/>
          </w:rPr>
          <w:instrText xml:space="preserve"> PAGEREF _Toc140521631 \h </w:instrText>
        </w:r>
        <w:r w:rsidR="0071042B">
          <w:rPr>
            <w:noProof/>
            <w:webHidden/>
          </w:rPr>
        </w:r>
        <w:r w:rsidR="0071042B">
          <w:rPr>
            <w:noProof/>
            <w:webHidden/>
          </w:rPr>
          <w:fldChar w:fldCharType="separate"/>
        </w:r>
        <w:r w:rsidR="0071042B">
          <w:rPr>
            <w:noProof/>
            <w:webHidden/>
          </w:rPr>
          <w:t>22</w:t>
        </w:r>
        <w:r w:rsidR="0071042B">
          <w:rPr>
            <w:noProof/>
            <w:webHidden/>
          </w:rPr>
          <w:fldChar w:fldCharType="end"/>
        </w:r>
      </w:hyperlink>
    </w:p>
    <w:p w14:paraId="6DC1B2A1"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32" w:history="1">
        <w:r w:rsidR="0071042B" w:rsidRPr="00961B85">
          <w:rPr>
            <w:rStyle w:val="Hyperlink"/>
            <w:noProof/>
          </w:rPr>
          <w:t>4.8</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The simulated network</w:t>
        </w:r>
        <w:r w:rsidR="0071042B">
          <w:rPr>
            <w:noProof/>
            <w:webHidden/>
          </w:rPr>
          <w:tab/>
        </w:r>
        <w:r w:rsidR="0071042B">
          <w:rPr>
            <w:noProof/>
            <w:webHidden/>
          </w:rPr>
          <w:fldChar w:fldCharType="begin"/>
        </w:r>
        <w:r w:rsidR="0071042B">
          <w:rPr>
            <w:noProof/>
            <w:webHidden/>
          </w:rPr>
          <w:instrText xml:space="preserve"> PAGEREF _Toc140521632 \h </w:instrText>
        </w:r>
        <w:r w:rsidR="0071042B">
          <w:rPr>
            <w:noProof/>
            <w:webHidden/>
          </w:rPr>
        </w:r>
        <w:r w:rsidR="0071042B">
          <w:rPr>
            <w:noProof/>
            <w:webHidden/>
          </w:rPr>
          <w:fldChar w:fldCharType="separate"/>
        </w:r>
        <w:r w:rsidR="0071042B">
          <w:rPr>
            <w:noProof/>
            <w:webHidden/>
          </w:rPr>
          <w:t>24</w:t>
        </w:r>
        <w:r w:rsidR="0071042B">
          <w:rPr>
            <w:noProof/>
            <w:webHidden/>
          </w:rPr>
          <w:fldChar w:fldCharType="end"/>
        </w:r>
      </w:hyperlink>
    </w:p>
    <w:p w14:paraId="3AEEC6CC"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33" w:history="1">
        <w:r w:rsidR="0071042B" w:rsidRPr="00961B85">
          <w:rPr>
            <w:rStyle w:val="Hyperlink"/>
            <w:noProof/>
          </w:rPr>
          <w:t>5</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Sample Software</w:t>
        </w:r>
        <w:r w:rsidR="0071042B">
          <w:rPr>
            <w:noProof/>
            <w:webHidden/>
          </w:rPr>
          <w:tab/>
        </w:r>
        <w:r w:rsidR="0071042B">
          <w:rPr>
            <w:noProof/>
            <w:webHidden/>
          </w:rPr>
          <w:fldChar w:fldCharType="begin"/>
        </w:r>
        <w:r w:rsidR="0071042B">
          <w:rPr>
            <w:noProof/>
            <w:webHidden/>
          </w:rPr>
          <w:instrText xml:space="preserve"> PAGEREF _Toc140521633 \h </w:instrText>
        </w:r>
        <w:r w:rsidR="0071042B">
          <w:rPr>
            <w:noProof/>
            <w:webHidden/>
          </w:rPr>
        </w:r>
        <w:r w:rsidR="0071042B">
          <w:rPr>
            <w:noProof/>
            <w:webHidden/>
          </w:rPr>
          <w:fldChar w:fldCharType="separate"/>
        </w:r>
        <w:r w:rsidR="0071042B">
          <w:rPr>
            <w:noProof/>
            <w:webHidden/>
          </w:rPr>
          <w:t>24</w:t>
        </w:r>
        <w:r w:rsidR="0071042B">
          <w:rPr>
            <w:noProof/>
            <w:webHidden/>
          </w:rPr>
          <w:fldChar w:fldCharType="end"/>
        </w:r>
      </w:hyperlink>
    </w:p>
    <w:p w14:paraId="754D40C5"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34" w:history="1">
        <w:r w:rsidR="0071042B" w:rsidRPr="00961B85">
          <w:rPr>
            <w:rStyle w:val="Hyperlink"/>
            <w:noProof/>
          </w:rPr>
          <w:t>5.1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CP/M Version 2.2</w:t>
        </w:r>
        <w:r w:rsidR="0071042B">
          <w:rPr>
            <w:noProof/>
            <w:webHidden/>
          </w:rPr>
          <w:tab/>
        </w:r>
        <w:r w:rsidR="0071042B">
          <w:rPr>
            <w:noProof/>
            <w:webHidden/>
          </w:rPr>
          <w:fldChar w:fldCharType="begin"/>
        </w:r>
        <w:r w:rsidR="0071042B">
          <w:rPr>
            <w:noProof/>
            <w:webHidden/>
          </w:rPr>
          <w:instrText xml:space="preserve"> PAGEREF _Toc140521634 \h </w:instrText>
        </w:r>
        <w:r w:rsidR="0071042B">
          <w:rPr>
            <w:noProof/>
            <w:webHidden/>
          </w:rPr>
        </w:r>
        <w:r w:rsidR="0071042B">
          <w:rPr>
            <w:noProof/>
            <w:webHidden/>
          </w:rPr>
          <w:fldChar w:fldCharType="separate"/>
        </w:r>
        <w:r w:rsidR="0071042B">
          <w:rPr>
            <w:noProof/>
            <w:webHidden/>
          </w:rPr>
          <w:t>24</w:t>
        </w:r>
        <w:r w:rsidR="0071042B">
          <w:rPr>
            <w:noProof/>
            <w:webHidden/>
          </w:rPr>
          <w:fldChar w:fldCharType="end"/>
        </w:r>
      </w:hyperlink>
    </w:p>
    <w:p w14:paraId="2FBABC67"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35" w:history="1">
        <w:r w:rsidR="0071042B" w:rsidRPr="00961B85">
          <w:rPr>
            <w:rStyle w:val="Hyperlink"/>
            <w:noProof/>
          </w:rPr>
          <w:t>5.2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CP/M Version 3 with banked memory</w:t>
        </w:r>
        <w:r w:rsidR="0071042B">
          <w:rPr>
            <w:noProof/>
            <w:webHidden/>
          </w:rPr>
          <w:tab/>
        </w:r>
        <w:r w:rsidR="0071042B">
          <w:rPr>
            <w:noProof/>
            <w:webHidden/>
          </w:rPr>
          <w:fldChar w:fldCharType="begin"/>
        </w:r>
        <w:r w:rsidR="0071042B">
          <w:rPr>
            <w:noProof/>
            <w:webHidden/>
          </w:rPr>
          <w:instrText xml:space="preserve"> PAGEREF _Toc140521635 \h </w:instrText>
        </w:r>
        <w:r w:rsidR="0071042B">
          <w:rPr>
            <w:noProof/>
            <w:webHidden/>
          </w:rPr>
        </w:r>
        <w:r w:rsidR="0071042B">
          <w:rPr>
            <w:noProof/>
            <w:webHidden/>
          </w:rPr>
          <w:fldChar w:fldCharType="separate"/>
        </w:r>
        <w:r w:rsidR="0071042B">
          <w:rPr>
            <w:noProof/>
            <w:webHidden/>
          </w:rPr>
          <w:t>27</w:t>
        </w:r>
        <w:r w:rsidR="0071042B">
          <w:rPr>
            <w:noProof/>
            <w:webHidden/>
          </w:rPr>
          <w:fldChar w:fldCharType="end"/>
        </w:r>
      </w:hyperlink>
    </w:p>
    <w:p w14:paraId="29DA988E"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36" w:history="1">
        <w:r w:rsidR="0071042B" w:rsidRPr="00961B85">
          <w:rPr>
            <w:rStyle w:val="Hyperlink"/>
            <w:noProof/>
          </w:rPr>
          <w:t>5.3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MP/M II with banked memory</w:t>
        </w:r>
        <w:r w:rsidR="0071042B">
          <w:rPr>
            <w:noProof/>
            <w:webHidden/>
          </w:rPr>
          <w:tab/>
        </w:r>
        <w:r w:rsidR="0071042B">
          <w:rPr>
            <w:noProof/>
            <w:webHidden/>
          </w:rPr>
          <w:fldChar w:fldCharType="begin"/>
        </w:r>
        <w:r w:rsidR="0071042B">
          <w:rPr>
            <w:noProof/>
            <w:webHidden/>
          </w:rPr>
          <w:instrText xml:space="preserve"> PAGEREF _Toc140521636 \h </w:instrText>
        </w:r>
        <w:r w:rsidR="0071042B">
          <w:rPr>
            <w:noProof/>
            <w:webHidden/>
          </w:rPr>
        </w:r>
        <w:r w:rsidR="0071042B">
          <w:rPr>
            <w:noProof/>
            <w:webHidden/>
          </w:rPr>
          <w:fldChar w:fldCharType="separate"/>
        </w:r>
        <w:r w:rsidR="0071042B">
          <w:rPr>
            <w:noProof/>
            <w:webHidden/>
          </w:rPr>
          <w:t>30</w:t>
        </w:r>
        <w:r w:rsidR="0071042B">
          <w:rPr>
            <w:noProof/>
            <w:webHidden/>
          </w:rPr>
          <w:fldChar w:fldCharType="end"/>
        </w:r>
      </w:hyperlink>
    </w:p>
    <w:p w14:paraId="421B50F5"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37" w:history="1">
        <w:r w:rsidR="0071042B" w:rsidRPr="00961B85">
          <w:rPr>
            <w:rStyle w:val="Hyperlink"/>
            <w:noProof/>
          </w:rPr>
          <w:t>5.4</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CP/NET</w:t>
        </w:r>
        <w:r w:rsidR="0071042B">
          <w:rPr>
            <w:noProof/>
            <w:webHidden/>
          </w:rPr>
          <w:tab/>
        </w:r>
        <w:r w:rsidR="0071042B">
          <w:rPr>
            <w:noProof/>
            <w:webHidden/>
          </w:rPr>
          <w:fldChar w:fldCharType="begin"/>
        </w:r>
        <w:r w:rsidR="0071042B">
          <w:rPr>
            <w:noProof/>
            <w:webHidden/>
          </w:rPr>
          <w:instrText xml:space="preserve"> PAGEREF _Toc140521637 \h </w:instrText>
        </w:r>
        <w:r w:rsidR="0071042B">
          <w:rPr>
            <w:noProof/>
            <w:webHidden/>
          </w:rPr>
        </w:r>
        <w:r w:rsidR="0071042B">
          <w:rPr>
            <w:noProof/>
            <w:webHidden/>
          </w:rPr>
          <w:fldChar w:fldCharType="separate"/>
        </w:r>
        <w:r w:rsidR="0071042B">
          <w:rPr>
            <w:noProof/>
            <w:webHidden/>
          </w:rPr>
          <w:t>33</w:t>
        </w:r>
        <w:r w:rsidR="0071042B">
          <w:rPr>
            <w:noProof/>
            <w:webHidden/>
          </w:rPr>
          <w:fldChar w:fldCharType="end"/>
        </w:r>
      </w:hyperlink>
    </w:p>
    <w:p w14:paraId="2CFDAAE3"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38" w:history="1">
        <w:r w:rsidR="0071042B" w:rsidRPr="00961B85">
          <w:rPr>
            <w:rStyle w:val="Hyperlink"/>
            <w:noProof/>
          </w:rPr>
          <w:t>5.5</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CPNOS</w:t>
        </w:r>
        <w:r w:rsidR="0071042B">
          <w:rPr>
            <w:noProof/>
            <w:webHidden/>
          </w:rPr>
          <w:tab/>
        </w:r>
        <w:r w:rsidR="0071042B">
          <w:rPr>
            <w:noProof/>
            <w:webHidden/>
          </w:rPr>
          <w:fldChar w:fldCharType="begin"/>
        </w:r>
        <w:r w:rsidR="0071042B">
          <w:rPr>
            <w:noProof/>
            <w:webHidden/>
          </w:rPr>
          <w:instrText xml:space="preserve"> PAGEREF _Toc140521638 \h </w:instrText>
        </w:r>
        <w:r w:rsidR="0071042B">
          <w:rPr>
            <w:noProof/>
            <w:webHidden/>
          </w:rPr>
        </w:r>
        <w:r w:rsidR="0071042B">
          <w:rPr>
            <w:noProof/>
            <w:webHidden/>
          </w:rPr>
          <w:fldChar w:fldCharType="separate"/>
        </w:r>
        <w:r w:rsidR="0071042B">
          <w:rPr>
            <w:noProof/>
            <w:webHidden/>
          </w:rPr>
          <w:t>34</w:t>
        </w:r>
        <w:r w:rsidR="0071042B">
          <w:rPr>
            <w:noProof/>
            <w:webHidden/>
          </w:rPr>
          <w:fldChar w:fldCharType="end"/>
        </w:r>
      </w:hyperlink>
    </w:p>
    <w:p w14:paraId="1A917ED0"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39" w:history="1">
        <w:r w:rsidR="0071042B" w:rsidRPr="00961B85">
          <w:rPr>
            <w:rStyle w:val="Hyperlink"/>
            <w:noProof/>
          </w:rPr>
          <w:t>5.6</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CP/M application software</w:t>
        </w:r>
        <w:r w:rsidR="0071042B">
          <w:rPr>
            <w:noProof/>
            <w:webHidden/>
          </w:rPr>
          <w:tab/>
        </w:r>
        <w:r w:rsidR="0071042B">
          <w:rPr>
            <w:noProof/>
            <w:webHidden/>
          </w:rPr>
          <w:fldChar w:fldCharType="begin"/>
        </w:r>
        <w:r w:rsidR="0071042B">
          <w:rPr>
            <w:noProof/>
            <w:webHidden/>
          </w:rPr>
          <w:instrText xml:space="preserve"> PAGEREF _Toc140521639 \h </w:instrText>
        </w:r>
        <w:r w:rsidR="0071042B">
          <w:rPr>
            <w:noProof/>
            <w:webHidden/>
          </w:rPr>
        </w:r>
        <w:r w:rsidR="0071042B">
          <w:rPr>
            <w:noProof/>
            <w:webHidden/>
          </w:rPr>
          <w:fldChar w:fldCharType="separate"/>
        </w:r>
        <w:r w:rsidR="0071042B">
          <w:rPr>
            <w:noProof/>
            <w:webHidden/>
          </w:rPr>
          <w:t>34</w:t>
        </w:r>
        <w:r w:rsidR="0071042B">
          <w:rPr>
            <w:noProof/>
            <w:webHidden/>
          </w:rPr>
          <w:fldChar w:fldCharType="end"/>
        </w:r>
      </w:hyperlink>
    </w:p>
    <w:p w14:paraId="5ABABBD1"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0" w:history="1">
        <w:r w:rsidR="0071042B" w:rsidRPr="00961B85">
          <w:rPr>
            <w:rStyle w:val="Hyperlink"/>
            <w:noProof/>
          </w:rPr>
          <w:t>5.7</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MITS Disk Extended BASIC Version 4.1</w:t>
        </w:r>
        <w:r w:rsidR="0071042B">
          <w:rPr>
            <w:noProof/>
            <w:webHidden/>
          </w:rPr>
          <w:tab/>
        </w:r>
        <w:r w:rsidR="0071042B">
          <w:rPr>
            <w:noProof/>
            <w:webHidden/>
          </w:rPr>
          <w:fldChar w:fldCharType="begin"/>
        </w:r>
        <w:r w:rsidR="0071042B">
          <w:rPr>
            <w:noProof/>
            <w:webHidden/>
          </w:rPr>
          <w:instrText xml:space="preserve"> PAGEREF _Toc140521640 \h </w:instrText>
        </w:r>
        <w:r w:rsidR="0071042B">
          <w:rPr>
            <w:noProof/>
            <w:webHidden/>
          </w:rPr>
        </w:r>
        <w:r w:rsidR="0071042B">
          <w:rPr>
            <w:noProof/>
            <w:webHidden/>
          </w:rPr>
          <w:fldChar w:fldCharType="separate"/>
        </w:r>
        <w:r w:rsidR="0071042B">
          <w:rPr>
            <w:noProof/>
            <w:webHidden/>
          </w:rPr>
          <w:t>36</w:t>
        </w:r>
        <w:r w:rsidR="0071042B">
          <w:rPr>
            <w:noProof/>
            <w:webHidden/>
          </w:rPr>
          <w:fldChar w:fldCharType="end"/>
        </w:r>
      </w:hyperlink>
    </w:p>
    <w:p w14:paraId="48C41AFD"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1" w:history="1">
        <w:r w:rsidR="0071042B" w:rsidRPr="00961B85">
          <w:rPr>
            <w:rStyle w:val="Hyperlink"/>
            <w:noProof/>
          </w:rPr>
          <w:t>5.8</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Altair DOS Version 1.0</w:t>
        </w:r>
        <w:r w:rsidR="0071042B">
          <w:rPr>
            <w:noProof/>
            <w:webHidden/>
          </w:rPr>
          <w:tab/>
        </w:r>
        <w:r w:rsidR="0071042B">
          <w:rPr>
            <w:noProof/>
            <w:webHidden/>
          </w:rPr>
          <w:fldChar w:fldCharType="begin"/>
        </w:r>
        <w:r w:rsidR="0071042B">
          <w:rPr>
            <w:noProof/>
            <w:webHidden/>
          </w:rPr>
          <w:instrText xml:space="preserve"> PAGEREF _Toc140521641 \h </w:instrText>
        </w:r>
        <w:r w:rsidR="0071042B">
          <w:rPr>
            <w:noProof/>
            <w:webHidden/>
          </w:rPr>
        </w:r>
        <w:r w:rsidR="0071042B">
          <w:rPr>
            <w:noProof/>
            <w:webHidden/>
          </w:rPr>
          <w:fldChar w:fldCharType="separate"/>
        </w:r>
        <w:r w:rsidR="0071042B">
          <w:rPr>
            <w:noProof/>
            <w:webHidden/>
          </w:rPr>
          <w:t>37</w:t>
        </w:r>
        <w:r w:rsidR="0071042B">
          <w:rPr>
            <w:noProof/>
            <w:webHidden/>
          </w:rPr>
          <w:fldChar w:fldCharType="end"/>
        </w:r>
      </w:hyperlink>
    </w:p>
    <w:p w14:paraId="264C427D"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2" w:history="1">
        <w:r w:rsidR="0071042B" w:rsidRPr="00961B85">
          <w:rPr>
            <w:rStyle w:val="Hyperlink"/>
            <w:noProof/>
          </w:rPr>
          <w:t>5.9</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Altair Basic 3.2 (4k)</w:t>
        </w:r>
        <w:r w:rsidR="0071042B">
          <w:rPr>
            <w:noProof/>
            <w:webHidden/>
          </w:rPr>
          <w:tab/>
        </w:r>
        <w:r w:rsidR="0071042B">
          <w:rPr>
            <w:noProof/>
            <w:webHidden/>
          </w:rPr>
          <w:fldChar w:fldCharType="begin"/>
        </w:r>
        <w:r w:rsidR="0071042B">
          <w:rPr>
            <w:noProof/>
            <w:webHidden/>
          </w:rPr>
          <w:instrText xml:space="preserve"> PAGEREF _Toc140521642 \h </w:instrText>
        </w:r>
        <w:r w:rsidR="0071042B">
          <w:rPr>
            <w:noProof/>
            <w:webHidden/>
          </w:rPr>
        </w:r>
        <w:r w:rsidR="0071042B">
          <w:rPr>
            <w:noProof/>
            <w:webHidden/>
          </w:rPr>
          <w:fldChar w:fldCharType="separate"/>
        </w:r>
        <w:r w:rsidR="0071042B">
          <w:rPr>
            <w:noProof/>
            <w:webHidden/>
          </w:rPr>
          <w:t>38</w:t>
        </w:r>
        <w:r w:rsidR="0071042B">
          <w:rPr>
            <w:noProof/>
            <w:webHidden/>
          </w:rPr>
          <w:fldChar w:fldCharType="end"/>
        </w:r>
      </w:hyperlink>
    </w:p>
    <w:p w14:paraId="569F826F"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3" w:history="1">
        <w:r w:rsidR="0071042B" w:rsidRPr="00961B85">
          <w:rPr>
            <w:rStyle w:val="Hyperlink"/>
            <w:noProof/>
          </w:rPr>
          <w:t>5.10</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Altair Basic 4.0 (4k)</w:t>
        </w:r>
        <w:r w:rsidR="0071042B">
          <w:rPr>
            <w:noProof/>
            <w:webHidden/>
          </w:rPr>
          <w:tab/>
        </w:r>
        <w:r w:rsidR="0071042B">
          <w:rPr>
            <w:noProof/>
            <w:webHidden/>
          </w:rPr>
          <w:fldChar w:fldCharType="begin"/>
        </w:r>
        <w:r w:rsidR="0071042B">
          <w:rPr>
            <w:noProof/>
            <w:webHidden/>
          </w:rPr>
          <w:instrText xml:space="preserve"> PAGEREF _Toc140521643 \h </w:instrText>
        </w:r>
        <w:r w:rsidR="0071042B">
          <w:rPr>
            <w:noProof/>
            <w:webHidden/>
          </w:rPr>
        </w:r>
        <w:r w:rsidR="0071042B">
          <w:rPr>
            <w:noProof/>
            <w:webHidden/>
          </w:rPr>
          <w:fldChar w:fldCharType="separate"/>
        </w:r>
        <w:r w:rsidR="0071042B">
          <w:rPr>
            <w:noProof/>
            <w:webHidden/>
          </w:rPr>
          <w:t>38</w:t>
        </w:r>
        <w:r w:rsidR="0071042B">
          <w:rPr>
            <w:noProof/>
            <w:webHidden/>
          </w:rPr>
          <w:fldChar w:fldCharType="end"/>
        </w:r>
      </w:hyperlink>
    </w:p>
    <w:p w14:paraId="405BD209"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4" w:history="1">
        <w:r w:rsidR="0071042B" w:rsidRPr="00961B85">
          <w:rPr>
            <w:rStyle w:val="Hyperlink"/>
            <w:noProof/>
          </w:rPr>
          <w:t>5.11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Altair 8k Basic</w:t>
        </w:r>
        <w:r w:rsidR="0071042B">
          <w:rPr>
            <w:noProof/>
            <w:webHidden/>
          </w:rPr>
          <w:tab/>
        </w:r>
        <w:r w:rsidR="0071042B">
          <w:rPr>
            <w:noProof/>
            <w:webHidden/>
          </w:rPr>
          <w:fldChar w:fldCharType="begin"/>
        </w:r>
        <w:r w:rsidR="0071042B">
          <w:rPr>
            <w:noProof/>
            <w:webHidden/>
          </w:rPr>
          <w:instrText xml:space="preserve"> PAGEREF _Toc140521644 \h </w:instrText>
        </w:r>
        <w:r w:rsidR="0071042B">
          <w:rPr>
            <w:noProof/>
            <w:webHidden/>
          </w:rPr>
        </w:r>
        <w:r w:rsidR="0071042B">
          <w:rPr>
            <w:noProof/>
            <w:webHidden/>
          </w:rPr>
          <w:fldChar w:fldCharType="separate"/>
        </w:r>
        <w:r w:rsidR="0071042B">
          <w:rPr>
            <w:noProof/>
            <w:webHidden/>
          </w:rPr>
          <w:t>39</w:t>
        </w:r>
        <w:r w:rsidR="0071042B">
          <w:rPr>
            <w:noProof/>
            <w:webHidden/>
          </w:rPr>
          <w:fldChar w:fldCharType="end"/>
        </w:r>
      </w:hyperlink>
    </w:p>
    <w:p w14:paraId="1D958AD3"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5" w:history="1">
        <w:r w:rsidR="0071042B" w:rsidRPr="00961B85">
          <w:rPr>
            <w:rStyle w:val="Hyperlink"/>
            <w:noProof/>
          </w:rPr>
          <w:t>5.12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Altair Basic 4.0</w:t>
        </w:r>
        <w:r w:rsidR="0071042B">
          <w:rPr>
            <w:noProof/>
            <w:webHidden/>
          </w:rPr>
          <w:tab/>
        </w:r>
        <w:r w:rsidR="0071042B">
          <w:rPr>
            <w:noProof/>
            <w:webHidden/>
          </w:rPr>
          <w:fldChar w:fldCharType="begin"/>
        </w:r>
        <w:r w:rsidR="0071042B">
          <w:rPr>
            <w:noProof/>
            <w:webHidden/>
          </w:rPr>
          <w:instrText xml:space="preserve"> PAGEREF _Toc140521645 \h </w:instrText>
        </w:r>
        <w:r w:rsidR="0071042B">
          <w:rPr>
            <w:noProof/>
            <w:webHidden/>
          </w:rPr>
        </w:r>
        <w:r w:rsidR="0071042B">
          <w:rPr>
            <w:noProof/>
            <w:webHidden/>
          </w:rPr>
          <w:fldChar w:fldCharType="separate"/>
        </w:r>
        <w:r w:rsidR="0071042B">
          <w:rPr>
            <w:noProof/>
            <w:webHidden/>
          </w:rPr>
          <w:t>39</w:t>
        </w:r>
        <w:r w:rsidR="0071042B">
          <w:rPr>
            <w:noProof/>
            <w:webHidden/>
          </w:rPr>
          <w:fldChar w:fldCharType="end"/>
        </w:r>
      </w:hyperlink>
    </w:p>
    <w:p w14:paraId="0CFB752E"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6" w:history="1">
        <w:r w:rsidR="0071042B" w:rsidRPr="00961B85">
          <w:rPr>
            <w:rStyle w:val="Hyperlink"/>
            <w:noProof/>
          </w:rPr>
          <w:t>5.13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Altair Disk Extended Basic Version 300-5-C</w:t>
        </w:r>
        <w:r w:rsidR="0071042B">
          <w:rPr>
            <w:noProof/>
            <w:webHidden/>
          </w:rPr>
          <w:tab/>
        </w:r>
        <w:r w:rsidR="0071042B">
          <w:rPr>
            <w:noProof/>
            <w:webHidden/>
          </w:rPr>
          <w:fldChar w:fldCharType="begin"/>
        </w:r>
        <w:r w:rsidR="0071042B">
          <w:rPr>
            <w:noProof/>
            <w:webHidden/>
          </w:rPr>
          <w:instrText xml:space="preserve"> PAGEREF _Toc140521646 \h </w:instrText>
        </w:r>
        <w:r w:rsidR="0071042B">
          <w:rPr>
            <w:noProof/>
            <w:webHidden/>
          </w:rPr>
        </w:r>
        <w:r w:rsidR="0071042B">
          <w:rPr>
            <w:noProof/>
            <w:webHidden/>
          </w:rPr>
          <w:fldChar w:fldCharType="separate"/>
        </w:r>
        <w:r w:rsidR="0071042B">
          <w:rPr>
            <w:noProof/>
            <w:webHidden/>
          </w:rPr>
          <w:t>40</w:t>
        </w:r>
        <w:r w:rsidR="0071042B">
          <w:rPr>
            <w:noProof/>
            <w:webHidden/>
          </w:rPr>
          <w:fldChar w:fldCharType="end"/>
        </w:r>
      </w:hyperlink>
    </w:p>
    <w:p w14:paraId="25CB25DA"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7" w:history="1">
        <w:r w:rsidR="0071042B" w:rsidRPr="00961B85">
          <w:rPr>
            <w:rStyle w:val="Hyperlink"/>
            <w:noProof/>
          </w:rPr>
          <w:t>5.14</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Altair Disk Extended Basic Version 5.0</w:t>
        </w:r>
        <w:r w:rsidR="0071042B">
          <w:rPr>
            <w:noProof/>
            <w:webHidden/>
          </w:rPr>
          <w:tab/>
        </w:r>
        <w:r w:rsidR="0071042B">
          <w:rPr>
            <w:noProof/>
            <w:webHidden/>
          </w:rPr>
          <w:fldChar w:fldCharType="begin"/>
        </w:r>
        <w:r w:rsidR="0071042B">
          <w:rPr>
            <w:noProof/>
            <w:webHidden/>
          </w:rPr>
          <w:instrText xml:space="preserve"> PAGEREF _Toc140521647 \h </w:instrText>
        </w:r>
        <w:r w:rsidR="0071042B">
          <w:rPr>
            <w:noProof/>
            <w:webHidden/>
          </w:rPr>
        </w:r>
        <w:r w:rsidR="0071042B">
          <w:rPr>
            <w:noProof/>
            <w:webHidden/>
          </w:rPr>
          <w:fldChar w:fldCharType="separate"/>
        </w:r>
        <w:r w:rsidR="0071042B">
          <w:rPr>
            <w:noProof/>
            <w:webHidden/>
          </w:rPr>
          <w:t>40</w:t>
        </w:r>
        <w:r w:rsidR="0071042B">
          <w:rPr>
            <w:noProof/>
            <w:webHidden/>
          </w:rPr>
          <w:fldChar w:fldCharType="end"/>
        </w:r>
      </w:hyperlink>
    </w:p>
    <w:p w14:paraId="7D77E240"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8" w:history="1">
        <w:r w:rsidR="0071042B" w:rsidRPr="00961B85">
          <w:rPr>
            <w:rStyle w:val="Hyperlink"/>
            <w:noProof/>
          </w:rPr>
          <w:t>5.15</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Altair Hard Disk Basic 300-5-C</w:t>
        </w:r>
        <w:r w:rsidR="0071042B">
          <w:rPr>
            <w:noProof/>
            <w:webHidden/>
          </w:rPr>
          <w:tab/>
        </w:r>
        <w:r w:rsidR="0071042B">
          <w:rPr>
            <w:noProof/>
            <w:webHidden/>
          </w:rPr>
          <w:fldChar w:fldCharType="begin"/>
        </w:r>
        <w:r w:rsidR="0071042B">
          <w:rPr>
            <w:noProof/>
            <w:webHidden/>
          </w:rPr>
          <w:instrText xml:space="preserve"> PAGEREF _Toc140521648 \h </w:instrText>
        </w:r>
        <w:r w:rsidR="0071042B">
          <w:rPr>
            <w:noProof/>
            <w:webHidden/>
          </w:rPr>
        </w:r>
        <w:r w:rsidR="0071042B">
          <w:rPr>
            <w:noProof/>
            <w:webHidden/>
          </w:rPr>
          <w:fldChar w:fldCharType="separate"/>
        </w:r>
        <w:r w:rsidR="0071042B">
          <w:rPr>
            <w:noProof/>
            <w:webHidden/>
          </w:rPr>
          <w:t>41</w:t>
        </w:r>
        <w:r w:rsidR="0071042B">
          <w:rPr>
            <w:noProof/>
            <w:webHidden/>
          </w:rPr>
          <w:fldChar w:fldCharType="end"/>
        </w:r>
      </w:hyperlink>
    </w:p>
    <w:p w14:paraId="7B2FAB15"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49" w:history="1">
        <w:r w:rsidR="0071042B" w:rsidRPr="00961B85">
          <w:rPr>
            <w:rStyle w:val="Hyperlink"/>
            <w:noProof/>
          </w:rPr>
          <w:t>5.16</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Altair programming languages VTL-2 and MINOL</w:t>
        </w:r>
        <w:r w:rsidR="0071042B">
          <w:rPr>
            <w:noProof/>
            <w:webHidden/>
          </w:rPr>
          <w:tab/>
        </w:r>
        <w:r w:rsidR="0071042B">
          <w:rPr>
            <w:noProof/>
            <w:webHidden/>
          </w:rPr>
          <w:fldChar w:fldCharType="begin"/>
        </w:r>
        <w:r w:rsidR="0071042B">
          <w:rPr>
            <w:noProof/>
            <w:webHidden/>
          </w:rPr>
          <w:instrText xml:space="preserve"> PAGEREF _Toc140521649 \h </w:instrText>
        </w:r>
        <w:r w:rsidR="0071042B">
          <w:rPr>
            <w:noProof/>
            <w:webHidden/>
          </w:rPr>
        </w:r>
        <w:r w:rsidR="0071042B">
          <w:rPr>
            <w:noProof/>
            <w:webHidden/>
          </w:rPr>
          <w:fldChar w:fldCharType="separate"/>
        </w:r>
        <w:r w:rsidR="0071042B">
          <w:rPr>
            <w:noProof/>
            <w:webHidden/>
          </w:rPr>
          <w:t>42</w:t>
        </w:r>
        <w:r w:rsidR="0071042B">
          <w:rPr>
            <w:noProof/>
            <w:webHidden/>
          </w:rPr>
          <w:fldChar w:fldCharType="end"/>
        </w:r>
      </w:hyperlink>
    </w:p>
    <w:p w14:paraId="6EC32BF4"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50" w:history="1">
        <w:r w:rsidR="0071042B" w:rsidRPr="00961B85">
          <w:rPr>
            <w:rStyle w:val="Hyperlink"/>
            <w:noProof/>
          </w:rPr>
          <w:t>5.17</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UCSD Pascal II.0</w:t>
        </w:r>
        <w:r w:rsidR="0071042B">
          <w:rPr>
            <w:noProof/>
            <w:webHidden/>
          </w:rPr>
          <w:tab/>
        </w:r>
        <w:r w:rsidR="0071042B">
          <w:rPr>
            <w:noProof/>
            <w:webHidden/>
          </w:rPr>
          <w:fldChar w:fldCharType="begin"/>
        </w:r>
        <w:r w:rsidR="0071042B">
          <w:rPr>
            <w:noProof/>
            <w:webHidden/>
          </w:rPr>
          <w:instrText xml:space="preserve"> PAGEREF _Toc140521650 \h </w:instrText>
        </w:r>
        <w:r w:rsidR="0071042B">
          <w:rPr>
            <w:noProof/>
            <w:webHidden/>
          </w:rPr>
        </w:r>
        <w:r w:rsidR="0071042B">
          <w:rPr>
            <w:noProof/>
            <w:webHidden/>
          </w:rPr>
          <w:fldChar w:fldCharType="separate"/>
        </w:r>
        <w:r w:rsidR="0071042B">
          <w:rPr>
            <w:noProof/>
            <w:webHidden/>
          </w:rPr>
          <w:t>42</w:t>
        </w:r>
        <w:r w:rsidR="0071042B">
          <w:rPr>
            <w:noProof/>
            <w:webHidden/>
          </w:rPr>
          <w:fldChar w:fldCharType="end"/>
        </w:r>
      </w:hyperlink>
    </w:p>
    <w:p w14:paraId="507A1C10"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51" w:history="1">
        <w:r w:rsidR="0071042B" w:rsidRPr="00961B85">
          <w:rPr>
            <w:rStyle w:val="Hyperlink"/>
            <w:noProof/>
          </w:rPr>
          <w:t>5.18</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CP/M-68K</w:t>
        </w:r>
        <w:r w:rsidR="0071042B">
          <w:rPr>
            <w:noProof/>
            <w:webHidden/>
          </w:rPr>
          <w:tab/>
        </w:r>
        <w:r w:rsidR="0071042B">
          <w:rPr>
            <w:noProof/>
            <w:webHidden/>
          </w:rPr>
          <w:fldChar w:fldCharType="begin"/>
        </w:r>
        <w:r w:rsidR="0071042B">
          <w:rPr>
            <w:noProof/>
            <w:webHidden/>
          </w:rPr>
          <w:instrText xml:space="preserve"> PAGEREF _Toc140521651 \h </w:instrText>
        </w:r>
        <w:r w:rsidR="0071042B">
          <w:rPr>
            <w:noProof/>
            <w:webHidden/>
          </w:rPr>
        </w:r>
        <w:r w:rsidR="0071042B">
          <w:rPr>
            <w:noProof/>
            <w:webHidden/>
          </w:rPr>
          <w:fldChar w:fldCharType="separate"/>
        </w:r>
        <w:r w:rsidR="0071042B">
          <w:rPr>
            <w:noProof/>
            <w:webHidden/>
          </w:rPr>
          <w:t>42</w:t>
        </w:r>
        <w:r w:rsidR="0071042B">
          <w:rPr>
            <w:noProof/>
            <w:webHidden/>
          </w:rPr>
          <w:fldChar w:fldCharType="end"/>
        </w:r>
      </w:hyperlink>
    </w:p>
    <w:p w14:paraId="7793655B"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52" w:history="1">
        <w:r w:rsidR="0071042B" w:rsidRPr="00961B85">
          <w:rPr>
            <w:rStyle w:val="Hyperlink"/>
            <w:noProof/>
          </w:rPr>
          <w:t>6</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Special simulator features</w:t>
        </w:r>
        <w:r w:rsidR="0071042B">
          <w:rPr>
            <w:noProof/>
            <w:webHidden/>
          </w:rPr>
          <w:tab/>
        </w:r>
        <w:r w:rsidR="0071042B">
          <w:rPr>
            <w:noProof/>
            <w:webHidden/>
          </w:rPr>
          <w:fldChar w:fldCharType="begin"/>
        </w:r>
        <w:r w:rsidR="0071042B">
          <w:rPr>
            <w:noProof/>
            <w:webHidden/>
          </w:rPr>
          <w:instrText xml:space="preserve"> PAGEREF _Toc140521652 \h </w:instrText>
        </w:r>
        <w:r w:rsidR="0071042B">
          <w:rPr>
            <w:noProof/>
            <w:webHidden/>
          </w:rPr>
        </w:r>
        <w:r w:rsidR="0071042B">
          <w:rPr>
            <w:noProof/>
            <w:webHidden/>
          </w:rPr>
          <w:fldChar w:fldCharType="separate"/>
        </w:r>
        <w:r w:rsidR="0071042B">
          <w:rPr>
            <w:noProof/>
            <w:webHidden/>
          </w:rPr>
          <w:t>43</w:t>
        </w:r>
        <w:r w:rsidR="0071042B">
          <w:rPr>
            <w:noProof/>
            <w:webHidden/>
          </w:rPr>
          <w:fldChar w:fldCharType="end"/>
        </w:r>
      </w:hyperlink>
    </w:p>
    <w:p w14:paraId="6CA44233"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53" w:history="1">
        <w:r w:rsidR="0071042B" w:rsidRPr="00961B85">
          <w:rPr>
            <w:rStyle w:val="Hyperlink"/>
            <w:noProof/>
          </w:rPr>
          <w:t>6.1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Memory access breakpoints (8080/Z80 only)</w:t>
        </w:r>
        <w:r w:rsidR="0071042B">
          <w:rPr>
            <w:noProof/>
            <w:webHidden/>
          </w:rPr>
          <w:tab/>
        </w:r>
        <w:r w:rsidR="0071042B">
          <w:rPr>
            <w:noProof/>
            <w:webHidden/>
          </w:rPr>
          <w:fldChar w:fldCharType="begin"/>
        </w:r>
        <w:r w:rsidR="0071042B">
          <w:rPr>
            <w:noProof/>
            <w:webHidden/>
          </w:rPr>
          <w:instrText xml:space="preserve"> PAGEREF _Toc140521653 \h </w:instrText>
        </w:r>
        <w:r w:rsidR="0071042B">
          <w:rPr>
            <w:noProof/>
            <w:webHidden/>
          </w:rPr>
        </w:r>
        <w:r w:rsidR="0071042B">
          <w:rPr>
            <w:noProof/>
            <w:webHidden/>
          </w:rPr>
          <w:fldChar w:fldCharType="separate"/>
        </w:r>
        <w:r w:rsidR="0071042B">
          <w:rPr>
            <w:noProof/>
            <w:webHidden/>
          </w:rPr>
          <w:t>43</w:t>
        </w:r>
        <w:r w:rsidR="0071042B">
          <w:rPr>
            <w:noProof/>
            <w:webHidden/>
          </w:rPr>
          <w:fldChar w:fldCharType="end"/>
        </w:r>
      </w:hyperlink>
    </w:p>
    <w:p w14:paraId="748C9F54"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54" w:history="1">
        <w:r w:rsidR="0071042B" w:rsidRPr="00961B85">
          <w:rPr>
            <w:rStyle w:val="Hyperlink"/>
            <w:noProof/>
          </w:rPr>
          <w:t>6.2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Instruction breakpoints (8080/Z80/8086)</w:t>
        </w:r>
        <w:r w:rsidR="0071042B">
          <w:rPr>
            <w:noProof/>
            <w:webHidden/>
          </w:rPr>
          <w:tab/>
        </w:r>
        <w:r w:rsidR="0071042B">
          <w:rPr>
            <w:noProof/>
            <w:webHidden/>
          </w:rPr>
          <w:fldChar w:fldCharType="begin"/>
        </w:r>
        <w:r w:rsidR="0071042B">
          <w:rPr>
            <w:noProof/>
            <w:webHidden/>
          </w:rPr>
          <w:instrText xml:space="preserve"> PAGEREF _Toc140521654 \h </w:instrText>
        </w:r>
        <w:r w:rsidR="0071042B">
          <w:rPr>
            <w:noProof/>
            <w:webHidden/>
          </w:rPr>
        </w:r>
        <w:r w:rsidR="0071042B">
          <w:rPr>
            <w:noProof/>
            <w:webHidden/>
          </w:rPr>
          <w:fldChar w:fldCharType="separate"/>
        </w:r>
        <w:r w:rsidR="0071042B">
          <w:rPr>
            <w:noProof/>
            <w:webHidden/>
          </w:rPr>
          <w:t>43</w:t>
        </w:r>
        <w:r w:rsidR="0071042B">
          <w:rPr>
            <w:noProof/>
            <w:webHidden/>
          </w:rPr>
          <w:fldChar w:fldCharType="end"/>
        </w:r>
      </w:hyperlink>
    </w:p>
    <w:p w14:paraId="51C93CA5"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55" w:history="1">
        <w:r w:rsidR="0071042B" w:rsidRPr="00961B85">
          <w:rPr>
            <w:rStyle w:val="Hyperlink"/>
            <w:noProof/>
          </w:rPr>
          <w:t>6.3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Breakpoints and instruction history (8080/Z80 only)</w:t>
        </w:r>
        <w:r w:rsidR="0071042B">
          <w:rPr>
            <w:noProof/>
            <w:webHidden/>
          </w:rPr>
          <w:tab/>
        </w:r>
        <w:r w:rsidR="0071042B">
          <w:rPr>
            <w:noProof/>
            <w:webHidden/>
          </w:rPr>
          <w:fldChar w:fldCharType="begin"/>
        </w:r>
        <w:r w:rsidR="0071042B">
          <w:rPr>
            <w:noProof/>
            <w:webHidden/>
          </w:rPr>
          <w:instrText xml:space="preserve"> PAGEREF _Toc140521655 \h </w:instrText>
        </w:r>
        <w:r w:rsidR="0071042B">
          <w:rPr>
            <w:noProof/>
            <w:webHidden/>
          </w:rPr>
        </w:r>
        <w:r w:rsidR="0071042B">
          <w:rPr>
            <w:noProof/>
            <w:webHidden/>
          </w:rPr>
          <w:fldChar w:fldCharType="separate"/>
        </w:r>
        <w:r w:rsidR="0071042B">
          <w:rPr>
            <w:noProof/>
            <w:webHidden/>
          </w:rPr>
          <w:t>43</w:t>
        </w:r>
        <w:r w:rsidR="0071042B">
          <w:rPr>
            <w:noProof/>
            <w:webHidden/>
          </w:rPr>
          <w:fldChar w:fldCharType="end"/>
        </w:r>
      </w:hyperlink>
    </w:p>
    <w:p w14:paraId="30286BC5"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56" w:history="1">
        <w:r w:rsidR="0071042B" w:rsidRPr="00961B85">
          <w:rPr>
            <w:rStyle w:val="Hyperlink"/>
            <w:noProof/>
          </w:rPr>
          <w:t>7</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Brief summary of all major changes to the original Altair simulator</w:t>
        </w:r>
        <w:r w:rsidR="0071042B">
          <w:rPr>
            <w:noProof/>
            <w:webHidden/>
          </w:rPr>
          <w:tab/>
        </w:r>
        <w:r w:rsidR="0071042B">
          <w:rPr>
            <w:noProof/>
            <w:webHidden/>
          </w:rPr>
          <w:fldChar w:fldCharType="begin"/>
        </w:r>
        <w:r w:rsidR="0071042B">
          <w:rPr>
            <w:noProof/>
            <w:webHidden/>
          </w:rPr>
          <w:instrText xml:space="preserve"> PAGEREF _Toc140521656 \h </w:instrText>
        </w:r>
        <w:r w:rsidR="0071042B">
          <w:rPr>
            <w:noProof/>
            <w:webHidden/>
          </w:rPr>
        </w:r>
        <w:r w:rsidR="0071042B">
          <w:rPr>
            <w:noProof/>
            <w:webHidden/>
          </w:rPr>
          <w:fldChar w:fldCharType="separate"/>
        </w:r>
        <w:r w:rsidR="0071042B">
          <w:rPr>
            <w:noProof/>
            <w:webHidden/>
          </w:rPr>
          <w:t>43</w:t>
        </w:r>
        <w:r w:rsidR="0071042B">
          <w:rPr>
            <w:noProof/>
            <w:webHidden/>
          </w:rPr>
          <w:fldChar w:fldCharType="end"/>
        </w:r>
      </w:hyperlink>
    </w:p>
    <w:p w14:paraId="19BB38A3"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57" w:history="1">
        <w:r w:rsidR="0071042B" w:rsidRPr="00961B85">
          <w:rPr>
            <w:rStyle w:val="Hyperlink"/>
            <w:noProof/>
          </w:rPr>
          <w:t>8</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Appendix: Python script for converting MBL files to plain binary files</w:t>
        </w:r>
        <w:r w:rsidR="0071042B">
          <w:rPr>
            <w:noProof/>
            <w:webHidden/>
          </w:rPr>
          <w:tab/>
        </w:r>
        <w:r w:rsidR="0071042B">
          <w:rPr>
            <w:noProof/>
            <w:webHidden/>
          </w:rPr>
          <w:fldChar w:fldCharType="begin"/>
        </w:r>
        <w:r w:rsidR="0071042B">
          <w:rPr>
            <w:noProof/>
            <w:webHidden/>
          </w:rPr>
          <w:instrText xml:space="preserve"> PAGEREF _Toc140521657 \h </w:instrText>
        </w:r>
        <w:r w:rsidR="0071042B">
          <w:rPr>
            <w:noProof/>
            <w:webHidden/>
          </w:rPr>
        </w:r>
        <w:r w:rsidR="0071042B">
          <w:rPr>
            <w:noProof/>
            <w:webHidden/>
          </w:rPr>
          <w:fldChar w:fldCharType="separate"/>
        </w:r>
        <w:r w:rsidR="0071042B">
          <w:rPr>
            <w:noProof/>
            <w:webHidden/>
          </w:rPr>
          <w:t>44</w:t>
        </w:r>
        <w:r w:rsidR="0071042B">
          <w:rPr>
            <w:noProof/>
            <w:webHidden/>
          </w:rPr>
          <w:fldChar w:fldCharType="end"/>
        </w:r>
      </w:hyperlink>
    </w:p>
    <w:p w14:paraId="3E789769"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58" w:history="1">
        <w:r w:rsidR="0071042B" w:rsidRPr="00961B85">
          <w:rPr>
            <w:rStyle w:val="Hyperlink"/>
            <w:noProof/>
          </w:rPr>
          <w:t>9</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Appendix: How to bring up UCSD Pascal II.0 on SIMH</w:t>
        </w:r>
        <w:r w:rsidR="0071042B">
          <w:rPr>
            <w:noProof/>
            <w:webHidden/>
          </w:rPr>
          <w:tab/>
        </w:r>
        <w:r w:rsidR="0071042B">
          <w:rPr>
            <w:noProof/>
            <w:webHidden/>
          </w:rPr>
          <w:fldChar w:fldCharType="begin"/>
        </w:r>
        <w:r w:rsidR="0071042B">
          <w:rPr>
            <w:noProof/>
            <w:webHidden/>
          </w:rPr>
          <w:instrText xml:space="preserve"> PAGEREF _Toc140521658 \h </w:instrText>
        </w:r>
        <w:r w:rsidR="0071042B">
          <w:rPr>
            <w:noProof/>
            <w:webHidden/>
          </w:rPr>
        </w:r>
        <w:r w:rsidR="0071042B">
          <w:rPr>
            <w:noProof/>
            <w:webHidden/>
          </w:rPr>
          <w:fldChar w:fldCharType="separate"/>
        </w:r>
        <w:r w:rsidR="0071042B">
          <w:rPr>
            <w:noProof/>
            <w:webHidden/>
          </w:rPr>
          <w:t>46</w:t>
        </w:r>
        <w:r w:rsidR="0071042B">
          <w:rPr>
            <w:noProof/>
            <w:webHidden/>
          </w:rPr>
          <w:fldChar w:fldCharType="end"/>
        </w:r>
      </w:hyperlink>
    </w:p>
    <w:p w14:paraId="33557AF3"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59" w:history="1">
        <w:r w:rsidR="0071042B" w:rsidRPr="00961B85">
          <w:rPr>
            <w:rStyle w:val="Hyperlink"/>
            <w:noProof/>
          </w:rPr>
          <w:t>10</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Vector Graphic, Inc. Simulation</w:t>
        </w:r>
        <w:r w:rsidR="0071042B">
          <w:rPr>
            <w:noProof/>
            <w:webHidden/>
          </w:rPr>
          <w:tab/>
        </w:r>
        <w:r w:rsidR="0071042B">
          <w:rPr>
            <w:noProof/>
            <w:webHidden/>
          </w:rPr>
          <w:fldChar w:fldCharType="begin"/>
        </w:r>
        <w:r w:rsidR="0071042B">
          <w:rPr>
            <w:noProof/>
            <w:webHidden/>
          </w:rPr>
          <w:instrText xml:space="preserve"> PAGEREF _Toc140521659 \h </w:instrText>
        </w:r>
        <w:r w:rsidR="0071042B">
          <w:rPr>
            <w:noProof/>
            <w:webHidden/>
          </w:rPr>
        </w:r>
        <w:r w:rsidR="0071042B">
          <w:rPr>
            <w:noProof/>
            <w:webHidden/>
          </w:rPr>
          <w:fldChar w:fldCharType="separate"/>
        </w:r>
        <w:r w:rsidR="0071042B">
          <w:rPr>
            <w:noProof/>
            <w:webHidden/>
          </w:rPr>
          <w:t>54</w:t>
        </w:r>
        <w:r w:rsidR="0071042B">
          <w:rPr>
            <w:noProof/>
            <w:webHidden/>
          </w:rPr>
          <w:fldChar w:fldCharType="end"/>
        </w:r>
      </w:hyperlink>
    </w:p>
    <w:p w14:paraId="715A9404"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60" w:history="1">
        <w:r w:rsidR="0071042B" w:rsidRPr="00961B85">
          <w:rPr>
            <w:rStyle w:val="Hyperlink"/>
            <w:noProof/>
          </w:rPr>
          <w:t>10.1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_Toc140521660 \h </w:instrText>
        </w:r>
        <w:r w:rsidR="0071042B">
          <w:rPr>
            <w:noProof/>
            <w:webHidden/>
          </w:rPr>
        </w:r>
        <w:r w:rsidR="0071042B">
          <w:rPr>
            <w:noProof/>
            <w:webHidden/>
          </w:rPr>
          <w:fldChar w:fldCharType="separate"/>
        </w:r>
        <w:r w:rsidR="0071042B">
          <w:rPr>
            <w:noProof/>
            <w:webHidden/>
          </w:rPr>
          <w:t>54</w:t>
        </w:r>
        <w:r w:rsidR="0071042B">
          <w:rPr>
            <w:noProof/>
            <w:webHidden/>
          </w:rPr>
          <w:fldChar w:fldCharType="end"/>
        </w:r>
      </w:hyperlink>
    </w:p>
    <w:p w14:paraId="3AED5231"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61" w:history="1">
        <w:r w:rsidR="0071042B" w:rsidRPr="00961B85">
          <w:rPr>
            <w:rStyle w:val="Hyperlink"/>
            <w:noProof/>
          </w:rPr>
          <w:t>10.2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48K Vector MZ</w:t>
        </w:r>
        <w:r w:rsidR="0071042B">
          <w:rPr>
            <w:noProof/>
            <w:webHidden/>
          </w:rPr>
          <w:tab/>
        </w:r>
        <w:r w:rsidR="0071042B">
          <w:rPr>
            <w:noProof/>
            <w:webHidden/>
          </w:rPr>
          <w:fldChar w:fldCharType="begin"/>
        </w:r>
        <w:r w:rsidR="0071042B">
          <w:rPr>
            <w:noProof/>
            <w:webHidden/>
          </w:rPr>
          <w:instrText xml:space="preserve"> PAGEREF _Toc140521661 \h </w:instrText>
        </w:r>
        <w:r w:rsidR="0071042B">
          <w:rPr>
            <w:noProof/>
            <w:webHidden/>
          </w:rPr>
        </w:r>
        <w:r w:rsidR="0071042B">
          <w:rPr>
            <w:noProof/>
            <w:webHidden/>
          </w:rPr>
          <w:fldChar w:fldCharType="separate"/>
        </w:r>
        <w:r w:rsidR="0071042B">
          <w:rPr>
            <w:noProof/>
            <w:webHidden/>
          </w:rPr>
          <w:t>55</w:t>
        </w:r>
        <w:r w:rsidR="0071042B">
          <w:rPr>
            <w:noProof/>
            <w:webHidden/>
          </w:rPr>
          <w:fldChar w:fldCharType="end"/>
        </w:r>
      </w:hyperlink>
    </w:p>
    <w:p w14:paraId="3D76FBA4"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62" w:history="1">
        <w:r w:rsidR="0071042B" w:rsidRPr="00961B85">
          <w:rPr>
            <w:rStyle w:val="Hyperlink"/>
            <w:noProof/>
          </w:rPr>
          <w:t>10.3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56K Vector MZ</w:t>
        </w:r>
        <w:r w:rsidR="0071042B">
          <w:rPr>
            <w:noProof/>
            <w:webHidden/>
          </w:rPr>
          <w:tab/>
        </w:r>
        <w:r w:rsidR="0071042B">
          <w:rPr>
            <w:noProof/>
            <w:webHidden/>
          </w:rPr>
          <w:fldChar w:fldCharType="begin"/>
        </w:r>
        <w:r w:rsidR="0071042B">
          <w:rPr>
            <w:noProof/>
            <w:webHidden/>
          </w:rPr>
          <w:instrText xml:space="preserve"> PAGEREF _Toc140521662 \h </w:instrText>
        </w:r>
        <w:r w:rsidR="0071042B">
          <w:rPr>
            <w:noProof/>
            <w:webHidden/>
          </w:rPr>
        </w:r>
        <w:r w:rsidR="0071042B">
          <w:rPr>
            <w:noProof/>
            <w:webHidden/>
          </w:rPr>
          <w:fldChar w:fldCharType="separate"/>
        </w:r>
        <w:r w:rsidR="0071042B">
          <w:rPr>
            <w:noProof/>
            <w:webHidden/>
          </w:rPr>
          <w:t>56</w:t>
        </w:r>
        <w:r w:rsidR="0071042B">
          <w:rPr>
            <w:noProof/>
            <w:webHidden/>
          </w:rPr>
          <w:fldChar w:fldCharType="end"/>
        </w:r>
      </w:hyperlink>
    </w:p>
    <w:p w14:paraId="18A09441"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63" w:history="1">
        <w:r w:rsidR="0071042B" w:rsidRPr="00961B85">
          <w:rPr>
            <w:rStyle w:val="Hyperlink"/>
            <w:noProof/>
          </w:rPr>
          <w:t>10.4</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56K Vector with HD-FD Controller</w:t>
        </w:r>
        <w:r w:rsidR="0071042B">
          <w:rPr>
            <w:noProof/>
            <w:webHidden/>
          </w:rPr>
          <w:tab/>
        </w:r>
        <w:r w:rsidR="0071042B">
          <w:rPr>
            <w:noProof/>
            <w:webHidden/>
          </w:rPr>
          <w:fldChar w:fldCharType="begin"/>
        </w:r>
        <w:r w:rsidR="0071042B">
          <w:rPr>
            <w:noProof/>
            <w:webHidden/>
          </w:rPr>
          <w:instrText xml:space="preserve"> PAGEREF _Toc140521663 \h </w:instrText>
        </w:r>
        <w:r w:rsidR="0071042B">
          <w:rPr>
            <w:noProof/>
            <w:webHidden/>
          </w:rPr>
        </w:r>
        <w:r w:rsidR="0071042B">
          <w:rPr>
            <w:noProof/>
            <w:webHidden/>
          </w:rPr>
          <w:fldChar w:fldCharType="separate"/>
        </w:r>
        <w:r w:rsidR="0071042B">
          <w:rPr>
            <w:noProof/>
            <w:webHidden/>
          </w:rPr>
          <w:t>56</w:t>
        </w:r>
        <w:r w:rsidR="0071042B">
          <w:rPr>
            <w:noProof/>
            <w:webHidden/>
          </w:rPr>
          <w:fldChar w:fldCharType="end"/>
        </w:r>
      </w:hyperlink>
    </w:p>
    <w:p w14:paraId="636434A3"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64" w:history="1">
        <w:r w:rsidR="0071042B" w:rsidRPr="00961B85">
          <w:rPr>
            <w:rStyle w:val="Hyperlink"/>
            <w:noProof/>
          </w:rPr>
          <w:t>10.5</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Notes on Simulated Hardware</w:t>
        </w:r>
        <w:r w:rsidR="0071042B">
          <w:rPr>
            <w:noProof/>
            <w:webHidden/>
          </w:rPr>
          <w:tab/>
        </w:r>
        <w:r w:rsidR="0071042B">
          <w:rPr>
            <w:noProof/>
            <w:webHidden/>
          </w:rPr>
          <w:fldChar w:fldCharType="begin"/>
        </w:r>
        <w:r w:rsidR="0071042B">
          <w:rPr>
            <w:noProof/>
            <w:webHidden/>
          </w:rPr>
          <w:instrText xml:space="preserve"> PAGEREF _Toc140521664 \h </w:instrText>
        </w:r>
        <w:r w:rsidR="0071042B">
          <w:rPr>
            <w:noProof/>
            <w:webHidden/>
          </w:rPr>
        </w:r>
        <w:r w:rsidR="0071042B">
          <w:rPr>
            <w:noProof/>
            <w:webHidden/>
          </w:rPr>
          <w:fldChar w:fldCharType="separate"/>
        </w:r>
        <w:r w:rsidR="0071042B">
          <w:rPr>
            <w:noProof/>
            <w:webHidden/>
          </w:rPr>
          <w:t>57</w:t>
        </w:r>
        <w:r w:rsidR="0071042B">
          <w:rPr>
            <w:noProof/>
            <w:webHidden/>
          </w:rPr>
          <w:fldChar w:fldCharType="end"/>
        </w:r>
      </w:hyperlink>
    </w:p>
    <w:p w14:paraId="164445CE"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65" w:history="1">
        <w:r w:rsidR="0071042B" w:rsidRPr="00961B85">
          <w:rPr>
            <w:rStyle w:val="Hyperlink"/>
            <w:noProof/>
          </w:rPr>
          <w:t>10.6</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Notes on the Vector Graphic Disk Image (VGI) File Format</w:t>
        </w:r>
        <w:r w:rsidR="0071042B">
          <w:rPr>
            <w:noProof/>
            <w:webHidden/>
          </w:rPr>
          <w:tab/>
        </w:r>
        <w:r w:rsidR="0071042B">
          <w:rPr>
            <w:noProof/>
            <w:webHidden/>
          </w:rPr>
          <w:fldChar w:fldCharType="begin"/>
        </w:r>
        <w:r w:rsidR="0071042B">
          <w:rPr>
            <w:noProof/>
            <w:webHidden/>
          </w:rPr>
          <w:instrText xml:space="preserve"> PAGEREF _Toc140521665 \h </w:instrText>
        </w:r>
        <w:r w:rsidR="0071042B">
          <w:rPr>
            <w:noProof/>
            <w:webHidden/>
          </w:rPr>
        </w:r>
        <w:r w:rsidR="0071042B">
          <w:rPr>
            <w:noProof/>
            <w:webHidden/>
          </w:rPr>
          <w:fldChar w:fldCharType="separate"/>
        </w:r>
        <w:r w:rsidR="0071042B">
          <w:rPr>
            <w:noProof/>
            <w:webHidden/>
          </w:rPr>
          <w:t>57</w:t>
        </w:r>
        <w:r w:rsidR="0071042B">
          <w:rPr>
            <w:noProof/>
            <w:webHidden/>
          </w:rPr>
          <w:fldChar w:fldCharType="end"/>
        </w:r>
      </w:hyperlink>
    </w:p>
    <w:p w14:paraId="5436BB96"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66" w:history="1">
        <w:r w:rsidR="0071042B" w:rsidRPr="00961B85">
          <w:rPr>
            <w:rStyle w:val="Hyperlink"/>
            <w:noProof/>
          </w:rPr>
          <w:t>11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IMSAI 8080 Simulation</w:t>
        </w:r>
        <w:r w:rsidR="0071042B">
          <w:rPr>
            <w:noProof/>
            <w:webHidden/>
          </w:rPr>
          <w:tab/>
        </w:r>
        <w:r w:rsidR="0071042B">
          <w:rPr>
            <w:noProof/>
            <w:webHidden/>
          </w:rPr>
          <w:fldChar w:fldCharType="begin"/>
        </w:r>
        <w:r w:rsidR="0071042B">
          <w:rPr>
            <w:noProof/>
            <w:webHidden/>
          </w:rPr>
          <w:instrText xml:space="preserve"> PAGEREF _Toc140521666 \h </w:instrText>
        </w:r>
        <w:r w:rsidR="0071042B">
          <w:rPr>
            <w:noProof/>
            <w:webHidden/>
          </w:rPr>
        </w:r>
        <w:r w:rsidR="0071042B">
          <w:rPr>
            <w:noProof/>
            <w:webHidden/>
          </w:rPr>
          <w:fldChar w:fldCharType="separate"/>
        </w:r>
        <w:r w:rsidR="0071042B">
          <w:rPr>
            <w:noProof/>
            <w:webHidden/>
          </w:rPr>
          <w:t>58</w:t>
        </w:r>
        <w:r w:rsidR="0071042B">
          <w:rPr>
            <w:noProof/>
            <w:webHidden/>
          </w:rPr>
          <w:fldChar w:fldCharType="end"/>
        </w:r>
      </w:hyperlink>
    </w:p>
    <w:p w14:paraId="52C75BD5"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67" w:history="1">
        <w:r w:rsidR="0071042B" w:rsidRPr="00961B85">
          <w:rPr>
            <w:rStyle w:val="Hyperlink"/>
            <w:noProof/>
          </w:rPr>
          <w:t>11.1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_Toc140521667 \h </w:instrText>
        </w:r>
        <w:r w:rsidR="0071042B">
          <w:rPr>
            <w:noProof/>
            <w:webHidden/>
          </w:rPr>
        </w:r>
        <w:r w:rsidR="0071042B">
          <w:rPr>
            <w:noProof/>
            <w:webHidden/>
          </w:rPr>
          <w:fldChar w:fldCharType="separate"/>
        </w:r>
        <w:r w:rsidR="0071042B">
          <w:rPr>
            <w:noProof/>
            <w:webHidden/>
          </w:rPr>
          <w:t>58</w:t>
        </w:r>
        <w:r w:rsidR="0071042B">
          <w:rPr>
            <w:noProof/>
            <w:webHidden/>
          </w:rPr>
          <w:fldChar w:fldCharType="end"/>
        </w:r>
      </w:hyperlink>
    </w:p>
    <w:p w14:paraId="451ADB43"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68" w:history="1">
        <w:r w:rsidR="0071042B" w:rsidRPr="00961B85">
          <w:rPr>
            <w:rStyle w:val="Hyperlink"/>
            <w:noProof/>
          </w:rPr>
          <w:t>11.2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IMSAI 8080 with FIF Disk Controller</w:t>
        </w:r>
        <w:r w:rsidR="0071042B">
          <w:rPr>
            <w:noProof/>
            <w:webHidden/>
          </w:rPr>
          <w:tab/>
        </w:r>
        <w:r w:rsidR="0071042B">
          <w:rPr>
            <w:noProof/>
            <w:webHidden/>
          </w:rPr>
          <w:fldChar w:fldCharType="begin"/>
        </w:r>
        <w:r w:rsidR="0071042B">
          <w:rPr>
            <w:noProof/>
            <w:webHidden/>
          </w:rPr>
          <w:instrText xml:space="preserve"> PAGEREF _Toc140521668 \h </w:instrText>
        </w:r>
        <w:r w:rsidR="0071042B">
          <w:rPr>
            <w:noProof/>
            <w:webHidden/>
          </w:rPr>
        </w:r>
        <w:r w:rsidR="0071042B">
          <w:rPr>
            <w:noProof/>
            <w:webHidden/>
          </w:rPr>
          <w:fldChar w:fldCharType="separate"/>
        </w:r>
        <w:r w:rsidR="0071042B">
          <w:rPr>
            <w:noProof/>
            <w:webHidden/>
          </w:rPr>
          <w:t>58</w:t>
        </w:r>
        <w:r w:rsidR="0071042B">
          <w:rPr>
            <w:noProof/>
            <w:webHidden/>
          </w:rPr>
          <w:fldChar w:fldCharType="end"/>
        </w:r>
      </w:hyperlink>
    </w:p>
    <w:p w14:paraId="325A6DDC"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69" w:history="1">
        <w:r w:rsidR="0071042B" w:rsidRPr="00961B85">
          <w:rPr>
            <w:rStyle w:val="Hyperlink"/>
            <w:noProof/>
          </w:rPr>
          <w:t>12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NorthStar MDS-A and MDS-AD FDC Simulation</w:t>
        </w:r>
        <w:r w:rsidR="0071042B">
          <w:rPr>
            <w:noProof/>
            <w:webHidden/>
          </w:rPr>
          <w:tab/>
        </w:r>
        <w:r w:rsidR="0071042B">
          <w:rPr>
            <w:noProof/>
            <w:webHidden/>
          </w:rPr>
          <w:fldChar w:fldCharType="begin"/>
        </w:r>
        <w:r w:rsidR="0071042B">
          <w:rPr>
            <w:noProof/>
            <w:webHidden/>
          </w:rPr>
          <w:instrText xml:space="preserve"> PAGEREF _Toc140521669 \h </w:instrText>
        </w:r>
        <w:r w:rsidR="0071042B">
          <w:rPr>
            <w:noProof/>
            <w:webHidden/>
          </w:rPr>
        </w:r>
        <w:r w:rsidR="0071042B">
          <w:rPr>
            <w:noProof/>
            <w:webHidden/>
          </w:rPr>
          <w:fldChar w:fldCharType="separate"/>
        </w:r>
        <w:r w:rsidR="0071042B">
          <w:rPr>
            <w:noProof/>
            <w:webHidden/>
          </w:rPr>
          <w:t>59</w:t>
        </w:r>
        <w:r w:rsidR="0071042B">
          <w:rPr>
            <w:noProof/>
            <w:webHidden/>
          </w:rPr>
          <w:fldChar w:fldCharType="end"/>
        </w:r>
      </w:hyperlink>
    </w:p>
    <w:p w14:paraId="52356690"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70" w:history="1">
        <w:r w:rsidR="0071042B" w:rsidRPr="00961B85">
          <w:rPr>
            <w:rStyle w:val="Hyperlink"/>
            <w:noProof/>
          </w:rPr>
          <w:t>12.1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_Toc140521670 \h </w:instrText>
        </w:r>
        <w:r w:rsidR="0071042B">
          <w:rPr>
            <w:noProof/>
            <w:webHidden/>
          </w:rPr>
        </w:r>
        <w:r w:rsidR="0071042B">
          <w:rPr>
            <w:noProof/>
            <w:webHidden/>
          </w:rPr>
          <w:fldChar w:fldCharType="separate"/>
        </w:r>
        <w:r w:rsidR="0071042B">
          <w:rPr>
            <w:noProof/>
            <w:webHidden/>
          </w:rPr>
          <w:t>59</w:t>
        </w:r>
        <w:r w:rsidR="0071042B">
          <w:rPr>
            <w:noProof/>
            <w:webHidden/>
          </w:rPr>
          <w:fldChar w:fldCharType="end"/>
        </w:r>
      </w:hyperlink>
    </w:p>
    <w:p w14:paraId="65AC93C1"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71" w:history="1">
        <w:r w:rsidR="0071042B" w:rsidRPr="00961B85">
          <w:rPr>
            <w:rStyle w:val="Hyperlink"/>
            <w:noProof/>
          </w:rPr>
          <w:t>12.2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MDS-A Single Density Disk Controller</w:t>
        </w:r>
        <w:r w:rsidR="0071042B">
          <w:rPr>
            <w:noProof/>
            <w:webHidden/>
          </w:rPr>
          <w:tab/>
        </w:r>
        <w:r w:rsidR="0071042B">
          <w:rPr>
            <w:noProof/>
            <w:webHidden/>
          </w:rPr>
          <w:fldChar w:fldCharType="begin"/>
        </w:r>
        <w:r w:rsidR="0071042B">
          <w:rPr>
            <w:noProof/>
            <w:webHidden/>
          </w:rPr>
          <w:instrText xml:space="preserve"> PAGEREF _Toc140521671 \h </w:instrText>
        </w:r>
        <w:r w:rsidR="0071042B">
          <w:rPr>
            <w:noProof/>
            <w:webHidden/>
          </w:rPr>
        </w:r>
        <w:r w:rsidR="0071042B">
          <w:rPr>
            <w:noProof/>
            <w:webHidden/>
          </w:rPr>
          <w:fldChar w:fldCharType="separate"/>
        </w:r>
        <w:r w:rsidR="0071042B">
          <w:rPr>
            <w:noProof/>
            <w:webHidden/>
          </w:rPr>
          <w:t>59</w:t>
        </w:r>
        <w:r w:rsidR="0071042B">
          <w:rPr>
            <w:noProof/>
            <w:webHidden/>
          </w:rPr>
          <w:fldChar w:fldCharType="end"/>
        </w:r>
      </w:hyperlink>
    </w:p>
    <w:p w14:paraId="28AD2D1B"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72" w:history="1">
        <w:r w:rsidR="0071042B" w:rsidRPr="00961B85">
          <w:rPr>
            <w:rStyle w:val="Hyperlink"/>
            <w:noProof/>
          </w:rPr>
          <w:t>12.3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MDS-AD Double Density Disk Controller</w:t>
        </w:r>
        <w:r w:rsidR="0071042B">
          <w:rPr>
            <w:noProof/>
            <w:webHidden/>
          </w:rPr>
          <w:tab/>
        </w:r>
        <w:r w:rsidR="0071042B">
          <w:rPr>
            <w:noProof/>
            <w:webHidden/>
          </w:rPr>
          <w:fldChar w:fldCharType="begin"/>
        </w:r>
        <w:r w:rsidR="0071042B">
          <w:rPr>
            <w:noProof/>
            <w:webHidden/>
          </w:rPr>
          <w:instrText xml:space="preserve"> PAGEREF _Toc140521672 \h </w:instrText>
        </w:r>
        <w:r w:rsidR="0071042B">
          <w:rPr>
            <w:noProof/>
            <w:webHidden/>
          </w:rPr>
        </w:r>
        <w:r w:rsidR="0071042B">
          <w:rPr>
            <w:noProof/>
            <w:webHidden/>
          </w:rPr>
          <w:fldChar w:fldCharType="separate"/>
        </w:r>
        <w:r w:rsidR="0071042B">
          <w:rPr>
            <w:noProof/>
            <w:webHidden/>
          </w:rPr>
          <w:t>59</w:t>
        </w:r>
        <w:r w:rsidR="0071042B">
          <w:rPr>
            <w:noProof/>
            <w:webHidden/>
          </w:rPr>
          <w:fldChar w:fldCharType="end"/>
        </w:r>
      </w:hyperlink>
    </w:p>
    <w:p w14:paraId="16A81E0F"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73" w:history="1">
        <w:r w:rsidR="0071042B" w:rsidRPr="00961B85">
          <w:rPr>
            <w:rStyle w:val="Hyperlink"/>
            <w:noProof/>
          </w:rPr>
          <w:t>13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Compupro 8-16 Simulation</w:t>
        </w:r>
        <w:r w:rsidR="0071042B">
          <w:rPr>
            <w:noProof/>
            <w:webHidden/>
          </w:rPr>
          <w:tab/>
        </w:r>
        <w:r w:rsidR="0071042B">
          <w:rPr>
            <w:noProof/>
            <w:webHidden/>
          </w:rPr>
          <w:fldChar w:fldCharType="begin"/>
        </w:r>
        <w:r w:rsidR="0071042B">
          <w:rPr>
            <w:noProof/>
            <w:webHidden/>
          </w:rPr>
          <w:instrText xml:space="preserve"> PAGEREF _Toc140521673 \h </w:instrText>
        </w:r>
        <w:r w:rsidR="0071042B">
          <w:rPr>
            <w:noProof/>
            <w:webHidden/>
          </w:rPr>
        </w:r>
        <w:r w:rsidR="0071042B">
          <w:rPr>
            <w:noProof/>
            <w:webHidden/>
          </w:rPr>
          <w:fldChar w:fldCharType="separate"/>
        </w:r>
        <w:r w:rsidR="0071042B">
          <w:rPr>
            <w:noProof/>
            <w:webHidden/>
          </w:rPr>
          <w:t>61</w:t>
        </w:r>
        <w:r w:rsidR="0071042B">
          <w:rPr>
            <w:noProof/>
            <w:webHidden/>
          </w:rPr>
          <w:fldChar w:fldCharType="end"/>
        </w:r>
      </w:hyperlink>
    </w:p>
    <w:p w14:paraId="4A95D03C"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74" w:history="1">
        <w:r w:rsidR="0071042B" w:rsidRPr="00961B85">
          <w:rPr>
            <w:rStyle w:val="Hyperlink"/>
            <w:noProof/>
          </w:rPr>
          <w:t>13.1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_Toc140521674 \h </w:instrText>
        </w:r>
        <w:r w:rsidR="0071042B">
          <w:rPr>
            <w:noProof/>
            <w:webHidden/>
          </w:rPr>
        </w:r>
        <w:r w:rsidR="0071042B">
          <w:rPr>
            <w:noProof/>
            <w:webHidden/>
          </w:rPr>
          <w:fldChar w:fldCharType="separate"/>
        </w:r>
        <w:r w:rsidR="0071042B">
          <w:rPr>
            <w:noProof/>
            <w:webHidden/>
          </w:rPr>
          <w:t>61</w:t>
        </w:r>
        <w:r w:rsidR="0071042B">
          <w:rPr>
            <w:noProof/>
            <w:webHidden/>
          </w:rPr>
          <w:fldChar w:fldCharType="end"/>
        </w:r>
      </w:hyperlink>
    </w:p>
    <w:p w14:paraId="70625CC5"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75" w:history="1">
        <w:r w:rsidR="0071042B" w:rsidRPr="00961B85">
          <w:rPr>
            <w:rStyle w:val="Hyperlink"/>
            <w:noProof/>
          </w:rPr>
          <w:t>13.2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DISK1A High Performance Floppy Disk Controller</w:t>
        </w:r>
        <w:r w:rsidR="0071042B">
          <w:rPr>
            <w:noProof/>
            <w:webHidden/>
          </w:rPr>
          <w:tab/>
        </w:r>
        <w:r w:rsidR="0071042B">
          <w:rPr>
            <w:noProof/>
            <w:webHidden/>
          </w:rPr>
          <w:fldChar w:fldCharType="begin"/>
        </w:r>
        <w:r w:rsidR="0071042B">
          <w:rPr>
            <w:noProof/>
            <w:webHidden/>
          </w:rPr>
          <w:instrText xml:space="preserve"> PAGEREF _Toc140521675 \h </w:instrText>
        </w:r>
        <w:r w:rsidR="0071042B">
          <w:rPr>
            <w:noProof/>
            <w:webHidden/>
          </w:rPr>
        </w:r>
        <w:r w:rsidR="0071042B">
          <w:rPr>
            <w:noProof/>
            <w:webHidden/>
          </w:rPr>
          <w:fldChar w:fldCharType="separate"/>
        </w:r>
        <w:r w:rsidR="0071042B">
          <w:rPr>
            <w:noProof/>
            <w:webHidden/>
          </w:rPr>
          <w:t>61</w:t>
        </w:r>
        <w:r w:rsidR="0071042B">
          <w:rPr>
            <w:noProof/>
            <w:webHidden/>
          </w:rPr>
          <w:fldChar w:fldCharType="end"/>
        </w:r>
      </w:hyperlink>
    </w:p>
    <w:p w14:paraId="088DDCA5"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76" w:history="1">
        <w:r w:rsidR="0071042B" w:rsidRPr="00961B85">
          <w:rPr>
            <w:rStyle w:val="Hyperlink"/>
            <w:noProof/>
          </w:rPr>
          <w:t>13.2.1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DISK1A Controller Parameters</w:t>
        </w:r>
        <w:r w:rsidR="0071042B">
          <w:rPr>
            <w:noProof/>
            <w:webHidden/>
          </w:rPr>
          <w:tab/>
        </w:r>
        <w:r w:rsidR="0071042B">
          <w:rPr>
            <w:noProof/>
            <w:webHidden/>
          </w:rPr>
          <w:fldChar w:fldCharType="begin"/>
        </w:r>
        <w:r w:rsidR="0071042B">
          <w:rPr>
            <w:noProof/>
            <w:webHidden/>
          </w:rPr>
          <w:instrText xml:space="preserve"> PAGEREF _Toc140521676 \h </w:instrText>
        </w:r>
        <w:r w:rsidR="0071042B">
          <w:rPr>
            <w:noProof/>
            <w:webHidden/>
          </w:rPr>
        </w:r>
        <w:r w:rsidR="0071042B">
          <w:rPr>
            <w:noProof/>
            <w:webHidden/>
          </w:rPr>
          <w:fldChar w:fldCharType="separate"/>
        </w:r>
        <w:r w:rsidR="0071042B">
          <w:rPr>
            <w:noProof/>
            <w:webHidden/>
          </w:rPr>
          <w:t>61</w:t>
        </w:r>
        <w:r w:rsidR="0071042B">
          <w:rPr>
            <w:noProof/>
            <w:webHidden/>
          </w:rPr>
          <w:fldChar w:fldCharType="end"/>
        </w:r>
      </w:hyperlink>
    </w:p>
    <w:p w14:paraId="455648C8"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77" w:history="1">
        <w:r w:rsidR="0071042B" w:rsidRPr="00961B85">
          <w:rPr>
            <w:rStyle w:val="Hyperlink"/>
            <w:noProof/>
          </w:rPr>
          <w:t>13.2.2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DISK1A Controller Limitations</w:t>
        </w:r>
        <w:r w:rsidR="0071042B">
          <w:rPr>
            <w:noProof/>
            <w:webHidden/>
          </w:rPr>
          <w:tab/>
        </w:r>
        <w:r w:rsidR="0071042B">
          <w:rPr>
            <w:noProof/>
            <w:webHidden/>
          </w:rPr>
          <w:fldChar w:fldCharType="begin"/>
        </w:r>
        <w:r w:rsidR="0071042B">
          <w:rPr>
            <w:noProof/>
            <w:webHidden/>
          </w:rPr>
          <w:instrText xml:space="preserve"> PAGEREF _Toc140521677 \h </w:instrText>
        </w:r>
        <w:r w:rsidR="0071042B">
          <w:rPr>
            <w:noProof/>
            <w:webHidden/>
          </w:rPr>
        </w:r>
        <w:r w:rsidR="0071042B">
          <w:rPr>
            <w:noProof/>
            <w:webHidden/>
          </w:rPr>
          <w:fldChar w:fldCharType="separate"/>
        </w:r>
        <w:r w:rsidR="0071042B">
          <w:rPr>
            <w:noProof/>
            <w:webHidden/>
          </w:rPr>
          <w:t>62</w:t>
        </w:r>
        <w:r w:rsidR="0071042B">
          <w:rPr>
            <w:noProof/>
            <w:webHidden/>
          </w:rPr>
          <w:fldChar w:fldCharType="end"/>
        </w:r>
      </w:hyperlink>
    </w:p>
    <w:p w14:paraId="1A330C42"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78" w:history="1">
        <w:r w:rsidR="0071042B" w:rsidRPr="00961B85">
          <w:rPr>
            <w:rStyle w:val="Hyperlink"/>
            <w:noProof/>
          </w:rPr>
          <w:t>13.3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DISK2 Compupro Hard Disk Controller</w:t>
        </w:r>
        <w:r w:rsidR="0071042B">
          <w:rPr>
            <w:noProof/>
            <w:webHidden/>
          </w:rPr>
          <w:tab/>
        </w:r>
        <w:r w:rsidR="0071042B">
          <w:rPr>
            <w:noProof/>
            <w:webHidden/>
          </w:rPr>
          <w:fldChar w:fldCharType="begin"/>
        </w:r>
        <w:r w:rsidR="0071042B">
          <w:rPr>
            <w:noProof/>
            <w:webHidden/>
          </w:rPr>
          <w:instrText xml:space="preserve"> PAGEREF _Toc140521678 \h </w:instrText>
        </w:r>
        <w:r w:rsidR="0071042B">
          <w:rPr>
            <w:noProof/>
            <w:webHidden/>
          </w:rPr>
        </w:r>
        <w:r w:rsidR="0071042B">
          <w:rPr>
            <w:noProof/>
            <w:webHidden/>
          </w:rPr>
          <w:fldChar w:fldCharType="separate"/>
        </w:r>
        <w:r w:rsidR="0071042B">
          <w:rPr>
            <w:noProof/>
            <w:webHidden/>
          </w:rPr>
          <w:t>62</w:t>
        </w:r>
        <w:r w:rsidR="0071042B">
          <w:rPr>
            <w:noProof/>
            <w:webHidden/>
          </w:rPr>
          <w:fldChar w:fldCharType="end"/>
        </w:r>
      </w:hyperlink>
    </w:p>
    <w:p w14:paraId="3369ED29"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79" w:history="1">
        <w:r w:rsidR="0071042B" w:rsidRPr="00961B85">
          <w:rPr>
            <w:rStyle w:val="Hyperlink"/>
            <w:noProof/>
          </w:rPr>
          <w:t>13.3.1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DISK2 Controller Parameters</w:t>
        </w:r>
        <w:r w:rsidR="0071042B">
          <w:rPr>
            <w:noProof/>
            <w:webHidden/>
          </w:rPr>
          <w:tab/>
        </w:r>
        <w:r w:rsidR="0071042B">
          <w:rPr>
            <w:noProof/>
            <w:webHidden/>
          </w:rPr>
          <w:fldChar w:fldCharType="begin"/>
        </w:r>
        <w:r w:rsidR="0071042B">
          <w:rPr>
            <w:noProof/>
            <w:webHidden/>
          </w:rPr>
          <w:instrText xml:space="preserve"> PAGEREF _Toc140521679 \h </w:instrText>
        </w:r>
        <w:r w:rsidR="0071042B">
          <w:rPr>
            <w:noProof/>
            <w:webHidden/>
          </w:rPr>
        </w:r>
        <w:r w:rsidR="0071042B">
          <w:rPr>
            <w:noProof/>
            <w:webHidden/>
          </w:rPr>
          <w:fldChar w:fldCharType="separate"/>
        </w:r>
        <w:r w:rsidR="0071042B">
          <w:rPr>
            <w:noProof/>
            <w:webHidden/>
          </w:rPr>
          <w:t>62</w:t>
        </w:r>
        <w:r w:rsidR="0071042B">
          <w:rPr>
            <w:noProof/>
            <w:webHidden/>
          </w:rPr>
          <w:fldChar w:fldCharType="end"/>
        </w:r>
      </w:hyperlink>
    </w:p>
    <w:p w14:paraId="01BC05AE"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80" w:history="1">
        <w:r w:rsidR="0071042B" w:rsidRPr="00961B85">
          <w:rPr>
            <w:rStyle w:val="Hyperlink"/>
            <w:noProof/>
          </w:rPr>
          <w:t>13.3.2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DISK2 Controller Configuration Registers</w:t>
        </w:r>
        <w:r w:rsidR="0071042B">
          <w:rPr>
            <w:noProof/>
            <w:webHidden/>
          </w:rPr>
          <w:tab/>
        </w:r>
        <w:r w:rsidR="0071042B">
          <w:rPr>
            <w:noProof/>
            <w:webHidden/>
          </w:rPr>
          <w:fldChar w:fldCharType="begin"/>
        </w:r>
        <w:r w:rsidR="0071042B">
          <w:rPr>
            <w:noProof/>
            <w:webHidden/>
          </w:rPr>
          <w:instrText xml:space="preserve"> PAGEREF _Toc140521680 \h </w:instrText>
        </w:r>
        <w:r w:rsidR="0071042B">
          <w:rPr>
            <w:noProof/>
            <w:webHidden/>
          </w:rPr>
        </w:r>
        <w:r w:rsidR="0071042B">
          <w:rPr>
            <w:noProof/>
            <w:webHidden/>
          </w:rPr>
          <w:fldChar w:fldCharType="separate"/>
        </w:r>
        <w:r w:rsidR="0071042B">
          <w:rPr>
            <w:noProof/>
            <w:webHidden/>
          </w:rPr>
          <w:t>63</w:t>
        </w:r>
        <w:r w:rsidR="0071042B">
          <w:rPr>
            <w:noProof/>
            <w:webHidden/>
          </w:rPr>
          <w:fldChar w:fldCharType="end"/>
        </w:r>
      </w:hyperlink>
    </w:p>
    <w:p w14:paraId="25329823"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81" w:history="1">
        <w:r w:rsidR="0071042B" w:rsidRPr="00961B85">
          <w:rPr>
            <w:rStyle w:val="Hyperlink"/>
            <w:noProof/>
          </w:rPr>
          <w:t>13.4</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SELCHAN Compupro Selector Channel Controller</w:t>
        </w:r>
        <w:r w:rsidR="0071042B">
          <w:rPr>
            <w:noProof/>
            <w:webHidden/>
          </w:rPr>
          <w:tab/>
        </w:r>
        <w:r w:rsidR="0071042B">
          <w:rPr>
            <w:noProof/>
            <w:webHidden/>
          </w:rPr>
          <w:fldChar w:fldCharType="begin"/>
        </w:r>
        <w:r w:rsidR="0071042B">
          <w:rPr>
            <w:noProof/>
            <w:webHidden/>
          </w:rPr>
          <w:instrText xml:space="preserve"> PAGEREF _Toc140521681 \h </w:instrText>
        </w:r>
        <w:r w:rsidR="0071042B">
          <w:rPr>
            <w:noProof/>
            <w:webHidden/>
          </w:rPr>
        </w:r>
        <w:r w:rsidR="0071042B">
          <w:rPr>
            <w:noProof/>
            <w:webHidden/>
          </w:rPr>
          <w:fldChar w:fldCharType="separate"/>
        </w:r>
        <w:r w:rsidR="0071042B">
          <w:rPr>
            <w:noProof/>
            <w:webHidden/>
          </w:rPr>
          <w:t>63</w:t>
        </w:r>
        <w:r w:rsidR="0071042B">
          <w:rPr>
            <w:noProof/>
            <w:webHidden/>
          </w:rPr>
          <w:fldChar w:fldCharType="end"/>
        </w:r>
      </w:hyperlink>
    </w:p>
    <w:p w14:paraId="21034BD7"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82" w:history="1">
        <w:r w:rsidR="0071042B" w:rsidRPr="00961B85">
          <w:rPr>
            <w:rStyle w:val="Hyperlink"/>
            <w:noProof/>
          </w:rPr>
          <w:t>13.4.1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DISK2 Controller Parameters</w:t>
        </w:r>
        <w:r w:rsidR="0071042B">
          <w:rPr>
            <w:noProof/>
            <w:webHidden/>
          </w:rPr>
          <w:tab/>
        </w:r>
        <w:r w:rsidR="0071042B">
          <w:rPr>
            <w:noProof/>
            <w:webHidden/>
          </w:rPr>
          <w:fldChar w:fldCharType="begin"/>
        </w:r>
        <w:r w:rsidR="0071042B">
          <w:rPr>
            <w:noProof/>
            <w:webHidden/>
          </w:rPr>
          <w:instrText xml:space="preserve"> PAGEREF _Toc140521682 \h </w:instrText>
        </w:r>
        <w:r w:rsidR="0071042B">
          <w:rPr>
            <w:noProof/>
            <w:webHidden/>
          </w:rPr>
        </w:r>
        <w:r w:rsidR="0071042B">
          <w:rPr>
            <w:noProof/>
            <w:webHidden/>
          </w:rPr>
          <w:fldChar w:fldCharType="separate"/>
        </w:r>
        <w:r w:rsidR="0071042B">
          <w:rPr>
            <w:noProof/>
            <w:webHidden/>
          </w:rPr>
          <w:t>63</w:t>
        </w:r>
        <w:r w:rsidR="0071042B">
          <w:rPr>
            <w:noProof/>
            <w:webHidden/>
          </w:rPr>
          <w:fldChar w:fldCharType="end"/>
        </w:r>
      </w:hyperlink>
    </w:p>
    <w:p w14:paraId="16812869"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83" w:history="1">
        <w:r w:rsidR="0071042B" w:rsidRPr="00961B85">
          <w:rPr>
            <w:rStyle w:val="Hyperlink"/>
            <w:noProof/>
          </w:rPr>
          <w:t>13.5</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DISK3 Viasyn ST-506 Hard Disk Controller</w:t>
        </w:r>
        <w:r w:rsidR="0071042B">
          <w:rPr>
            <w:noProof/>
            <w:webHidden/>
          </w:rPr>
          <w:tab/>
        </w:r>
        <w:r w:rsidR="0071042B">
          <w:rPr>
            <w:noProof/>
            <w:webHidden/>
          </w:rPr>
          <w:fldChar w:fldCharType="begin"/>
        </w:r>
        <w:r w:rsidR="0071042B">
          <w:rPr>
            <w:noProof/>
            <w:webHidden/>
          </w:rPr>
          <w:instrText xml:space="preserve"> PAGEREF _Toc140521683 \h </w:instrText>
        </w:r>
        <w:r w:rsidR="0071042B">
          <w:rPr>
            <w:noProof/>
            <w:webHidden/>
          </w:rPr>
        </w:r>
        <w:r w:rsidR="0071042B">
          <w:rPr>
            <w:noProof/>
            <w:webHidden/>
          </w:rPr>
          <w:fldChar w:fldCharType="separate"/>
        </w:r>
        <w:r w:rsidR="0071042B">
          <w:rPr>
            <w:noProof/>
            <w:webHidden/>
          </w:rPr>
          <w:t>63</w:t>
        </w:r>
        <w:r w:rsidR="0071042B">
          <w:rPr>
            <w:noProof/>
            <w:webHidden/>
          </w:rPr>
          <w:fldChar w:fldCharType="end"/>
        </w:r>
      </w:hyperlink>
    </w:p>
    <w:p w14:paraId="73F80B8C"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84" w:history="1">
        <w:r w:rsidR="0071042B" w:rsidRPr="00961B85">
          <w:rPr>
            <w:rStyle w:val="Hyperlink"/>
            <w:noProof/>
          </w:rPr>
          <w:t>13.5.1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DISK3 Controller Parameters</w:t>
        </w:r>
        <w:r w:rsidR="0071042B">
          <w:rPr>
            <w:noProof/>
            <w:webHidden/>
          </w:rPr>
          <w:tab/>
        </w:r>
        <w:r w:rsidR="0071042B">
          <w:rPr>
            <w:noProof/>
            <w:webHidden/>
          </w:rPr>
          <w:fldChar w:fldCharType="begin"/>
        </w:r>
        <w:r w:rsidR="0071042B">
          <w:rPr>
            <w:noProof/>
            <w:webHidden/>
          </w:rPr>
          <w:instrText xml:space="preserve"> PAGEREF _Toc140521684 \h </w:instrText>
        </w:r>
        <w:r w:rsidR="0071042B">
          <w:rPr>
            <w:noProof/>
            <w:webHidden/>
          </w:rPr>
        </w:r>
        <w:r w:rsidR="0071042B">
          <w:rPr>
            <w:noProof/>
            <w:webHidden/>
          </w:rPr>
          <w:fldChar w:fldCharType="separate"/>
        </w:r>
        <w:r w:rsidR="0071042B">
          <w:rPr>
            <w:noProof/>
            <w:webHidden/>
          </w:rPr>
          <w:t>63</w:t>
        </w:r>
        <w:r w:rsidR="0071042B">
          <w:rPr>
            <w:noProof/>
            <w:webHidden/>
          </w:rPr>
          <w:fldChar w:fldCharType="end"/>
        </w:r>
      </w:hyperlink>
    </w:p>
    <w:p w14:paraId="0DDFFE09"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85" w:history="1">
        <w:r w:rsidR="0071042B" w:rsidRPr="00961B85">
          <w:rPr>
            <w:rStyle w:val="Hyperlink"/>
            <w:noProof/>
          </w:rPr>
          <w:t>13.5.2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DISK3 Controller Configuration Registers</w:t>
        </w:r>
        <w:r w:rsidR="0071042B">
          <w:rPr>
            <w:noProof/>
            <w:webHidden/>
          </w:rPr>
          <w:tab/>
        </w:r>
        <w:r w:rsidR="0071042B">
          <w:rPr>
            <w:noProof/>
            <w:webHidden/>
          </w:rPr>
          <w:fldChar w:fldCharType="begin"/>
        </w:r>
        <w:r w:rsidR="0071042B">
          <w:rPr>
            <w:noProof/>
            <w:webHidden/>
          </w:rPr>
          <w:instrText xml:space="preserve"> PAGEREF _Toc140521685 \h </w:instrText>
        </w:r>
        <w:r w:rsidR="0071042B">
          <w:rPr>
            <w:noProof/>
            <w:webHidden/>
          </w:rPr>
        </w:r>
        <w:r w:rsidR="0071042B">
          <w:rPr>
            <w:noProof/>
            <w:webHidden/>
          </w:rPr>
          <w:fldChar w:fldCharType="separate"/>
        </w:r>
        <w:r w:rsidR="0071042B">
          <w:rPr>
            <w:noProof/>
            <w:webHidden/>
          </w:rPr>
          <w:t>64</w:t>
        </w:r>
        <w:r w:rsidR="0071042B">
          <w:rPr>
            <w:noProof/>
            <w:webHidden/>
          </w:rPr>
          <w:fldChar w:fldCharType="end"/>
        </w:r>
      </w:hyperlink>
    </w:p>
    <w:p w14:paraId="652162A1"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86" w:history="1">
        <w:r w:rsidR="0071042B" w:rsidRPr="00961B85">
          <w:rPr>
            <w:rStyle w:val="Hyperlink"/>
            <w:noProof/>
          </w:rPr>
          <w:t>13.5.3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DISK3 Controller Limitations</w:t>
        </w:r>
        <w:r w:rsidR="0071042B">
          <w:rPr>
            <w:noProof/>
            <w:webHidden/>
          </w:rPr>
          <w:tab/>
        </w:r>
        <w:r w:rsidR="0071042B">
          <w:rPr>
            <w:noProof/>
            <w:webHidden/>
          </w:rPr>
          <w:fldChar w:fldCharType="begin"/>
        </w:r>
        <w:r w:rsidR="0071042B">
          <w:rPr>
            <w:noProof/>
            <w:webHidden/>
          </w:rPr>
          <w:instrText xml:space="preserve"> PAGEREF _Toc140521686 \h </w:instrText>
        </w:r>
        <w:r w:rsidR="0071042B">
          <w:rPr>
            <w:noProof/>
            <w:webHidden/>
          </w:rPr>
        </w:r>
        <w:r w:rsidR="0071042B">
          <w:rPr>
            <w:noProof/>
            <w:webHidden/>
          </w:rPr>
          <w:fldChar w:fldCharType="separate"/>
        </w:r>
        <w:r w:rsidR="0071042B">
          <w:rPr>
            <w:noProof/>
            <w:webHidden/>
          </w:rPr>
          <w:t>64</w:t>
        </w:r>
        <w:r w:rsidR="0071042B">
          <w:rPr>
            <w:noProof/>
            <w:webHidden/>
          </w:rPr>
          <w:fldChar w:fldCharType="end"/>
        </w:r>
      </w:hyperlink>
    </w:p>
    <w:p w14:paraId="4CD19FA4"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87" w:history="1">
        <w:r w:rsidR="0071042B" w:rsidRPr="00961B85">
          <w:rPr>
            <w:rStyle w:val="Hyperlink"/>
            <w:noProof/>
          </w:rPr>
          <w:t>14</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Compupro CPU-68K Simulation</w:t>
        </w:r>
        <w:r w:rsidR="0071042B">
          <w:rPr>
            <w:noProof/>
            <w:webHidden/>
          </w:rPr>
          <w:tab/>
        </w:r>
        <w:r w:rsidR="0071042B">
          <w:rPr>
            <w:noProof/>
            <w:webHidden/>
          </w:rPr>
          <w:fldChar w:fldCharType="begin"/>
        </w:r>
        <w:r w:rsidR="0071042B">
          <w:rPr>
            <w:noProof/>
            <w:webHidden/>
          </w:rPr>
          <w:instrText xml:space="preserve"> PAGEREF _Toc140521687 \h </w:instrText>
        </w:r>
        <w:r w:rsidR="0071042B">
          <w:rPr>
            <w:noProof/>
            <w:webHidden/>
          </w:rPr>
        </w:r>
        <w:r w:rsidR="0071042B">
          <w:rPr>
            <w:noProof/>
            <w:webHidden/>
          </w:rPr>
          <w:fldChar w:fldCharType="separate"/>
        </w:r>
        <w:r w:rsidR="0071042B">
          <w:rPr>
            <w:noProof/>
            <w:webHidden/>
          </w:rPr>
          <w:t>65</w:t>
        </w:r>
        <w:r w:rsidR="0071042B">
          <w:rPr>
            <w:noProof/>
            <w:webHidden/>
          </w:rPr>
          <w:fldChar w:fldCharType="end"/>
        </w:r>
      </w:hyperlink>
    </w:p>
    <w:p w14:paraId="20E638A9"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88" w:history="1">
        <w:r w:rsidR="0071042B" w:rsidRPr="00961B85">
          <w:rPr>
            <w:rStyle w:val="Hyperlink"/>
            <w:noProof/>
          </w:rPr>
          <w:t>14.1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_Toc140521688 \h </w:instrText>
        </w:r>
        <w:r w:rsidR="0071042B">
          <w:rPr>
            <w:noProof/>
            <w:webHidden/>
          </w:rPr>
        </w:r>
        <w:r w:rsidR="0071042B">
          <w:rPr>
            <w:noProof/>
            <w:webHidden/>
          </w:rPr>
          <w:fldChar w:fldCharType="separate"/>
        </w:r>
        <w:r w:rsidR="0071042B">
          <w:rPr>
            <w:noProof/>
            <w:webHidden/>
          </w:rPr>
          <w:t>65</w:t>
        </w:r>
        <w:r w:rsidR="0071042B">
          <w:rPr>
            <w:noProof/>
            <w:webHidden/>
          </w:rPr>
          <w:fldChar w:fldCharType="end"/>
        </w:r>
      </w:hyperlink>
    </w:p>
    <w:p w14:paraId="3B187C51"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89" w:history="1">
        <w:r w:rsidR="0071042B" w:rsidRPr="00961B85">
          <w:rPr>
            <w:rStyle w:val="Hyperlink"/>
            <w:noProof/>
          </w:rPr>
          <w:t>14.2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M68K Registers Added</w:t>
        </w:r>
        <w:r w:rsidR="0071042B">
          <w:rPr>
            <w:noProof/>
            <w:webHidden/>
          </w:rPr>
          <w:tab/>
        </w:r>
        <w:r w:rsidR="0071042B">
          <w:rPr>
            <w:noProof/>
            <w:webHidden/>
          </w:rPr>
          <w:fldChar w:fldCharType="begin"/>
        </w:r>
        <w:r w:rsidR="0071042B">
          <w:rPr>
            <w:noProof/>
            <w:webHidden/>
          </w:rPr>
          <w:instrText xml:space="preserve"> PAGEREF _Toc140521689 \h </w:instrText>
        </w:r>
        <w:r w:rsidR="0071042B">
          <w:rPr>
            <w:noProof/>
            <w:webHidden/>
          </w:rPr>
        </w:r>
        <w:r w:rsidR="0071042B">
          <w:rPr>
            <w:noProof/>
            <w:webHidden/>
          </w:rPr>
          <w:fldChar w:fldCharType="separate"/>
        </w:r>
        <w:r w:rsidR="0071042B">
          <w:rPr>
            <w:noProof/>
            <w:webHidden/>
          </w:rPr>
          <w:t>65</w:t>
        </w:r>
        <w:r w:rsidR="0071042B">
          <w:rPr>
            <w:noProof/>
            <w:webHidden/>
          </w:rPr>
          <w:fldChar w:fldCharType="end"/>
        </w:r>
      </w:hyperlink>
    </w:p>
    <w:p w14:paraId="35660FDC"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90" w:history="1">
        <w:r w:rsidR="0071042B" w:rsidRPr="00961B85">
          <w:rPr>
            <w:rStyle w:val="Hyperlink"/>
            <w:noProof/>
          </w:rPr>
          <w:t>14.3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M68K Additional Parameters</w:t>
        </w:r>
        <w:r w:rsidR="0071042B">
          <w:rPr>
            <w:noProof/>
            <w:webHidden/>
          </w:rPr>
          <w:tab/>
        </w:r>
        <w:r w:rsidR="0071042B">
          <w:rPr>
            <w:noProof/>
            <w:webHidden/>
          </w:rPr>
          <w:fldChar w:fldCharType="begin"/>
        </w:r>
        <w:r w:rsidR="0071042B">
          <w:rPr>
            <w:noProof/>
            <w:webHidden/>
          </w:rPr>
          <w:instrText xml:space="preserve"> PAGEREF _Toc140521690 \h </w:instrText>
        </w:r>
        <w:r w:rsidR="0071042B">
          <w:rPr>
            <w:noProof/>
            <w:webHidden/>
          </w:rPr>
        </w:r>
        <w:r w:rsidR="0071042B">
          <w:rPr>
            <w:noProof/>
            <w:webHidden/>
          </w:rPr>
          <w:fldChar w:fldCharType="separate"/>
        </w:r>
        <w:r w:rsidR="0071042B">
          <w:rPr>
            <w:noProof/>
            <w:webHidden/>
          </w:rPr>
          <w:t>65</w:t>
        </w:r>
        <w:r w:rsidR="0071042B">
          <w:rPr>
            <w:noProof/>
            <w:webHidden/>
          </w:rPr>
          <w:fldChar w:fldCharType="end"/>
        </w:r>
      </w:hyperlink>
    </w:p>
    <w:p w14:paraId="277B3BFF"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91" w:history="1">
        <w:r w:rsidR="0071042B" w:rsidRPr="00961B85">
          <w:rPr>
            <w:rStyle w:val="Hyperlink"/>
            <w:noProof/>
          </w:rPr>
          <w:t>15</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Cromemco 4/16/64FDC and CCS-2422 FDC Simulation</w:t>
        </w:r>
        <w:r w:rsidR="0071042B">
          <w:rPr>
            <w:noProof/>
            <w:webHidden/>
          </w:rPr>
          <w:tab/>
        </w:r>
        <w:r w:rsidR="0071042B">
          <w:rPr>
            <w:noProof/>
            <w:webHidden/>
          </w:rPr>
          <w:fldChar w:fldCharType="begin"/>
        </w:r>
        <w:r w:rsidR="0071042B">
          <w:rPr>
            <w:noProof/>
            <w:webHidden/>
          </w:rPr>
          <w:instrText xml:space="preserve"> PAGEREF _Toc140521691 \h </w:instrText>
        </w:r>
        <w:r w:rsidR="0071042B">
          <w:rPr>
            <w:noProof/>
            <w:webHidden/>
          </w:rPr>
        </w:r>
        <w:r w:rsidR="0071042B">
          <w:rPr>
            <w:noProof/>
            <w:webHidden/>
          </w:rPr>
          <w:fldChar w:fldCharType="separate"/>
        </w:r>
        <w:r w:rsidR="0071042B">
          <w:rPr>
            <w:noProof/>
            <w:webHidden/>
          </w:rPr>
          <w:t>66</w:t>
        </w:r>
        <w:r w:rsidR="0071042B">
          <w:rPr>
            <w:noProof/>
            <w:webHidden/>
          </w:rPr>
          <w:fldChar w:fldCharType="end"/>
        </w:r>
      </w:hyperlink>
    </w:p>
    <w:p w14:paraId="3DB96DA5"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92" w:history="1">
        <w:r w:rsidR="0071042B" w:rsidRPr="00961B85">
          <w:rPr>
            <w:rStyle w:val="Hyperlink"/>
            <w:noProof/>
          </w:rPr>
          <w:t>15.1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_Toc140521692 \h </w:instrText>
        </w:r>
        <w:r w:rsidR="0071042B">
          <w:rPr>
            <w:noProof/>
            <w:webHidden/>
          </w:rPr>
        </w:r>
        <w:r w:rsidR="0071042B">
          <w:rPr>
            <w:noProof/>
            <w:webHidden/>
          </w:rPr>
          <w:fldChar w:fldCharType="separate"/>
        </w:r>
        <w:r w:rsidR="0071042B">
          <w:rPr>
            <w:noProof/>
            <w:webHidden/>
          </w:rPr>
          <w:t>66</w:t>
        </w:r>
        <w:r w:rsidR="0071042B">
          <w:rPr>
            <w:noProof/>
            <w:webHidden/>
          </w:rPr>
          <w:fldChar w:fldCharType="end"/>
        </w:r>
      </w:hyperlink>
    </w:p>
    <w:p w14:paraId="0DB01BC6"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93" w:history="1">
        <w:r w:rsidR="0071042B" w:rsidRPr="00961B85">
          <w:rPr>
            <w:rStyle w:val="Hyperlink"/>
            <w:noProof/>
          </w:rPr>
          <w:t>15.1.1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CROMFDC Controller Parameters</w:t>
        </w:r>
        <w:r w:rsidR="0071042B">
          <w:rPr>
            <w:noProof/>
            <w:webHidden/>
          </w:rPr>
          <w:tab/>
        </w:r>
        <w:r w:rsidR="0071042B">
          <w:rPr>
            <w:noProof/>
            <w:webHidden/>
          </w:rPr>
          <w:fldChar w:fldCharType="begin"/>
        </w:r>
        <w:r w:rsidR="0071042B">
          <w:rPr>
            <w:noProof/>
            <w:webHidden/>
          </w:rPr>
          <w:instrText xml:space="preserve"> PAGEREF _Toc140521693 \h </w:instrText>
        </w:r>
        <w:r w:rsidR="0071042B">
          <w:rPr>
            <w:noProof/>
            <w:webHidden/>
          </w:rPr>
        </w:r>
        <w:r w:rsidR="0071042B">
          <w:rPr>
            <w:noProof/>
            <w:webHidden/>
          </w:rPr>
          <w:fldChar w:fldCharType="separate"/>
        </w:r>
        <w:r w:rsidR="0071042B">
          <w:rPr>
            <w:noProof/>
            <w:webHidden/>
          </w:rPr>
          <w:t>66</w:t>
        </w:r>
        <w:r w:rsidR="0071042B">
          <w:rPr>
            <w:noProof/>
            <w:webHidden/>
          </w:rPr>
          <w:fldChar w:fldCharType="end"/>
        </w:r>
      </w:hyperlink>
    </w:p>
    <w:p w14:paraId="382643B0"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94" w:history="1">
        <w:r w:rsidR="0071042B" w:rsidRPr="00961B85">
          <w:rPr>
            <w:rStyle w:val="Hyperlink"/>
            <w:noProof/>
          </w:rPr>
          <w:t>15.1.2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CROMFDC Controller Configuration Registers</w:t>
        </w:r>
        <w:r w:rsidR="0071042B">
          <w:rPr>
            <w:noProof/>
            <w:webHidden/>
          </w:rPr>
          <w:tab/>
        </w:r>
        <w:r w:rsidR="0071042B">
          <w:rPr>
            <w:noProof/>
            <w:webHidden/>
          </w:rPr>
          <w:fldChar w:fldCharType="begin"/>
        </w:r>
        <w:r w:rsidR="0071042B">
          <w:rPr>
            <w:noProof/>
            <w:webHidden/>
          </w:rPr>
          <w:instrText xml:space="preserve"> PAGEREF _Toc140521694 \h </w:instrText>
        </w:r>
        <w:r w:rsidR="0071042B">
          <w:rPr>
            <w:noProof/>
            <w:webHidden/>
          </w:rPr>
        </w:r>
        <w:r w:rsidR="0071042B">
          <w:rPr>
            <w:noProof/>
            <w:webHidden/>
          </w:rPr>
          <w:fldChar w:fldCharType="separate"/>
        </w:r>
        <w:r w:rsidR="0071042B">
          <w:rPr>
            <w:noProof/>
            <w:webHidden/>
          </w:rPr>
          <w:t>66</w:t>
        </w:r>
        <w:r w:rsidR="0071042B">
          <w:rPr>
            <w:noProof/>
            <w:webHidden/>
          </w:rPr>
          <w:fldChar w:fldCharType="end"/>
        </w:r>
      </w:hyperlink>
    </w:p>
    <w:p w14:paraId="2EFF78BA"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95" w:history="1">
        <w:r w:rsidR="0071042B" w:rsidRPr="00961B85">
          <w:rPr>
            <w:rStyle w:val="Hyperlink"/>
            <w:noProof/>
          </w:rPr>
          <w:t>15.1.3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CROMFDC Controller Limitations</w:t>
        </w:r>
        <w:r w:rsidR="0071042B">
          <w:rPr>
            <w:noProof/>
            <w:webHidden/>
          </w:rPr>
          <w:tab/>
        </w:r>
        <w:r w:rsidR="0071042B">
          <w:rPr>
            <w:noProof/>
            <w:webHidden/>
          </w:rPr>
          <w:fldChar w:fldCharType="begin"/>
        </w:r>
        <w:r w:rsidR="0071042B">
          <w:rPr>
            <w:noProof/>
            <w:webHidden/>
          </w:rPr>
          <w:instrText xml:space="preserve"> PAGEREF _Toc140521695 \h </w:instrText>
        </w:r>
        <w:r w:rsidR="0071042B">
          <w:rPr>
            <w:noProof/>
            <w:webHidden/>
          </w:rPr>
        </w:r>
        <w:r w:rsidR="0071042B">
          <w:rPr>
            <w:noProof/>
            <w:webHidden/>
          </w:rPr>
          <w:fldChar w:fldCharType="separate"/>
        </w:r>
        <w:r w:rsidR="0071042B">
          <w:rPr>
            <w:noProof/>
            <w:webHidden/>
          </w:rPr>
          <w:t>67</w:t>
        </w:r>
        <w:r w:rsidR="0071042B">
          <w:rPr>
            <w:noProof/>
            <w:webHidden/>
          </w:rPr>
          <w:fldChar w:fldCharType="end"/>
        </w:r>
      </w:hyperlink>
    </w:p>
    <w:p w14:paraId="19C73D7B"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696" w:history="1">
        <w:r w:rsidR="0071042B" w:rsidRPr="00961B85">
          <w:rPr>
            <w:rStyle w:val="Hyperlink"/>
            <w:noProof/>
          </w:rPr>
          <w:t>16</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Seattle Computer Products Simulation</w:t>
        </w:r>
        <w:r w:rsidR="0071042B">
          <w:rPr>
            <w:noProof/>
            <w:webHidden/>
          </w:rPr>
          <w:tab/>
        </w:r>
        <w:r w:rsidR="0071042B">
          <w:rPr>
            <w:noProof/>
            <w:webHidden/>
          </w:rPr>
          <w:fldChar w:fldCharType="begin"/>
        </w:r>
        <w:r w:rsidR="0071042B">
          <w:rPr>
            <w:noProof/>
            <w:webHidden/>
          </w:rPr>
          <w:instrText xml:space="preserve"> PAGEREF _Toc140521696 \h </w:instrText>
        </w:r>
        <w:r w:rsidR="0071042B">
          <w:rPr>
            <w:noProof/>
            <w:webHidden/>
          </w:rPr>
        </w:r>
        <w:r w:rsidR="0071042B">
          <w:rPr>
            <w:noProof/>
            <w:webHidden/>
          </w:rPr>
          <w:fldChar w:fldCharType="separate"/>
        </w:r>
        <w:r w:rsidR="0071042B">
          <w:rPr>
            <w:noProof/>
            <w:webHidden/>
          </w:rPr>
          <w:t>68</w:t>
        </w:r>
        <w:r w:rsidR="0071042B">
          <w:rPr>
            <w:noProof/>
            <w:webHidden/>
          </w:rPr>
          <w:fldChar w:fldCharType="end"/>
        </w:r>
      </w:hyperlink>
    </w:p>
    <w:p w14:paraId="0B8E5D38"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97" w:history="1">
        <w:r w:rsidR="0071042B" w:rsidRPr="00961B85">
          <w:rPr>
            <w:rStyle w:val="Hyperlink"/>
            <w:noProof/>
          </w:rPr>
          <w:t>16.1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_Toc140521697 \h </w:instrText>
        </w:r>
        <w:r w:rsidR="0071042B">
          <w:rPr>
            <w:noProof/>
            <w:webHidden/>
          </w:rPr>
        </w:r>
        <w:r w:rsidR="0071042B">
          <w:rPr>
            <w:noProof/>
            <w:webHidden/>
          </w:rPr>
          <w:fldChar w:fldCharType="separate"/>
        </w:r>
        <w:r w:rsidR="0071042B">
          <w:rPr>
            <w:noProof/>
            <w:webHidden/>
          </w:rPr>
          <w:t>68</w:t>
        </w:r>
        <w:r w:rsidR="0071042B">
          <w:rPr>
            <w:noProof/>
            <w:webHidden/>
          </w:rPr>
          <w:fldChar w:fldCharType="end"/>
        </w:r>
      </w:hyperlink>
    </w:p>
    <w:p w14:paraId="6F9AF665"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698" w:history="1">
        <w:r w:rsidR="0071042B" w:rsidRPr="00961B85">
          <w:rPr>
            <w:rStyle w:val="Hyperlink"/>
            <w:noProof/>
          </w:rPr>
          <w:t>16.2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SCP300F CPU Support Board</w:t>
        </w:r>
        <w:r w:rsidR="0071042B">
          <w:rPr>
            <w:noProof/>
            <w:webHidden/>
          </w:rPr>
          <w:tab/>
        </w:r>
        <w:r w:rsidR="0071042B">
          <w:rPr>
            <w:noProof/>
            <w:webHidden/>
          </w:rPr>
          <w:fldChar w:fldCharType="begin"/>
        </w:r>
        <w:r w:rsidR="0071042B">
          <w:rPr>
            <w:noProof/>
            <w:webHidden/>
          </w:rPr>
          <w:instrText xml:space="preserve"> PAGEREF _Toc140521698 \h </w:instrText>
        </w:r>
        <w:r w:rsidR="0071042B">
          <w:rPr>
            <w:noProof/>
            <w:webHidden/>
          </w:rPr>
        </w:r>
        <w:r w:rsidR="0071042B">
          <w:rPr>
            <w:noProof/>
            <w:webHidden/>
          </w:rPr>
          <w:fldChar w:fldCharType="separate"/>
        </w:r>
        <w:r w:rsidR="0071042B">
          <w:rPr>
            <w:noProof/>
            <w:webHidden/>
          </w:rPr>
          <w:t>68</w:t>
        </w:r>
        <w:r w:rsidR="0071042B">
          <w:rPr>
            <w:noProof/>
            <w:webHidden/>
          </w:rPr>
          <w:fldChar w:fldCharType="end"/>
        </w:r>
      </w:hyperlink>
    </w:p>
    <w:p w14:paraId="26EB84B8"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699" w:history="1">
        <w:r w:rsidR="0071042B" w:rsidRPr="00961B85">
          <w:rPr>
            <w:rStyle w:val="Hyperlink"/>
            <w:noProof/>
          </w:rPr>
          <w:t>16.2.1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SCP300F Parameters</w:t>
        </w:r>
        <w:r w:rsidR="0071042B">
          <w:rPr>
            <w:noProof/>
            <w:webHidden/>
          </w:rPr>
          <w:tab/>
        </w:r>
        <w:r w:rsidR="0071042B">
          <w:rPr>
            <w:noProof/>
            <w:webHidden/>
          </w:rPr>
          <w:fldChar w:fldCharType="begin"/>
        </w:r>
        <w:r w:rsidR="0071042B">
          <w:rPr>
            <w:noProof/>
            <w:webHidden/>
          </w:rPr>
          <w:instrText xml:space="preserve"> PAGEREF _Toc140521699 \h </w:instrText>
        </w:r>
        <w:r w:rsidR="0071042B">
          <w:rPr>
            <w:noProof/>
            <w:webHidden/>
          </w:rPr>
        </w:r>
        <w:r w:rsidR="0071042B">
          <w:rPr>
            <w:noProof/>
            <w:webHidden/>
          </w:rPr>
          <w:fldChar w:fldCharType="separate"/>
        </w:r>
        <w:r w:rsidR="0071042B">
          <w:rPr>
            <w:noProof/>
            <w:webHidden/>
          </w:rPr>
          <w:t>68</w:t>
        </w:r>
        <w:r w:rsidR="0071042B">
          <w:rPr>
            <w:noProof/>
            <w:webHidden/>
          </w:rPr>
          <w:fldChar w:fldCharType="end"/>
        </w:r>
      </w:hyperlink>
    </w:p>
    <w:p w14:paraId="344F3C6B"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00" w:history="1">
        <w:r w:rsidR="0071042B" w:rsidRPr="00961B85">
          <w:rPr>
            <w:rStyle w:val="Hyperlink"/>
            <w:noProof/>
          </w:rPr>
          <w:t>16.2.2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SCP300F Configuration Registers</w:t>
        </w:r>
        <w:r w:rsidR="0071042B">
          <w:rPr>
            <w:noProof/>
            <w:webHidden/>
          </w:rPr>
          <w:tab/>
        </w:r>
        <w:r w:rsidR="0071042B">
          <w:rPr>
            <w:noProof/>
            <w:webHidden/>
          </w:rPr>
          <w:fldChar w:fldCharType="begin"/>
        </w:r>
        <w:r w:rsidR="0071042B">
          <w:rPr>
            <w:noProof/>
            <w:webHidden/>
          </w:rPr>
          <w:instrText xml:space="preserve"> PAGEREF _Toc140521700 \h </w:instrText>
        </w:r>
        <w:r w:rsidR="0071042B">
          <w:rPr>
            <w:noProof/>
            <w:webHidden/>
          </w:rPr>
        </w:r>
        <w:r w:rsidR="0071042B">
          <w:rPr>
            <w:noProof/>
            <w:webHidden/>
          </w:rPr>
          <w:fldChar w:fldCharType="separate"/>
        </w:r>
        <w:r w:rsidR="0071042B">
          <w:rPr>
            <w:noProof/>
            <w:webHidden/>
          </w:rPr>
          <w:t>68</w:t>
        </w:r>
        <w:r w:rsidR="0071042B">
          <w:rPr>
            <w:noProof/>
            <w:webHidden/>
          </w:rPr>
          <w:fldChar w:fldCharType="end"/>
        </w:r>
      </w:hyperlink>
    </w:p>
    <w:p w14:paraId="5ECDA9D7"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01" w:history="1">
        <w:r w:rsidR="0071042B" w:rsidRPr="00961B85">
          <w:rPr>
            <w:rStyle w:val="Hyperlink"/>
            <w:noProof/>
          </w:rPr>
          <w:t>16.2.3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SCP300F Limitations</w:t>
        </w:r>
        <w:r w:rsidR="0071042B">
          <w:rPr>
            <w:noProof/>
            <w:webHidden/>
          </w:rPr>
          <w:tab/>
        </w:r>
        <w:r w:rsidR="0071042B">
          <w:rPr>
            <w:noProof/>
            <w:webHidden/>
          </w:rPr>
          <w:fldChar w:fldCharType="begin"/>
        </w:r>
        <w:r w:rsidR="0071042B">
          <w:rPr>
            <w:noProof/>
            <w:webHidden/>
          </w:rPr>
          <w:instrText xml:space="preserve"> PAGEREF _Toc140521701 \h </w:instrText>
        </w:r>
        <w:r w:rsidR="0071042B">
          <w:rPr>
            <w:noProof/>
            <w:webHidden/>
          </w:rPr>
        </w:r>
        <w:r w:rsidR="0071042B">
          <w:rPr>
            <w:noProof/>
            <w:webHidden/>
          </w:rPr>
          <w:fldChar w:fldCharType="separate"/>
        </w:r>
        <w:r w:rsidR="0071042B">
          <w:rPr>
            <w:noProof/>
            <w:webHidden/>
          </w:rPr>
          <w:t>69</w:t>
        </w:r>
        <w:r w:rsidR="0071042B">
          <w:rPr>
            <w:noProof/>
            <w:webHidden/>
          </w:rPr>
          <w:fldChar w:fldCharType="end"/>
        </w:r>
      </w:hyperlink>
    </w:p>
    <w:p w14:paraId="12F97633"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02" w:history="1">
        <w:r w:rsidR="0071042B" w:rsidRPr="00961B85">
          <w:rPr>
            <w:rStyle w:val="Hyperlink"/>
            <w:noProof/>
          </w:rPr>
          <w:t>16.3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TDD – Tarbell Double-Density Controller</w:t>
        </w:r>
        <w:r w:rsidR="0071042B">
          <w:rPr>
            <w:noProof/>
            <w:webHidden/>
          </w:rPr>
          <w:tab/>
        </w:r>
        <w:r w:rsidR="0071042B">
          <w:rPr>
            <w:noProof/>
            <w:webHidden/>
          </w:rPr>
          <w:fldChar w:fldCharType="begin"/>
        </w:r>
        <w:r w:rsidR="0071042B">
          <w:rPr>
            <w:noProof/>
            <w:webHidden/>
          </w:rPr>
          <w:instrText xml:space="preserve"> PAGEREF _Toc140521702 \h </w:instrText>
        </w:r>
        <w:r w:rsidR="0071042B">
          <w:rPr>
            <w:noProof/>
            <w:webHidden/>
          </w:rPr>
        </w:r>
        <w:r w:rsidR="0071042B">
          <w:rPr>
            <w:noProof/>
            <w:webHidden/>
          </w:rPr>
          <w:fldChar w:fldCharType="separate"/>
        </w:r>
        <w:r w:rsidR="0071042B">
          <w:rPr>
            <w:noProof/>
            <w:webHidden/>
          </w:rPr>
          <w:t>69</w:t>
        </w:r>
        <w:r w:rsidR="0071042B">
          <w:rPr>
            <w:noProof/>
            <w:webHidden/>
          </w:rPr>
          <w:fldChar w:fldCharType="end"/>
        </w:r>
      </w:hyperlink>
    </w:p>
    <w:p w14:paraId="073834E2"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03" w:history="1">
        <w:r w:rsidR="0071042B" w:rsidRPr="00961B85">
          <w:rPr>
            <w:rStyle w:val="Hyperlink"/>
            <w:noProof/>
          </w:rPr>
          <w:t>16.3.1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TDD Parameters</w:t>
        </w:r>
        <w:r w:rsidR="0071042B">
          <w:rPr>
            <w:noProof/>
            <w:webHidden/>
          </w:rPr>
          <w:tab/>
        </w:r>
        <w:r w:rsidR="0071042B">
          <w:rPr>
            <w:noProof/>
            <w:webHidden/>
          </w:rPr>
          <w:fldChar w:fldCharType="begin"/>
        </w:r>
        <w:r w:rsidR="0071042B">
          <w:rPr>
            <w:noProof/>
            <w:webHidden/>
          </w:rPr>
          <w:instrText xml:space="preserve"> PAGEREF _Toc140521703 \h </w:instrText>
        </w:r>
        <w:r w:rsidR="0071042B">
          <w:rPr>
            <w:noProof/>
            <w:webHidden/>
          </w:rPr>
        </w:r>
        <w:r w:rsidR="0071042B">
          <w:rPr>
            <w:noProof/>
            <w:webHidden/>
          </w:rPr>
          <w:fldChar w:fldCharType="separate"/>
        </w:r>
        <w:r w:rsidR="0071042B">
          <w:rPr>
            <w:noProof/>
            <w:webHidden/>
          </w:rPr>
          <w:t>69</w:t>
        </w:r>
        <w:r w:rsidR="0071042B">
          <w:rPr>
            <w:noProof/>
            <w:webHidden/>
          </w:rPr>
          <w:fldChar w:fldCharType="end"/>
        </w:r>
      </w:hyperlink>
    </w:p>
    <w:p w14:paraId="125177FA"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04" w:history="1">
        <w:r w:rsidR="0071042B" w:rsidRPr="00961B85">
          <w:rPr>
            <w:rStyle w:val="Hyperlink"/>
            <w:noProof/>
          </w:rPr>
          <w:t>16.3.2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TDD Configuration Registers</w:t>
        </w:r>
        <w:r w:rsidR="0071042B">
          <w:rPr>
            <w:noProof/>
            <w:webHidden/>
          </w:rPr>
          <w:tab/>
        </w:r>
        <w:r w:rsidR="0071042B">
          <w:rPr>
            <w:noProof/>
            <w:webHidden/>
          </w:rPr>
          <w:fldChar w:fldCharType="begin"/>
        </w:r>
        <w:r w:rsidR="0071042B">
          <w:rPr>
            <w:noProof/>
            <w:webHidden/>
          </w:rPr>
          <w:instrText xml:space="preserve"> PAGEREF _Toc140521704 \h </w:instrText>
        </w:r>
        <w:r w:rsidR="0071042B">
          <w:rPr>
            <w:noProof/>
            <w:webHidden/>
          </w:rPr>
        </w:r>
        <w:r w:rsidR="0071042B">
          <w:rPr>
            <w:noProof/>
            <w:webHidden/>
          </w:rPr>
          <w:fldChar w:fldCharType="separate"/>
        </w:r>
        <w:r w:rsidR="0071042B">
          <w:rPr>
            <w:noProof/>
            <w:webHidden/>
          </w:rPr>
          <w:t>69</w:t>
        </w:r>
        <w:r w:rsidR="0071042B">
          <w:rPr>
            <w:noProof/>
            <w:webHidden/>
          </w:rPr>
          <w:fldChar w:fldCharType="end"/>
        </w:r>
      </w:hyperlink>
    </w:p>
    <w:p w14:paraId="5A747C4C"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05" w:history="1">
        <w:r w:rsidR="0071042B" w:rsidRPr="00961B85">
          <w:rPr>
            <w:rStyle w:val="Hyperlink"/>
            <w:noProof/>
          </w:rPr>
          <w:t>16.3.3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TDD Limitations</w:t>
        </w:r>
        <w:r w:rsidR="0071042B">
          <w:rPr>
            <w:noProof/>
            <w:webHidden/>
          </w:rPr>
          <w:tab/>
        </w:r>
        <w:r w:rsidR="0071042B">
          <w:rPr>
            <w:noProof/>
            <w:webHidden/>
          </w:rPr>
          <w:fldChar w:fldCharType="begin"/>
        </w:r>
        <w:r w:rsidR="0071042B">
          <w:rPr>
            <w:noProof/>
            <w:webHidden/>
          </w:rPr>
          <w:instrText xml:space="preserve"> PAGEREF _Toc140521705 \h </w:instrText>
        </w:r>
        <w:r w:rsidR="0071042B">
          <w:rPr>
            <w:noProof/>
            <w:webHidden/>
          </w:rPr>
        </w:r>
        <w:r w:rsidR="0071042B">
          <w:rPr>
            <w:noProof/>
            <w:webHidden/>
          </w:rPr>
          <w:fldChar w:fldCharType="separate"/>
        </w:r>
        <w:r w:rsidR="0071042B">
          <w:rPr>
            <w:noProof/>
            <w:webHidden/>
          </w:rPr>
          <w:t>69</w:t>
        </w:r>
        <w:r w:rsidR="0071042B">
          <w:rPr>
            <w:noProof/>
            <w:webHidden/>
          </w:rPr>
          <w:fldChar w:fldCharType="end"/>
        </w:r>
      </w:hyperlink>
    </w:p>
    <w:p w14:paraId="41D15E94"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06" w:history="1">
        <w:r w:rsidR="0071042B" w:rsidRPr="00961B85">
          <w:rPr>
            <w:rStyle w:val="Hyperlink"/>
            <w:noProof/>
          </w:rPr>
          <w:t>16.4</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DJHDC – Morrow HDC / DMA Hard Disk Controller</w:t>
        </w:r>
        <w:r w:rsidR="0071042B">
          <w:rPr>
            <w:noProof/>
            <w:webHidden/>
          </w:rPr>
          <w:tab/>
        </w:r>
        <w:r w:rsidR="0071042B">
          <w:rPr>
            <w:noProof/>
            <w:webHidden/>
          </w:rPr>
          <w:fldChar w:fldCharType="begin"/>
        </w:r>
        <w:r w:rsidR="0071042B">
          <w:rPr>
            <w:noProof/>
            <w:webHidden/>
          </w:rPr>
          <w:instrText xml:space="preserve"> PAGEREF _Toc140521706 \h </w:instrText>
        </w:r>
        <w:r w:rsidR="0071042B">
          <w:rPr>
            <w:noProof/>
            <w:webHidden/>
          </w:rPr>
        </w:r>
        <w:r w:rsidR="0071042B">
          <w:rPr>
            <w:noProof/>
            <w:webHidden/>
          </w:rPr>
          <w:fldChar w:fldCharType="separate"/>
        </w:r>
        <w:r w:rsidR="0071042B">
          <w:rPr>
            <w:noProof/>
            <w:webHidden/>
          </w:rPr>
          <w:t>70</w:t>
        </w:r>
        <w:r w:rsidR="0071042B">
          <w:rPr>
            <w:noProof/>
            <w:webHidden/>
          </w:rPr>
          <w:fldChar w:fldCharType="end"/>
        </w:r>
      </w:hyperlink>
    </w:p>
    <w:p w14:paraId="18262DFB"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07" w:history="1">
        <w:r w:rsidR="0071042B" w:rsidRPr="00961B85">
          <w:rPr>
            <w:rStyle w:val="Hyperlink"/>
            <w:noProof/>
          </w:rPr>
          <w:t>16.4.1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DJHDC Controller Parameters</w:t>
        </w:r>
        <w:r w:rsidR="0071042B">
          <w:rPr>
            <w:noProof/>
            <w:webHidden/>
          </w:rPr>
          <w:tab/>
        </w:r>
        <w:r w:rsidR="0071042B">
          <w:rPr>
            <w:noProof/>
            <w:webHidden/>
          </w:rPr>
          <w:fldChar w:fldCharType="begin"/>
        </w:r>
        <w:r w:rsidR="0071042B">
          <w:rPr>
            <w:noProof/>
            <w:webHidden/>
          </w:rPr>
          <w:instrText xml:space="preserve"> PAGEREF _Toc140521707 \h </w:instrText>
        </w:r>
        <w:r w:rsidR="0071042B">
          <w:rPr>
            <w:noProof/>
            <w:webHidden/>
          </w:rPr>
        </w:r>
        <w:r w:rsidR="0071042B">
          <w:rPr>
            <w:noProof/>
            <w:webHidden/>
          </w:rPr>
          <w:fldChar w:fldCharType="separate"/>
        </w:r>
        <w:r w:rsidR="0071042B">
          <w:rPr>
            <w:noProof/>
            <w:webHidden/>
          </w:rPr>
          <w:t>70</w:t>
        </w:r>
        <w:r w:rsidR="0071042B">
          <w:rPr>
            <w:noProof/>
            <w:webHidden/>
          </w:rPr>
          <w:fldChar w:fldCharType="end"/>
        </w:r>
      </w:hyperlink>
    </w:p>
    <w:p w14:paraId="0BBEC456"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08" w:history="1">
        <w:r w:rsidR="0071042B" w:rsidRPr="00961B85">
          <w:rPr>
            <w:rStyle w:val="Hyperlink"/>
            <w:noProof/>
          </w:rPr>
          <w:t>16.4.2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DJHDC Controller Configuration Registers</w:t>
        </w:r>
        <w:r w:rsidR="0071042B">
          <w:rPr>
            <w:noProof/>
            <w:webHidden/>
          </w:rPr>
          <w:tab/>
        </w:r>
        <w:r w:rsidR="0071042B">
          <w:rPr>
            <w:noProof/>
            <w:webHidden/>
          </w:rPr>
          <w:fldChar w:fldCharType="begin"/>
        </w:r>
        <w:r w:rsidR="0071042B">
          <w:rPr>
            <w:noProof/>
            <w:webHidden/>
          </w:rPr>
          <w:instrText xml:space="preserve"> PAGEREF _Toc140521708 \h </w:instrText>
        </w:r>
        <w:r w:rsidR="0071042B">
          <w:rPr>
            <w:noProof/>
            <w:webHidden/>
          </w:rPr>
        </w:r>
        <w:r w:rsidR="0071042B">
          <w:rPr>
            <w:noProof/>
            <w:webHidden/>
          </w:rPr>
          <w:fldChar w:fldCharType="separate"/>
        </w:r>
        <w:r w:rsidR="0071042B">
          <w:rPr>
            <w:noProof/>
            <w:webHidden/>
          </w:rPr>
          <w:t>70</w:t>
        </w:r>
        <w:r w:rsidR="0071042B">
          <w:rPr>
            <w:noProof/>
            <w:webHidden/>
          </w:rPr>
          <w:fldChar w:fldCharType="end"/>
        </w:r>
      </w:hyperlink>
    </w:p>
    <w:p w14:paraId="307EDC07"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09" w:history="1">
        <w:r w:rsidR="0071042B" w:rsidRPr="00961B85">
          <w:rPr>
            <w:rStyle w:val="Hyperlink"/>
            <w:noProof/>
          </w:rPr>
          <w:t>16.4.3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DJHDC Controller Limitations</w:t>
        </w:r>
        <w:r w:rsidR="0071042B">
          <w:rPr>
            <w:noProof/>
            <w:webHidden/>
          </w:rPr>
          <w:tab/>
        </w:r>
        <w:r w:rsidR="0071042B">
          <w:rPr>
            <w:noProof/>
            <w:webHidden/>
          </w:rPr>
          <w:fldChar w:fldCharType="begin"/>
        </w:r>
        <w:r w:rsidR="0071042B">
          <w:rPr>
            <w:noProof/>
            <w:webHidden/>
          </w:rPr>
          <w:instrText xml:space="preserve"> PAGEREF _Toc140521709 \h </w:instrText>
        </w:r>
        <w:r w:rsidR="0071042B">
          <w:rPr>
            <w:noProof/>
            <w:webHidden/>
          </w:rPr>
        </w:r>
        <w:r w:rsidR="0071042B">
          <w:rPr>
            <w:noProof/>
            <w:webHidden/>
          </w:rPr>
          <w:fldChar w:fldCharType="separate"/>
        </w:r>
        <w:r w:rsidR="0071042B">
          <w:rPr>
            <w:noProof/>
            <w:webHidden/>
          </w:rPr>
          <w:t>70</w:t>
        </w:r>
        <w:r w:rsidR="0071042B">
          <w:rPr>
            <w:noProof/>
            <w:webHidden/>
          </w:rPr>
          <w:fldChar w:fldCharType="end"/>
        </w:r>
      </w:hyperlink>
    </w:p>
    <w:p w14:paraId="0DCBC8A5"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10" w:history="1">
        <w:r w:rsidR="0071042B" w:rsidRPr="00961B85">
          <w:rPr>
            <w:rStyle w:val="Hyperlink"/>
            <w:noProof/>
          </w:rPr>
          <w:t>17</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Tarbell MDL-1011/2022 Floppy Disk Interface Simulation</w:t>
        </w:r>
        <w:r w:rsidR="0071042B">
          <w:rPr>
            <w:noProof/>
            <w:webHidden/>
          </w:rPr>
          <w:tab/>
        </w:r>
        <w:r w:rsidR="0071042B">
          <w:rPr>
            <w:noProof/>
            <w:webHidden/>
          </w:rPr>
          <w:fldChar w:fldCharType="begin"/>
        </w:r>
        <w:r w:rsidR="0071042B">
          <w:rPr>
            <w:noProof/>
            <w:webHidden/>
          </w:rPr>
          <w:instrText xml:space="preserve"> PAGEREF _Toc140521710 \h </w:instrText>
        </w:r>
        <w:r w:rsidR="0071042B">
          <w:rPr>
            <w:noProof/>
            <w:webHidden/>
          </w:rPr>
        </w:r>
        <w:r w:rsidR="0071042B">
          <w:rPr>
            <w:noProof/>
            <w:webHidden/>
          </w:rPr>
          <w:fldChar w:fldCharType="separate"/>
        </w:r>
        <w:r w:rsidR="0071042B">
          <w:rPr>
            <w:noProof/>
            <w:webHidden/>
          </w:rPr>
          <w:t>72</w:t>
        </w:r>
        <w:r w:rsidR="0071042B">
          <w:rPr>
            <w:noProof/>
            <w:webHidden/>
          </w:rPr>
          <w:fldChar w:fldCharType="end"/>
        </w:r>
      </w:hyperlink>
    </w:p>
    <w:p w14:paraId="5DDD1C16"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11" w:history="1">
        <w:r w:rsidR="0071042B" w:rsidRPr="00961B85">
          <w:rPr>
            <w:rStyle w:val="Hyperlink"/>
            <w:noProof/>
          </w:rPr>
          <w:t>17.1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_Toc140521711 \h </w:instrText>
        </w:r>
        <w:r w:rsidR="0071042B">
          <w:rPr>
            <w:noProof/>
            <w:webHidden/>
          </w:rPr>
        </w:r>
        <w:r w:rsidR="0071042B">
          <w:rPr>
            <w:noProof/>
            <w:webHidden/>
          </w:rPr>
          <w:fldChar w:fldCharType="separate"/>
        </w:r>
        <w:r w:rsidR="0071042B">
          <w:rPr>
            <w:noProof/>
            <w:webHidden/>
          </w:rPr>
          <w:t>72</w:t>
        </w:r>
        <w:r w:rsidR="0071042B">
          <w:rPr>
            <w:noProof/>
            <w:webHidden/>
          </w:rPr>
          <w:fldChar w:fldCharType="end"/>
        </w:r>
      </w:hyperlink>
    </w:p>
    <w:p w14:paraId="068B5009"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12" w:history="1">
        <w:r w:rsidR="0071042B" w:rsidRPr="00961B85">
          <w:rPr>
            <w:rStyle w:val="Hyperlink"/>
            <w:noProof/>
          </w:rPr>
          <w:t>17.1.1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TARBELL Controller Parameters</w:t>
        </w:r>
        <w:r w:rsidR="0071042B">
          <w:rPr>
            <w:noProof/>
            <w:webHidden/>
          </w:rPr>
          <w:tab/>
        </w:r>
        <w:r w:rsidR="0071042B">
          <w:rPr>
            <w:noProof/>
            <w:webHidden/>
          </w:rPr>
          <w:fldChar w:fldCharType="begin"/>
        </w:r>
        <w:r w:rsidR="0071042B">
          <w:rPr>
            <w:noProof/>
            <w:webHidden/>
          </w:rPr>
          <w:instrText xml:space="preserve"> PAGEREF _Toc140521712 \h </w:instrText>
        </w:r>
        <w:r w:rsidR="0071042B">
          <w:rPr>
            <w:noProof/>
            <w:webHidden/>
          </w:rPr>
        </w:r>
        <w:r w:rsidR="0071042B">
          <w:rPr>
            <w:noProof/>
            <w:webHidden/>
          </w:rPr>
          <w:fldChar w:fldCharType="separate"/>
        </w:r>
        <w:r w:rsidR="0071042B">
          <w:rPr>
            <w:noProof/>
            <w:webHidden/>
          </w:rPr>
          <w:t>72</w:t>
        </w:r>
        <w:r w:rsidR="0071042B">
          <w:rPr>
            <w:noProof/>
            <w:webHidden/>
          </w:rPr>
          <w:fldChar w:fldCharType="end"/>
        </w:r>
      </w:hyperlink>
    </w:p>
    <w:p w14:paraId="298A2D28"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13" w:history="1">
        <w:r w:rsidR="0071042B" w:rsidRPr="00961B85">
          <w:rPr>
            <w:rStyle w:val="Hyperlink"/>
            <w:noProof/>
          </w:rPr>
          <w:t>17.1.2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TARBELL Example Usage</w:t>
        </w:r>
        <w:r w:rsidR="0071042B">
          <w:rPr>
            <w:noProof/>
            <w:webHidden/>
          </w:rPr>
          <w:tab/>
        </w:r>
        <w:r w:rsidR="0071042B">
          <w:rPr>
            <w:noProof/>
            <w:webHidden/>
          </w:rPr>
          <w:fldChar w:fldCharType="begin"/>
        </w:r>
        <w:r w:rsidR="0071042B">
          <w:rPr>
            <w:noProof/>
            <w:webHidden/>
          </w:rPr>
          <w:instrText xml:space="preserve"> PAGEREF _Toc140521713 \h </w:instrText>
        </w:r>
        <w:r w:rsidR="0071042B">
          <w:rPr>
            <w:noProof/>
            <w:webHidden/>
          </w:rPr>
        </w:r>
        <w:r w:rsidR="0071042B">
          <w:rPr>
            <w:noProof/>
            <w:webHidden/>
          </w:rPr>
          <w:fldChar w:fldCharType="separate"/>
        </w:r>
        <w:r w:rsidR="0071042B">
          <w:rPr>
            <w:noProof/>
            <w:webHidden/>
          </w:rPr>
          <w:t>73</w:t>
        </w:r>
        <w:r w:rsidR="0071042B">
          <w:rPr>
            <w:noProof/>
            <w:webHidden/>
          </w:rPr>
          <w:fldChar w:fldCharType="end"/>
        </w:r>
      </w:hyperlink>
    </w:p>
    <w:p w14:paraId="34F320BD"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14" w:history="1">
        <w:r w:rsidR="0071042B" w:rsidRPr="00961B85">
          <w:rPr>
            <w:rStyle w:val="Hyperlink"/>
            <w:noProof/>
          </w:rPr>
          <w:t>17.1.3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TARBELL Controller Limitations</w:t>
        </w:r>
        <w:r w:rsidR="0071042B">
          <w:rPr>
            <w:noProof/>
            <w:webHidden/>
          </w:rPr>
          <w:tab/>
        </w:r>
        <w:r w:rsidR="0071042B">
          <w:rPr>
            <w:noProof/>
            <w:webHidden/>
          </w:rPr>
          <w:fldChar w:fldCharType="begin"/>
        </w:r>
        <w:r w:rsidR="0071042B">
          <w:rPr>
            <w:noProof/>
            <w:webHidden/>
          </w:rPr>
          <w:instrText xml:space="preserve"> PAGEREF _Toc140521714 \h </w:instrText>
        </w:r>
        <w:r w:rsidR="0071042B">
          <w:rPr>
            <w:noProof/>
            <w:webHidden/>
          </w:rPr>
        </w:r>
        <w:r w:rsidR="0071042B">
          <w:rPr>
            <w:noProof/>
            <w:webHidden/>
          </w:rPr>
          <w:fldChar w:fldCharType="separate"/>
        </w:r>
        <w:r w:rsidR="0071042B">
          <w:rPr>
            <w:noProof/>
            <w:webHidden/>
          </w:rPr>
          <w:t>73</w:t>
        </w:r>
        <w:r w:rsidR="0071042B">
          <w:rPr>
            <w:noProof/>
            <w:webHidden/>
          </w:rPr>
          <w:fldChar w:fldCharType="end"/>
        </w:r>
      </w:hyperlink>
    </w:p>
    <w:p w14:paraId="6E3BB7E4"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15" w:history="1">
        <w:r w:rsidR="0071042B" w:rsidRPr="00961B85">
          <w:rPr>
            <w:rStyle w:val="Hyperlink"/>
            <w:noProof/>
          </w:rPr>
          <w:t>18</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JADE Double D Floppy Disk Controller Simulation</w:t>
        </w:r>
        <w:r w:rsidR="0071042B">
          <w:rPr>
            <w:noProof/>
            <w:webHidden/>
          </w:rPr>
          <w:tab/>
        </w:r>
        <w:r w:rsidR="0071042B">
          <w:rPr>
            <w:noProof/>
            <w:webHidden/>
          </w:rPr>
          <w:fldChar w:fldCharType="begin"/>
        </w:r>
        <w:r w:rsidR="0071042B">
          <w:rPr>
            <w:noProof/>
            <w:webHidden/>
          </w:rPr>
          <w:instrText xml:space="preserve"> PAGEREF _Toc140521715 \h </w:instrText>
        </w:r>
        <w:r w:rsidR="0071042B">
          <w:rPr>
            <w:noProof/>
            <w:webHidden/>
          </w:rPr>
        </w:r>
        <w:r w:rsidR="0071042B">
          <w:rPr>
            <w:noProof/>
            <w:webHidden/>
          </w:rPr>
          <w:fldChar w:fldCharType="separate"/>
        </w:r>
        <w:r w:rsidR="0071042B">
          <w:rPr>
            <w:noProof/>
            <w:webHidden/>
          </w:rPr>
          <w:t>74</w:t>
        </w:r>
        <w:r w:rsidR="0071042B">
          <w:rPr>
            <w:noProof/>
            <w:webHidden/>
          </w:rPr>
          <w:fldChar w:fldCharType="end"/>
        </w:r>
      </w:hyperlink>
    </w:p>
    <w:p w14:paraId="040A9FBE"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16" w:history="1">
        <w:r w:rsidR="0071042B" w:rsidRPr="00961B85">
          <w:rPr>
            <w:rStyle w:val="Hyperlink"/>
            <w:noProof/>
          </w:rPr>
          <w:t>18.1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_Toc140521716 \h </w:instrText>
        </w:r>
        <w:r w:rsidR="0071042B">
          <w:rPr>
            <w:noProof/>
            <w:webHidden/>
          </w:rPr>
        </w:r>
        <w:r w:rsidR="0071042B">
          <w:rPr>
            <w:noProof/>
            <w:webHidden/>
          </w:rPr>
          <w:fldChar w:fldCharType="separate"/>
        </w:r>
        <w:r w:rsidR="0071042B">
          <w:rPr>
            <w:noProof/>
            <w:webHidden/>
          </w:rPr>
          <w:t>74</w:t>
        </w:r>
        <w:r w:rsidR="0071042B">
          <w:rPr>
            <w:noProof/>
            <w:webHidden/>
          </w:rPr>
          <w:fldChar w:fldCharType="end"/>
        </w:r>
      </w:hyperlink>
    </w:p>
    <w:p w14:paraId="269EDD85"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17" w:history="1">
        <w:r w:rsidR="0071042B" w:rsidRPr="00961B85">
          <w:rPr>
            <w:rStyle w:val="Hyperlink"/>
            <w:noProof/>
          </w:rPr>
          <w:t>18.1.1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JADE Double D Controller Parameters</w:t>
        </w:r>
        <w:r w:rsidR="0071042B">
          <w:rPr>
            <w:noProof/>
            <w:webHidden/>
          </w:rPr>
          <w:tab/>
        </w:r>
        <w:r w:rsidR="0071042B">
          <w:rPr>
            <w:noProof/>
            <w:webHidden/>
          </w:rPr>
          <w:fldChar w:fldCharType="begin"/>
        </w:r>
        <w:r w:rsidR="0071042B">
          <w:rPr>
            <w:noProof/>
            <w:webHidden/>
          </w:rPr>
          <w:instrText xml:space="preserve"> PAGEREF _Toc140521717 \h </w:instrText>
        </w:r>
        <w:r w:rsidR="0071042B">
          <w:rPr>
            <w:noProof/>
            <w:webHidden/>
          </w:rPr>
        </w:r>
        <w:r w:rsidR="0071042B">
          <w:rPr>
            <w:noProof/>
            <w:webHidden/>
          </w:rPr>
          <w:fldChar w:fldCharType="separate"/>
        </w:r>
        <w:r w:rsidR="0071042B">
          <w:rPr>
            <w:noProof/>
            <w:webHidden/>
          </w:rPr>
          <w:t>74</w:t>
        </w:r>
        <w:r w:rsidR="0071042B">
          <w:rPr>
            <w:noProof/>
            <w:webHidden/>
          </w:rPr>
          <w:fldChar w:fldCharType="end"/>
        </w:r>
      </w:hyperlink>
    </w:p>
    <w:p w14:paraId="37A4F236"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18" w:history="1">
        <w:r w:rsidR="0071042B" w:rsidRPr="00961B85">
          <w:rPr>
            <w:rStyle w:val="Hyperlink"/>
            <w:noProof/>
          </w:rPr>
          <w:t>18.1.2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JADEDD Example Usage</w:t>
        </w:r>
        <w:r w:rsidR="0071042B">
          <w:rPr>
            <w:noProof/>
            <w:webHidden/>
          </w:rPr>
          <w:tab/>
        </w:r>
        <w:r w:rsidR="0071042B">
          <w:rPr>
            <w:noProof/>
            <w:webHidden/>
          </w:rPr>
          <w:fldChar w:fldCharType="begin"/>
        </w:r>
        <w:r w:rsidR="0071042B">
          <w:rPr>
            <w:noProof/>
            <w:webHidden/>
          </w:rPr>
          <w:instrText xml:space="preserve"> PAGEREF _Toc140521718 \h </w:instrText>
        </w:r>
        <w:r w:rsidR="0071042B">
          <w:rPr>
            <w:noProof/>
            <w:webHidden/>
          </w:rPr>
        </w:r>
        <w:r w:rsidR="0071042B">
          <w:rPr>
            <w:noProof/>
            <w:webHidden/>
          </w:rPr>
          <w:fldChar w:fldCharType="separate"/>
        </w:r>
        <w:r w:rsidR="0071042B">
          <w:rPr>
            <w:noProof/>
            <w:webHidden/>
          </w:rPr>
          <w:t>74</w:t>
        </w:r>
        <w:r w:rsidR="0071042B">
          <w:rPr>
            <w:noProof/>
            <w:webHidden/>
          </w:rPr>
          <w:fldChar w:fldCharType="end"/>
        </w:r>
      </w:hyperlink>
    </w:p>
    <w:p w14:paraId="4DECD29D"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19" w:history="1">
        <w:r w:rsidR="0071042B" w:rsidRPr="00961B85">
          <w:rPr>
            <w:rStyle w:val="Hyperlink"/>
            <w:noProof/>
          </w:rPr>
          <w:t>18.1.3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JADE Double D Controller Limitations</w:t>
        </w:r>
        <w:r w:rsidR="0071042B">
          <w:rPr>
            <w:noProof/>
            <w:webHidden/>
          </w:rPr>
          <w:tab/>
        </w:r>
        <w:r w:rsidR="0071042B">
          <w:rPr>
            <w:noProof/>
            <w:webHidden/>
          </w:rPr>
          <w:fldChar w:fldCharType="begin"/>
        </w:r>
        <w:r w:rsidR="0071042B">
          <w:rPr>
            <w:noProof/>
            <w:webHidden/>
          </w:rPr>
          <w:instrText xml:space="preserve"> PAGEREF _Toc140521719 \h </w:instrText>
        </w:r>
        <w:r w:rsidR="0071042B">
          <w:rPr>
            <w:noProof/>
            <w:webHidden/>
          </w:rPr>
        </w:r>
        <w:r w:rsidR="0071042B">
          <w:rPr>
            <w:noProof/>
            <w:webHidden/>
          </w:rPr>
          <w:fldChar w:fldCharType="separate"/>
        </w:r>
        <w:r w:rsidR="0071042B">
          <w:rPr>
            <w:noProof/>
            <w:webHidden/>
          </w:rPr>
          <w:t>75</w:t>
        </w:r>
        <w:r w:rsidR="0071042B">
          <w:rPr>
            <w:noProof/>
            <w:webHidden/>
          </w:rPr>
          <w:fldChar w:fldCharType="end"/>
        </w:r>
      </w:hyperlink>
    </w:p>
    <w:p w14:paraId="1158B870"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20" w:history="1">
        <w:r w:rsidR="0071042B" w:rsidRPr="00961B85">
          <w:rPr>
            <w:rStyle w:val="Hyperlink"/>
            <w:noProof/>
          </w:rPr>
          <w:t>19</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iCOM FD3712/FD3812 Flexible Disk System Simulation</w:t>
        </w:r>
        <w:r w:rsidR="0071042B">
          <w:rPr>
            <w:noProof/>
            <w:webHidden/>
          </w:rPr>
          <w:tab/>
        </w:r>
        <w:r w:rsidR="0071042B">
          <w:rPr>
            <w:noProof/>
            <w:webHidden/>
          </w:rPr>
          <w:fldChar w:fldCharType="begin"/>
        </w:r>
        <w:r w:rsidR="0071042B">
          <w:rPr>
            <w:noProof/>
            <w:webHidden/>
          </w:rPr>
          <w:instrText xml:space="preserve"> PAGEREF _Toc140521720 \h </w:instrText>
        </w:r>
        <w:r w:rsidR="0071042B">
          <w:rPr>
            <w:noProof/>
            <w:webHidden/>
          </w:rPr>
        </w:r>
        <w:r w:rsidR="0071042B">
          <w:rPr>
            <w:noProof/>
            <w:webHidden/>
          </w:rPr>
          <w:fldChar w:fldCharType="separate"/>
        </w:r>
        <w:r w:rsidR="0071042B">
          <w:rPr>
            <w:noProof/>
            <w:webHidden/>
          </w:rPr>
          <w:t>76</w:t>
        </w:r>
        <w:r w:rsidR="0071042B">
          <w:rPr>
            <w:noProof/>
            <w:webHidden/>
          </w:rPr>
          <w:fldChar w:fldCharType="end"/>
        </w:r>
      </w:hyperlink>
    </w:p>
    <w:p w14:paraId="13A86DA4"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21" w:history="1">
        <w:r w:rsidR="0071042B" w:rsidRPr="00961B85">
          <w:rPr>
            <w:rStyle w:val="Hyperlink"/>
            <w:noProof/>
          </w:rPr>
          <w:t>19.1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_Toc140521721 \h </w:instrText>
        </w:r>
        <w:r w:rsidR="0071042B">
          <w:rPr>
            <w:noProof/>
            <w:webHidden/>
          </w:rPr>
        </w:r>
        <w:r w:rsidR="0071042B">
          <w:rPr>
            <w:noProof/>
            <w:webHidden/>
          </w:rPr>
          <w:fldChar w:fldCharType="separate"/>
        </w:r>
        <w:r w:rsidR="0071042B">
          <w:rPr>
            <w:noProof/>
            <w:webHidden/>
          </w:rPr>
          <w:t>76</w:t>
        </w:r>
        <w:r w:rsidR="0071042B">
          <w:rPr>
            <w:noProof/>
            <w:webHidden/>
          </w:rPr>
          <w:fldChar w:fldCharType="end"/>
        </w:r>
      </w:hyperlink>
    </w:p>
    <w:p w14:paraId="3F82F4F6"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22" w:history="1">
        <w:r w:rsidR="0071042B" w:rsidRPr="00961B85">
          <w:rPr>
            <w:rStyle w:val="Hyperlink"/>
            <w:noProof/>
          </w:rPr>
          <w:t>19.1.1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iCOM FD3712/FD3812 Flexible Disk System Parameters</w:t>
        </w:r>
        <w:r w:rsidR="0071042B">
          <w:rPr>
            <w:noProof/>
            <w:webHidden/>
          </w:rPr>
          <w:tab/>
        </w:r>
        <w:r w:rsidR="0071042B">
          <w:rPr>
            <w:noProof/>
            <w:webHidden/>
          </w:rPr>
          <w:fldChar w:fldCharType="begin"/>
        </w:r>
        <w:r w:rsidR="0071042B">
          <w:rPr>
            <w:noProof/>
            <w:webHidden/>
          </w:rPr>
          <w:instrText xml:space="preserve"> PAGEREF _Toc140521722 \h </w:instrText>
        </w:r>
        <w:r w:rsidR="0071042B">
          <w:rPr>
            <w:noProof/>
            <w:webHidden/>
          </w:rPr>
        </w:r>
        <w:r w:rsidR="0071042B">
          <w:rPr>
            <w:noProof/>
            <w:webHidden/>
          </w:rPr>
          <w:fldChar w:fldCharType="separate"/>
        </w:r>
        <w:r w:rsidR="0071042B">
          <w:rPr>
            <w:noProof/>
            <w:webHidden/>
          </w:rPr>
          <w:t>76</w:t>
        </w:r>
        <w:r w:rsidR="0071042B">
          <w:rPr>
            <w:noProof/>
            <w:webHidden/>
          </w:rPr>
          <w:fldChar w:fldCharType="end"/>
        </w:r>
      </w:hyperlink>
    </w:p>
    <w:p w14:paraId="1DFC46AE"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23" w:history="1">
        <w:r w:rsidR="0071042B" w:rsidRPr="00961B85">
          <w:rPr>
            <w:rStyle w:val="Hyperlink"/>
            <w:noProof/>
          </w:rPr>
          <w:t>19.1.2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iCOM Example Usage</w:t>
        </w:r>
        <w:r w:rsidR="0071042B">
          <w:rPr>
            <w:noProof/>
            <w:webHidden/>
          </w:rPr>
          <w:tab/>
        </w:r>
        <w:r w:rsidR="0071042B">
          <w:rPr>
            <w:noProof/>
            <w:webHidden/>
          </w:rPr>
          <w:fldChar w:fldCharType="begin"/>
        </w:r>
        <w:r w:rsidR="0071042B">
          <w:rPr>
            <w:noProof/>
            <w:webHidden/>
          </w:rPr>
          <w:instrText xml:space="preserve"> PAGEREF _Toc140521723 \h </w:instrText>
        </w:r>
        <w:r w:rsidR="0071042B">
          <w:rPr>
            <w:noProof/>
            <w:webHidden/>
          </w:rPr>
        </w:r>
        <w:r w:rsidR="0071042B">
          <w:rPr>
            <w:noProof/>
            <w:webHidden/>
          </w:rPr>
          <w:fldChar w:fldCharType="separate"/>
        </w:r>
        <w:r w:rsidR="0071042B">
          <w:rPr>
            <w:noProof/>
            <w:webHidden/>
          </w:rPr>
          <w:t>77</w:t>
        </w:r>
        <w:r w:rsidR="0071042B">
          <w:rPr>
            <w:noProof/>
            <w:webHidden/>
          </w:rPr>
          <w:fldChar w:fldCharType="end"/>
        </w:r>
      </w:hyperlink>
    </w:p>
    <w:p w14:paraId="7230355C"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24" w:history="1">
        <w:r w:rsidR="0071042B" w:rsidRPr="00961B85">
          <w:rPr>
            <w:rStyle w:val="Hyperlink"/>
            <w:noProof/>
          </w:rPr>
          <w:t>20</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Morrow DISK JOCKEY 2D Disk Controller Simulation</w:t>
        </w:r>
        <w:r w:rsidR="0071042B">
          <w:rPr>
            <w:noProof/>
            <w:webHidden/>
          </w:rPr>
          <w:tab/>
        </w:r>
        <w:r w:rsidR="0071042B">
          <w:rPr>
            <w:noProof/>
            <w:webHidden/>
          </w:rPr>
          <w:fldChar w:fldCharType="begin"/>
        </w:r>
        <w:r w:rsidR="0071042B">
          <w:rPr>
            <w:noProof/>
            <w:webHidden/>
          </w:rPr>
          <w:instrText xml:space="preserve"> PAGEREF _Toc140521724 \h </w:instrText>
        </w:r>
        <w:r w:rsidR="0071042B">
          <w:rPr>
            <w:noProof/>
            <w:webHidden/>
          </w:rPr>
        </w:r>
        <w:r w:rsidR="0071042B">
          <w:rPr>
            <w:noProof/>
            <w:webHidden/>
          </w:rPr>
          <w:fldChar w:fldCharType="separate"/>
        </w:r>
        <w:r w:rsidR="0071042B">
          <w:rPr>
            <w:noProof/>
            <w:webHidden/>
          </w:rPr>
          <w:t>78</w:t>
        </w:r>
        <w:r w:rsidR="0071042B">
          <w:rPr>
            <w:noProof/>
            <w:webHidden/>
          </w:rPr>
          <w:fldChar w:fldCharType="end"/>
        </w:r>
      </w:hyperlink>
    </w:p>
    <w:p w14:paraId="3E7BF472"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25" w:history="1">
        <w:r w:rsidR="0071042B" w:rsidRPr="00961B85">
          <w:rPr>
            <w:rStyle w:val="Hyperlink"/>
            <w:noProof/>
          </w:rPr>
          <w:t>20.1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_Toc140521725 \h </w:instrText>
        </w:r>
        <w:r w:rsidR="0071042B">
          <w:rPr>
            <w:noProof/>
            <w:webHidden/>
          </w:rPr>
        </w:r>
        <w:r w:rsidR="0071042B">
          <w:rPr>
            <w:noProof/>
            <w:webHidden/>
          </w:rPr>
          <w:fldChar w:fldCharType="separate"/>
        </w:r>
        <w:r w:rsidR="0071042B">
          <w:rPr>
            <w:noProof/>
            <w:webHidden/>
          </w:rPr>
          <w:t>78</w:t>
        </w:r>
        <w:r w:rsidR="0071042B">
          <w:rPr>
            <w:noProof/>
            <w:webHidden/>
          </w:rPr>
          <w:fldChar w:fldCharType="end"/>
        </w:r>
      </w:hyperlink>
    </w:p>
    <w:p w14:paraId="345D9427"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26" w:history="1">
        <w:r w:rsidR="0071042B" w:rsidRPr="00961B85">
          <w:rPr>
            <w:rStyle w:val="Hyperlink"/>
            <w:noProof/>
          </w:rPr>
          <w:t>20.1.1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DJ2D Parameters</w:t>
        </w:r>
        <w:r w:rsidR="0071042B">
          <w:rPr>
            <w:noProof/>
            <w:webHidden/>
          </w:rPr>
          <w:tab/>
        </w:r>
        <w:r w:rsidR="0071042B">
          <w:rPr>
            <w:noProof/>
            <w:webHidden/>
          </w:rPr>
          <w:fldChar w:fldCharType="begin"/>
        </w:r>
        <w:r w:rsidR="0071042B">
          <w:rPr>
            <w:noProof/>
            <w:webHidden/>
          </w:rPr>
          <w:instrText xml:space="preserve"> PAGEREF _Toc140521726 \h </w:instrText>
        </w:r>
        <w:r w:rsidR="0071042B">
          <w:rPr>
            <w:noProof/>
            <w:webHidden/>
          </w:rPr>
        </w:r>
        <w:r w:rsidR="0071042B">
          <w:rPr>
            <w:noProof/>
            <w:webHidden/>
          </w:rPr>
          <w:fldChar w:fldCharType="separate"/>
        </w:r>
        <w:r w:rsidR="0071042B">
          <w:rPr>
            <w:noProof/>
            <w:webHidden/>
          </w:rPr>
          <w:t>78</w:t>
        </w:r>
        <w:r w:rsidR="0071042B">
          <w:rPr>
            <w:noProof/>
            <w:webHidden/>
          </w:rPr>
          <w:fldChar w:fldCharType="end"/>
        </w:r>
      </w:hyperlink>
    </w:p>
    <w:p w14:paraId="050974BD"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27" w:history="1">
        <w:r w:rsidR="0071042B" w:rsidRPr="00961B85">
          <w:rPr>
            <w:rStyle w:val="Hyperlink"/>
            <w:noProof/>
          </w:rPr>
          <w:t>20.1.2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DJ2D Example Usage</w:t>
        </w:r>
        <w:r w:rsidR="0071042B">
          <w:rPr>
            <w:noProof/>
            <w:webHidden/>
          </w:rPr>
          <w:tab/>
        </w:r>
        <w:r w:rsidR="0071042B">
          <w:rPr>
            <w:noProof/>
            <w:webHidden/>
          </w:rPr>
          <w:fldChar w:fldCharType="begin"/>
        </w:r>
        <w:r w:rsidR="0071042B">
          <w:rPr>
            <w:noProof/>
            <w:webHidden/>
          </w:rPr>
          <w:instrText xml:space="preserve"> PAGEREF _Toc140521727 \h </w:instrText>
        </w:r>
        <w:r w:rsidR="0071042B">
          <w:rPr>
            <w:noProof/>
            <w:webHidden/>
          </w:rPr>
        </w:r>
        <w:r w:rsidR="0071042B">
          <w:rPr>
            <w:noProof/>
            <w:webHidden/>
          </w:rPr>
          <w:fldChar w:fldCharType="separate"/>
        </w:r>
        <w:r w:rsidR="0071042B">
          <w:rPr>
            <w:noProof/>
            <w:webHidden/>
          </w:rPr>
          <w:t>79</w:t>
        </w:r>
        <w:r w:rsidR="0071042B">
          <w:rPr>
            <w:noProof/>
            <w:webHidden/>
          </w:rPr>
          <w:fldChar w:fldCharType="end"/>
        </w:r>
      </w:hyperlink>
    </w:p>
    <w:p w14:paraId="56D01E99"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28" w:history="1">
        <w:r w:rsidR="0071042B" w:rsidRPr="00961B85">
          <w:rPr>
            <w:rStyle w:val="Hyperlink"/>
            <w:noProof/>
          </w:rPr>
          <w:t>20.1.3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DJ2D Simulator Limitations</w:t>
        </w:r>
        <w:r w:rsidR="0071042B">
          <w:rPr>
            <w:noProof/>
            <w:webHidden/>
          </w:rPr>
          <w:tab/>
        </w:r>
        <w:r w:rsidR="0071042B">
          <w:rPr>
            <w:noProof/>
            <w:webHidden/>
          </w:rPr>
          <w:fldChar w:fldCharType="begin"/>
        </w:r>
        <w:r w:rsidR="0071042B">
          <w:rPr>
            <w:noProof/>
            <w:webHidden/>
          </w:rPr>
          <w:instrText xml:space="preserve"> PAGEREF _Toc140521728 \h </w:instrText>
        </w:r>
        <w:r w:rsidR="0071042B">
          <w:rPr>
            <w:noProof/>
            <w:webHidden/>
          </w:rPr>
        </w:r>
        <w:r w:rsidR="0071042B">
          <w:rPr>
            <w:noProof/>
            <w:webHidden/>
          </w:rPr>
          <w:fldChar w:fldCharType="separate"/>
        </w:r>
        <w:r w:rsidR="0071042B">
          <w:rPr>
            <w:noProof/>
            <w:webHidden/>
          </w:rPr>
          <w:t>79</w:t>
        </w:r>
        <w:r w:rsidR="0071042B">
          <w:rPr>
            <w:noProof/>
            <w:webHidden/>
          </w:rPr>
          <w:fldChar w:fldCharType="end"/>
        </w:r>
      </w:hyperlink>
    </w:p>
    <w:p w14:paraId="0932A64E"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29" w:history="1">
        <w:r w:rsidR="0071042B" w:rsidRPr="00961B85">
          <w:rPr>
            <w:rStyle w:val="Hyperlink"/>
            <w:noProof/>
          </w:rPr>
          <w:t>21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Advanced Digital Corporation Simulation</w:t>
        </w:r>
        <w:r w:rsidR="0071042B">
          <w:rPr>
            <w:noProof/>
            <w:webHidden/>
          </w:rPr>
          <w:tab/>
        </w:r>
        <w:r w:rsidR="0071042B">
          <w:rPr>
            <w:noProof/>
            <w:webHidden/>
          </w:rPr>
          <w:fldChar w:fldCharType="begin"/>
        </w:r>
        <w:r w:rsidR="0071042B">
          <w:rPr>
            <w:noProof/>
            <w:webHidden/>
          </w:rPr>
          <w:instrText xml:space="preserve"> PAGEREF _Toc140521729 \h </w:instrText>
        </w:r>
        <w:r w:rsidR="0071042B">
          <w:rPr>
            <w:noProof/>
            <w:webHidden/>
          </w:rPr>
        </w:r>
        <w:r w:rsidR="0071042B">
          <w:rPr>
            <w:noProof/>
            <w:webHidden/>
          </w:rPr>
          <w:fldChar w:fldCharType="separate"/>
        </w:r>
        <w:r w:rsidR="0071042B">
          <w:rPr>
            <w:noProof/>
            <w:webHidden/>
          </w:rPr>
          <w:t>80</w:t>
        </w:r>
        <w:r w:rsidR="0071042B">
          <w:rPr>
            <w:noProof/>
            <w:webHidden/>
          </w:rPr>
          <w:fldChar w:fldCharType="end"/>
        </w:r>
      </w:hyperlink>
    </w:p>
    <w:p w14:paraId="7722C630"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30" w:history="1">
        <w:r w:rsidR="0071042B" w:rsidRPr="00961B85">
          <w:rPr>
            <w:rStyle w:val="Hyperlink"/>
            <w:noProof/>
          </w:rPr>
          <w:t>21.1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ADC Super-Six Single-Board Computer</w:t>
        </w:r>
        <w:r w:rsidR="0071042B">
          <w:rPr>
            <w:noProof/>
            <w:webHidden/>
          </w:rPr>
          <w:tab/>
        </w:r>
        <w:r w:rsidR="0071042B">
          <w:rPr>
            <w:noProof/>
            <w:webHidden/>
          </w:rPr>
          <w:fldChar w:fldCharType="begin"/>
        </w:r>
        <w:r w:rsidR="0071042B">
          <w:rPr>
            <w:noProof/>
            <w:webHidden/>
          </w:rPr>
          <w:instrText xml:space="preserve"> PAGEREF _Toc140521730 \h </w:instrText>
        </w:r>
        <w:r w:rsidR="0071042B">
          <w:rPr>
            <w:noProof/>
            <w:webHidden/>
          </w:rPr>
        </w:r>
        <w:r w:rsidR="0071042B">
          <w:rPr>
            <w:noProof/>
            <w:webHidden/>
          </w:rPr>
          <w:fldChar w:fldCharType="separate"/>
        </w:r>
        <w:r w:rsidR="0071042B">
          <w:rPr>
            <w:noProof/>
            <w:webHidden/>
          </w:rPr>
          <w:t>80</w:t>
        </w:r>
        <w:r w:rsidR="0071042B">
          <w:rPr>
            <w:noProof/>
            <w:webHidden/>
          </w:rPr>
          <w:fldChar w:fldCharType="end"/>
        </w:r>
      </w:hyperlink>
    </w:p>
    <w:p w14:paraId="0C1A2710"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31" w:history="1">
        <w:r w:rsidR="0071042B" w:rsidRPr="00961B85">
          <w:rPr>
            <w:rStyle w:val="Hyperlink"/>
            <w:noProof/>
          </w:rPr>
          <w:t>21.1.1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ADCS6 SBC Overview</w:t>
        </w:r>
        <w:r w:rsidR="0071042B">
          <w:rPr>
            <w:noProof/>
            <w:webHidden/>
          </w:rPr>
          <w:tab/>
        </w:r>
        <w:r w:rsidR="0071042B">
          <w:rPr>
            <w:noProof/>
            <w:webHidden/>
          </w:rPr>
          <w:fldChar w:fldCharType="begin"/>
        </w:r>
        <w:r w:rsidR="0071042B">
          <w:rPr>
            <w:noProof/>
            <w:webHidden/>
          </w:rPr>
          <w:instrText xml:space="preserve"> PAGEREF _Toc140521731 \h </w:instrText>
        </w:r>
        <w:r w:rsidR="0071042B">
          <w:rPr>
            <w:noProof/>
            <w:webHidden/>
          </w:rPr>
        </w:r>
        <w:r w:rsidR="0071042B">
          <w:rPr>
            <w:noProof/>
            <w:webHidden/>
          </w:rPr>
          <w:fldChar w:fldCharType="separate"/>
        </w:r>
        <w:r w:rsidR="0071042B">
          <w:rPr>
            <w:noProof/>
            <w:webHidden/>
          </w:rPr>
          <w:t>80</w:t>
        </w:r>
        <w:r w:rsidR="0071042B">
          <w:rPr>
            <w:noProof/>
            <w:webHidden/>
          </w:rPr>
          <w:fldChar w:fldCharType="end"/>
        </w:r>
      </w:hyperlink>
    </w:p>
    <w:p w14:paraId="62593B98"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32" w:history="1">
        <w:r w:rsidR="0071042B" w:rsidRPr="00961B85">
          <w:rPr>
            <w:rStyle w:val="Hyperlink"/>
            <w:noProof/>
          </w:rPr>
          <w:t>21.1.2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ADCS6 SBC Parameters</w:t>
        </w:r>
        <w:r w:rsidR="0071042B">
          <w:rPr>
            <w:noProof/>
            <w:webHidden/>
          </w:rPr>
          <w:tab/>
        </w:r>
        <w:r w:rsidR="0071042B">
          <w:rPr>
            <w:noProof/>
            <w:webHidden/>
          </w:rPr>
          <w:fldChar w:fldCharType="begin"/>
        </w:r>
        <w:r w:rsidR="0071042B">
          <w:rPr>
            <w:noProof/>
            <w:webHidden/>
          </w:rPr>
          <w:instrText xml:space="preserve"> PAGEREF _Toc140521732 \h </w:instrText>
        </w:r>
        <w:r w:rsidR="0071042B">
          <w:rPr>
            <w:noProof/>
            <w:webHidden/>
          </w:rPr>
        </w:r>
        <w:r w:rsidR="0071042B">
          <w:rPr>
            <w:noProof/>
            <w:webHidden/>
          </w:rPr>
          <w:fldChar w:fldCharType="separate"/>
        </w:r>
        <w:r w:rsidR="0071042B">
          <w:rPr>
            <w:noProof/>
            <w:webHidden/>
          </w:rPr>
          <w:t>80</w:t>
        </w:r>
        <w:r w:rsidR="0071042B">
          <w:rPr>
            <w:noProof/>
            <w:webHidden/>
          </w:rPr>
          <w:fldChar w:fldCharType="end"/>
        </w:r>
      </w:hyperlink>
    </w:p>
    <w:p w14:paraId="14502B8F"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33" w:history="1">
        <w:r w:rsidR="0071042B" w:rsidRPr="00961B85">
          <w:rPr>
            <w:rStyle w:val="Hyperlink"/>
            <w:noProof/>
          </w:rPr>
          <w:t>21.1.3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ADCS6 SBC Configuration Registers</w:t>
        </w:r>
        <w:r w:rsidR="0071042B">
          <w:rPr>
            <w:noProof/>
            <w:webHidden/>
          </w:rPr>
          <w:tab/>
        </w:r>
        <w:r w:rsidR="0071042B">
          <w:rPr>
            <w:noProof/>
            <w:webHidden/>
          </w:rPr>
          <w:fldChar w:fldCharType="begin"/>
        </w:r>
        <w:r w:rsidR="0071042B">
          <w:rPr>
            <w:noProof/>
            <w:webHidden/>
          </w:rPr>
          <w:instrText xml:space="preserve"> PAGEREF _Toc140521733 \h </w:instrText>
        </w:r>
        <w:r w:rsidR="0071042B">
          <w:rPr>
            <w:noProof/>
            <w:webHidden/>
          </w:rPr>
        </w:r>
        <w:r w:rsidR="0071042B">
          <w:rPr>
            <w:noProof/>
            <w:webHidden/>
          </w:rPr>
          <w:fldChar w:fldCharType="separate"/>
        </w:r>
        <w:r w:rsidR="0071042B">
          <w:rPr>
            <w:noProof/>
            <w:webHidden/>
          </w:rPr>
          <w:t>80</w:t>
        </w:r>
        <w:r w:rsidR="0071042B">
          <w:rPr>
            <w:noProof/>
            <w:webHidden/>
          </w:rPr>
          <w:fldChar w:fldCharType="end"/>
        </w:r>
      </w:hyperlink>
    </w:p>
    <w:p w14:paraId="62A3D1A8"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34" w:history="1">
        <w:r w:rsidR="0071042B" w:rsidRPr="00961B85">
          <w:rPr>
            <w:rStyle w:val="Hyperlink"/>
            <w:noProof/>
          </w:rPr>
          <w:t>21.1.4</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ADCS6 SBC Limitations</w:t>
        </w:r>
        <w:r w:rsidR="0071042B">
          <w:rPr>
            <w:noProof/>
            <w:webHidden/>
          </w:rPr>
          <w:tab/>
        </w:r>
        <w:r w:rsidR="0071042B">
          <w:rPr>
            <w:noProof/>
            <w:webHidden/>
          </w:rPr>
          <w:fldChar w:fldCharType="begin"/>
        </w:r>
        <w:r w:rsidR="0071042B">
          <w:rPr>
            <w:noProof/>
            <w:webHidden/>
          </w:rPr>
          <w:instrText xml:space="preserve"> PAGEREF _Toc140521734 \h </w:instrText>
        </w:r>
        <w:r w:rsidR="0071042B">
          <w:rPr>
            <w:noProof/>
            <w:webHidden/>
          </w:rPr>
        </w:r>
        <w:r w:rsidR="0071042B">
          <w:rPr>
            <w:noProof/>
            <w:webHidden/>
          </w:rPr>
          <w:fldChar w:fldCharType="separate"/>
        </w:r>
        <w:r w:rsidR="0071042B">
          <w:rPr>
            <w:noProof/>
            <w:webHidden/>
          </w:rPr>
          <w:t>81</w:t>
        </w:r>
        <w:r w:rsidR="0071042B">
          <w:rPr>
            <w:noProof/>
            <w:webHidden/>
          </w:rPr>
          <w:fldChar w:fldCharType="end"/>
        </w:r>
      </w:hyperlink>
    </w:p>
    <w:p w14:paraId="41AF0986"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35" w:history="1">
        <w:r w:rsidR="0071042B" w:rsidRPr="00961B85">
          <w:rPr>
            <w:rStyle w:val="Hyperlink"/>
            <w:noProof/>
          </w:rPr>
          <w:t>21.2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ADCHD – Advanced Digital HDC-1001 Hard Disk Controller</w:t>
        </w:r>
        <w:r w:rsidR="0071042B">
          <w:rPr>
            <w:noProof/>
            <w:webHidden/>
          </w:rPr>
          <w:tab/>
        </w:r>
        <w:r w:rsidR="0071042B">
          <w:rPr>
            <w:noProof/>
            <w:webHidden/>
          </w:rPr>
          <w:fldChar w:fldCharType="begin"/>
        </w:r>
        <w:r w:rsidR="0071042B">
          <w:rPr>
            <w:noProof/>
            <w:webHidden/>
          </w:rPr>
          <w:instrText xml:space="preserve"> PAGEREF _Toc140521735 \h </w:instrText>
        </w:r>
        <w:r w:rsidR="0071042B">
          <w:rPr>
            <w:noProof/>
            <w:webHidden/>
          </w:rPr>
        </w:r>
        <w:r w:rsidR="0071042B">
          <w:rPr>
            <w:noProof/>
            <w:webHidden/>
          </w:rPr>
          <w:fldChar w:fldCharType="separate"/>
        </w:r>
        <w:r w:rsidR="0071042B">
          <w:rPr>
            <w:noProof/>
            <w:webHidden/>
          </w:rPr>
          <w:t>81</w:t>
        </w:r>
        <w:r w:rsidR="0071042B">
          <w:rPr>
            <w:noProof/>
            <w:webHidden/>
          </w:rPr>
          <w:fldChar w:fldCharType="end"/>
        </w:r>
      </w:hyperlink>
    </w:p>
    <w:p w14:paraId="730D3E4E"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36" w:history="1">
        <w:r w:rsidR="0071042B" w:rsidRPr="00961B85">
          <w:rPr>
            <w:rStyle w:val="Hyperlink"/>
            <w:noProof/>
          </w:rPr>
          <w:t>21.2.1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ADCHD Controller Parameters</w:t>
        </w:r>
        <w:r w:rsidR="0071042B">
          <w:rPr>
            <w:noProof/>
            <w:webHidden/>
          </w:rPr>
          <w:tab/>
        </w:r>
        <w:r w:rsidR="0071042B">
          <w:rPr>
            <w:noProof/>
            <w:webHidden/>
          </w:rPr>
          <w:fldChar w:fldCharType="begin"/>
        </w:r>
        <w:r w:rsidR="0071042B">
          <w:rPr>
            <w:noProof/>
            <w:webHidden/>
          </w:rPr>
          <w:instrText xml:space="preserve"> PAGEREF _Toc140521736 \h </w:instrText>
        </w:r>
        <w:r w:rsidR="0071042B">
          <w:rPr>
            <w:noProof/>
            <w:webHidden/>
          </w:rPr>
        </w:r>
        <w:r w:rsidR="0071042B">
          <w:rPr>
            <w:noProof/>
            <w:webHidden/>
          </w:rPr>
          <w:fldChar w:fldCharType="separate"/>
        </w:r>
        <w:r w:rsidR="0071042B">
          <w:rPr>
            <w:noProof/>
            <w:webHidden/>
          </w:rPr>
          <w:t>81</w:t>
        </w:r>
        <w:r w:rsidR="0071042B">
          <w:rPr>
            <w:noProof/>
            <w:webHidden/>
          </w:rPr>
          <w:fldChar w:fldCharType="end"/>
        </w:r>
      </w:hyperlink>
    </w:p>
    <w:p w14:paraId="5E1C345D"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37" w:history="1">
        <w:r w:rsidR="0071042B" w:rsidRPr="00961B85">
          <w:rPr>
            <w:rStyle w:val="Hyperlink"/>
            <w:noProof/>
          </w:rPr>
          <w:t>21.2.2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ADCHD Controller Configuration Registers</w:t>
        </w:r>
        <w:r w:rsidR="0071042B">
          <w:rPr>
            <w:noProof/>
            <w:webHidden/>
          </w:rPr>
          <w:tab/>
        </w:r>
        <w:r w:rsidR="0071042B">
          <w:rPr>
            <w:noProof/>
            <w:webHidden/>
          </w:rPr>
          <w:fldChar w:fldCharType="begin"/>
        </w:r>
        <w:r w:rsidR="0071042B">
          <w:rPr>
            <w:noProof/>
            <w:webHidden/>
          </w:rPr>
          <w:instrText xml:space="preserve"> PAGEREF _Toc140521737 \h </w:instrText>
        </w:r>
        <w:r w:rsidR="0071042B">
          <w:rPr>
            <w:noProof/>
            <w:webHidden/>
          </w:rPr>
        </w:r>
        <w:r w:rsidR="0071042B">
          <w:rPr>
            <w:noProof/>
            <w:webHidden/>
          </w:rPr>
          <w:fldChar w:fldCharType="separate"/>
        </w:r>
        <w:r w:rsidR="0071042B">
          <w:rPr>
            <w:noProof/>
            <w:webHidden/>
          </w:rPr>
          <w:t>82</w:t>
        </w:r>
        <w:r w:rsidR="0071042B">
          <w:rPr>
            <w:noProof/>
            <w:webHidden/>
          </w:rPr>
          <w:fldChar w:fldCharType="end"/>
        </w:r>
      </w:hyperlink>
    </w:p>
    <w:p w14:paraId="7B11C1B4"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38" w:history="1">
        <w:r w:rsidR="0071042B" w:rsidRPr="00961B85">
          <w:rPr>
            <w:rStyle w:val="Hyperlink"/>
            <w:noProof/>
          </w:rPr>
          <w:t>21.2.3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ADCHD Controller Limitations</w:t>
        </w:r>
        <w:r w:rsidR="0071042B">
          <w:rPr>
            <w:noProof/>
            <w:webHidden/>
          </w:rPr>
          <w:tab/>
        </w:r>
        <w:r w:rsidR="0071042B">
          <w:rPr>
            <w:noProof/>
            <w:webHidden/>
          </w:rPr>
          <w:fldChar w:fldCharType="begin"/>
        </w:r>
        <w:r w:rsidR="0071042B">
          <w:rPr>
            <w:noProof/>
            <w:webHidden/>
          </w:rPr>
          <w:instrText xml:space="preserve"> PAGEREF _Toc140521738 \h </w:instrText>
        </w:r>
        <w:r w:rsidR="0071042B">
          <w:rPr>
            <w:noProof/>
            <w:webHidden/>
          </w:rPr>
        </w:r>
        <w:r w:rsidR="0071042B">
          <w:rPr>
            <w:noProof/>
            <w:webHidden/>
          </w:rPr>
          <w:fldChar w:fldCharType="separate"/>
        </w:r>
        <w:r w:rsidR="0071042B">
          <w:rPr>
            <w:noProof/>
            <w:webHidden/>
          </w:rPr>
          <w:t>82</w:t>
        </w:r>
        <w:r w:rsidR="0071042B">
          <w:rPr>
            <w:noProof/>
            <w:webHidden/>
          </w:rPr>
          <w:fldChar w:fldCharType="end"/>
        </w:r>
      </w:hyperlink>
    </w:p>
    <w:p w14:paraId="73410222"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39" w:history="1">
        <w:r w:rsidR="0071042B" w:rsidRPr="00961B85">
          <w:rPr>
            <w:rStyle w:val="Hyperlink"/>
            <w:noProof/>
          </w:rPr>
          <w:t>22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N8VEM Single Board Computer Simulation</w:t>
        </w:r>
        <w:r w:rsidR="0071042B">
          <w:rPr>
            <w:noProof/>
            <w:webHidden/>
          </w:rPr>
          <w:tab/>
        </w:r>
        <w:r w:rsidR="0071042B">
          <w:rPr>
            <w:noProof/>
            <w:webHidden/>
          </w:rPr>
          <w:fldChar w:fldCharType="begin"/>
        </w:r>
        <w:r w:rsidR="0071042B">
          <w:rPr>
            <w:noProof/>
            <w:webHidden/>
          </w:rPr>
          <w:instrText xml:space="preserve"> PAGEREF _Toc140521739 \h </w:instrText>
        </w:r>
        <w:r w:rsidR="0071042B">
          <w:rPr>
            <w:noProof/>
            <w:webHidden/>
          </w:rPr>
        </w:r>
        <w:r w:rsidR="0071042B">
          <w:rPr>
            <w:noProof/>
            <w:webHidden/>
          </w:rPr>
          <w:fldChar w:fldCharType="separate"/>
        </w:r>
        <w:r w:rsidR="0071042B">
          <w:rPr>
            <w:noProof/>
            <w:webHidden/>
          </w:rPr>
          <w:t>83</w:t>
        </w:r>
        <w:r w:rsidR="0071042B">
          <w:rPr>
            <w:noProof/>
            <w:webHidden/>
          </w:rPr>
          <w:fldChar w:fldCharType="end"/>
        </w:r>
      </w:hyperlink>
    </w:p>
    <w:p w14:paraId="1FFBDA59"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40" w:history="1">
        <w:r w:rsidR="0071042B" w:rsidRPr="00961B85">
          <w:rPr>
            <w:rStyle w:val="Hyperlink"/>
            <w:noProof/>
          </w:rPr>
          <w:t>22.1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_Toc140521740 \h </w:instrText>
        </w:r>
        <w:r w:rsidR="0071042B">
          <w:rPr>
            <w:noProof/>
            <w:webHidden/>
          </w:rPr>
        </w:r>
        <w:r w:rsidR="0071042B">
          <w:rPr>
            <w:noProof/>
            <w:webHidden/>
          </w:rPr>
          <w:fldChar w:fldCharType="separate"/>
        </w:r>
        <w:r w:rsidR="0071042B">
          <w:rPr>
            <w:noProof/>
            <w:webHidden/>
          </w:rPr>
          <w:t>83</w:t>
        </w:r>
        <w:r w:rsidR="0071042B">
          <w:rPr>
            <w:noProof/>
            <w:webHidden/>
          </w:rPr>
          <w:fldChar w:fldCharType="end"/>
        </w:r>
      </w:hyperlink>
    </w:p>
    <w:p w14:paraId="1BF455E3"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41" w:history="1">
        <w:r w:rsidR="0071042B" w:rsidRPr="00961B85">
          <w:rPr>
            <w:rStyle w:val="Hyperlink"/>
            <w:noProof/>
          </w:rPr>
          <w:t>22.1.1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N8VEM SBC Parameters</w:t>
        </w:r>
        <w:r w:rsidR="0071042B">
          <w:rPr>
            <w:noProof/>
            <w:webHidden/>
          </w:rPr>
          <w:tab/>
        </w:r>
        <w:r w:rsidR="0071042B">
          <w:rPr>
            <w:noProof/>
            <w:webHidden/>
          </w:rPr>
          <w:fldChar w:fldCharType="begin"/>
        </w:r>
        <w:r w:rsidR="0071042B">
          <w:rPr>
            <w:noProof/>
            <w:webHidden/>
          </w:rPr>
          <w:instrText xml:space="preserve"> PAGEREF _Toc140521741 \h </w:instrText>
        </w:r>
        <w:r w:rsidR="0071042B">
          <w:rPr>
            <w:noProof/>
            <w:webHidden/>
          </w:rPr>
        </w:r>
        <w:r w:rsidR="0071042B">
          <w:rPr>
            <w:noProof/>
            <w:webHidden/>
          </w:rPr>
          <w:fldChar w:fldCharType="separate"/>
        </w:r>
        <w:r w:rsidR="0071042B">
          <w:rPr>
            <w:noProof/>
            <w:webHidden/>
          </w:rPr>
          <w:t>83</w:t>
        </w:r>
        <w:r w:rsidR="0071042B">
          <w:rPr>
            <w:noProof/>
            <w:webHidden/>
          </w:rPr>
          <w:fldChar w:fldCharType="end"/>
        </w:r>
      </w:hyperlink>
    </w:p>
    <w:p w14:paraId="078F98DF"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42" w:history="1">
        <w:r w:rsidR="0071042B" w:rsidRPr="00961B85">
          <w:rPr>
            <w:rStyle w:val="Hyperlink"/>
            <w:noProof/>
          </w:rPr>
          <w:t>22.1.2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N8VEM SBC Configuration Registers</w:t>
        </w:r>
        <w:r w:rsidR="0071042B">
          <w:rPr>
            <w:noProof/>
            <w:webHidden/>
          </w:rPr>
          <w:tab/>
        </w:r>
        <w:r w:rsidR="0071042B">
          <w:rPr>
            <w:noProof/>
            <w:webHidden/>
          </w:rPr>
          <w:fldChar w:fldCharType="begin"/>
        </w:r>
        <w:r w:rsidR="0071042B">
          <w:rPr>
            <w:noProof/>
            <w:webHidden/>
          </w:rPr>
          <w:instrText xml:space="preserve"> PAGEREF _Toc140521742 \h </w:instrText>
        </w:r>
        <w:r w:rsidR="0071042B">
          <w:rPr>
            <w:noProof/>
            <w:webHidden/>
          </w:rPr>
        </w:r>
        <w:r w:rsidR="0071042B">
          <w:rPr>
            <w:noProof/>
            <w:webHidden/>
          </w:rPr>
          <w:fldChar w:fldCharType="separate"/>
        </w:r>
        <w:r w:rsidR="0071042B">
          <w:rPr>
            <w:noProof/>
            <w:webHidden/>
          </w:rPr>
          <w:t>83</w:t>
        </w:r>
        <w:r w:rsidR="0071042B">
          <w:rPr>
            <w:noProof/>
            <w:webHidden/>
          </w:rPr>
          <w:fldChar w:fldCharType="end"/>
        </w:r>
      </w:hyperlink>
    </w:p>
    <w:p w14:paraId="2AE8475B"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43" w:history="1">
        <w:r w:rsidR="0071042B" w:rsidRPr="00961B85">
          <w:rPr>
            <w:rStyle w:val="Hyperlink"/>
            <w:noProof/>
          </w:rPr>
          <w:t>22.1.3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N8VEM SBC Limitations</w:t>
        </w:r>
        <w:r w:rsidR="0071042B">
          <w:rPr>
            <w:noProof/>
            <w:webHidden/>
          </w:rPr>
          <w:tab/>
        </w:r>
        <w:r w:rsidR="0071042B">
          <w:rPr>
            <w:noProof/>
            <w:webHidden/>
          </w:rPr>
          <w:fldChar w:fldCharType="begin"/>
        </w:r>
        <w:r w:rsidR="0071042B">
          <w:rPr>
            <w:noProof/>
            <w:webHidden/>
          </w:rPr>
          <w:instrText xml:space="preserve"> PAGEREF _Toc140521743 \h </w:instrText>
        </w:r>
        <w:r w:rsidR="0071042B">
          <w:rPr>
            <w:noProof/>
            <w:webHidden/>
          </w:rPr>
        </w:r>
        <w:r w:rsidR="0071042B">
          <w:rPr>
            <w:noProof/>
            <w:webHidden/>
          </w:rPr>
          <w:fldChar w:fldCharType="separate"/>
        </w:r>
        <w:r w:rsidR="0071042B">
          <w:rPr>
            <w:noProof/>
            <w:webHidden/>
          </w:rPr>
          <w:t>84</w:t>
        </w:r>
        <w:r w:rsidR="0071042B">
          <w:rPr>
            <w:noProof/>
            <w:webHidden/>
          </w:rPr>
          <w:fldChar w:fldCharType="end"/>
        </w:r>
      </w:hyperlink>
    </w:p>
    <w:p w14:paraId="2C062535"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44" w:history="1">
        <w:r w:rsidR="0071042B" w:rsidRPr="00961B85">
          <w:rPr>
            <w:rStyle w:val="Hyperlink"/>
            <w:noProof/>
          </w:rPr>
          <w:t>23</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Morrow Micro Decision (MD) Computer Simulation</w:t>
        </w:r>
        <w:r w:rsidR="0071042B">
          <w:rPr>
            <w:noProof/>
            <w:webHidden/>
          </w:rPr>
          <w:tab/>
        </w:r>
        <w:r w:rsidR="0071042B">
          <w:rPr>
            <w:noProof/>
            <w:webHidden/>
          </w:rPr>
          <w:fldChar w:fldCharType="begin"/>
        </w:r>
        <w:r w:rsidR="0071042B">
          <w:rPr>
            <w:noProof/>
            <w:webHidden/>
          </w:rPr>
          <w:instrText xml:space="preserve"> PAGEREF _Toc140521744 \h </w:instrText>
        </w:r>
        <w:r w:rsidR="0071042B">
          <w:rPr>
            <w:noProof/>
            <w:webHidden/>
          </w:rPr>
        </w:r>
        <w:r w:rsidR="0071042B">
          <w:rPr>
            <w:noProof/>
            <w:webHidden/>
          </w:rPr>
          <w:fldChar w:fldCharType="separate"/>
        </w:r>
        <w:r w:rsidR="0071042B">
          <w:rPr>
            <w:noProof/>
            <w:webHidden/>
          </w:rPr>
          <w:t>85</w:t>
        </w:r>
        <w:r w:rsidR="0071042B">
          <w:rPr>
            <w:noProof/>
            <w:webHidden/>
          </w:rPr>
          <w:fldChar w:fldCharType="end"/>
        </w:r>
      </w:hyperlink>
    </w:p>
    <w:p w14:paraId="02CE301C"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45" w:history="1">
        <w:r w:rsidR="0071042B" w:rsidRPr="00961B85">
          <w:rPr>
            <w:rStyle w:val="Hyperlink"/>
            <w:noProof/>
          </w:rPr>
          <w:t>23.1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_Toc140521745 \h </w:instrText>
        </w:r>
        <w:r w:rsidR="0071042B">
          <w:rPr>
            <w:noProof/>
            <w:webHidden/>
          </w:rPr>
        </w:r>
        <w:r w:rsidR="0071042B">
          <w:rPr>
            <w:noProof/>
            <w:webHidden/>
          </w:rPr>
          <w:fldChar w:fldCharType="separate"/>
        </w:r>
        <w:r w:rsidR="0071042B">
          <w:rPr>
            <w:noProof/>
            <w:webHidden/>
          </w:rPr>
          <w:t>85</w:t>
        </w:r>
        <w:r w:rsidR="0071042B">
          <w:rPr>
            <w:noProof/>
            <w:webHidden/>
          </w:rPr>
          <w:fldChar w:fldCharType="end"/>
        </w:r>
      </w:hyperlink>
    </w:p>
    <w:p w14:paraId="3B184B15"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46" w:history="1">
        <w:r w:rsidR="0071042B" w:rsidRPr="00961B85">
          <w:rPr>
            <w:rStyle w:val="Hyperlink"/>
            <w:noProof/>
          </w:rPr>
          <w:t>23.1.1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Morrow MD Parameters</w:t>
        </w:r>
        <w:r w:rsidR="0071042B">
          <w:rPr>
            <w:noProof/>
            <w:webHidden/>
          </w:rPr>
          <w:tab/>
        </w:r>
        <w:r w:rsidR="0071042B">
          <w:rPr>
            <w:noProof/>
            <w:webHidden/>
          </w:rPr>
          <w:fldChar w:fldCharType="begin"/>
        </w:r>
        <w:r w:rsidR="0071042B">
          <w:rPr>
            <w:noProof/>
            <w:webHidden/>
          </w:rPr>
          <w:instrText xml:space="preserve"> PAGEREF _Toc140521746 \h </w:instrText>
        </w:r>
        <w:r w:rsidR="0071042B">
          <w:rPr>
            <w:noProof/>
            <w:webHidden/>
          </w:rPr>
        </w:r>
        <w:r w:rsidR="0071042B">
          <w:rPr>
            <w:noProof/>
            <w:webHidden/>
          </w:rPr>
          <w:fldChar w:fldCharType="separate"/>
        </w:r>
        <w:r w:rsidR="0071042B">
          <w:rPr>
            <w:noProof/>
            <w:webHidden/>
          </w:rPr>
          <w:t>85</w:t>
        </w:r>
        <w:r w:rsidR="0071042B">
          <w:rPr>
            <w:noProof/>
            <w:webHidden/>
          </w:rPr>
          <w:fldChar w:fldCharType="end"/>
        </w:r>
      </w:hyperlink>
    </w:p>
    <w:p w14:paraId="2E054537"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47" w:history="1">
        <w:r w:rsidR="0071042B" w:rsidRPr="00961B85">
          <w:rPr>
            <w:rStyle w:val="Hyperlink"/>
            <w:noProof/>
          </w:rPr>
          <w:t>23.1.2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Morrow MD Configuration Registers</w:t>
        </w:r>
        <w:r w:rsidR="0071042B">
          <w:rPr>
            <w:noProof/>
            <w:webHidden/>
          </w:rPr>
          <w:tab/>
        </w:r>
        <w:r w:rsidR="0071042B">
          <w:rPr>
            <w:noProof/>
            <w:webHidden/>
          </w:rPr>
          <w:fldChar w:fldCharType="begin"/>
        </w:r>
        <w:r w:rsidR="0071042B">
          <w:rPr>
            <w:noProof/>
            <w:webHidden/>
          </w:rPr>
          <w:instrText xml:space="preserve"> PAGEREF _Toc140521747 \h </w:instrText>
        </w:r>
        <w:r w:rsidR="0071042B">
          <w:rPr>
            <w:noProof/>
            <w:webHidden/>
          </w:rPr>
        </w:r>
        <w:r w:rsidR="0071042B">
          <w:rPr>
            <w:noProof/>
            <w:webHidden/>
          </w:rPr>
          <w:fldChar w:fldCharType="separate"/>
        </w:r>
        <w:r w:rsidR="0071042B">
          <w:rPr>
            <w:noProof/>
            <w:webHidden/>
          </w:rPr>
          <w:t>85</w:t>
        </w:r>
        <w:r w:rsidR="0071042B">
          <w:rPr>
            <w:noProof/>
            <w:webHidden/>
          </w:rPr>
          <w:fldChar w:fldCharType="end"/>
        </w:r>
      </w:hyperlink>
    </w:p>
    <w:p w14:paraId="1B3D1EA2"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48" w:history="1">
        <w:r w:rsidR="0071042B" w:rsidRPr="00961B85">
          <w:rPr>
            <w:rStyle w:val="Hyperlink"/>
            <w:noProof/>
          </w:rPr>
          <w:t>23.1.3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Morrow MD Limitations</w:t>
        </w:r>
        <w:r w:rsidR="0071042B">
          <w:rPr>
            <w:noProof/>
            <w:webHidden/>
          </w:rPr>
          <w:tab/>
        </w:r>
        <w:r w:rsidR="0071042B">
          <w:rPr>
            <w:noProof/>
            <w:webHidden/>
          </w:rPr>
          <w:fldChar w:fldCharType="begin"/>
        </w:r>
        <w:r w:rsidR="0071042B">
          <w:rPr>
            <w:noProof/>
            <w:webHidden/>
          </w:rPr>
          <w:instrText xml:space="preserve"> PAGEREF _Toc140521748 \h </w:instrText>
        </w:r>
        <w:r w:rsidR="0071042B">
          <w:rPr>
            <w:noProof/>
            <w:webHidden/>
          </w:rPr>
        </w:r>
        <w:r w:rsidR="0071042B">
          <w:rPr>
            <w:noProof/>
            <w:webHidden/>
          </w:rPr>
          <w:fldChar w:fldCharType="separate"/>
        </w:r>
        <w:r w:rsidR="0071042B">
          <w:rPr>
            <w:noProof/>
            <w:webHidden/>
          </w:rPr>
          <w:t>86</w:t>
        </w:r>
        <w:r w:rsidR="0071042B">
          <w:rPr>
            <w:noProof/>
            <w:webHidden/>
          </w:rPr>
          <w:fldChar w:fldCharType="end"/>
        </w:r>
      </w:hyperlink>
    </w:p>
    <w:p w14:paraId="12CCE38D"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49" w:history="1">
        <w:r w:rsidR="0071042B" w:rsidRPr="00961B85">
          <w:rPr>
            <w:rStyle w:val="Hyperlink"/>
            <w:noProof/>
          </w:rPr>
          <w:t>23.1.4</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Morrow MD Example Usage</w:t>
        </w:r>
        <w:r w:rsidR="0071042B">
          <w:rPr>
            <w:noProof/>
            <w:webHidden/>
          </w:rPr>
          <w:tab/>
        </w:r>
        <w:r w:rsidR="0071042B">
          <w:rPr>
            <w:noProof/>
            <w:webHidden/>
          </w:rPr>
          <w:fldChar w:fldCharType="begin"/>
        </w:r>
        <w:r w:rsidR="0071042B">
          <w:rPr>
            <w:noProof/>
            <w:webHidden/>
          </w:rPr>
          <w:instrText xml:space="preserve"> PAGEREF _Toc140521749 \h </w:instrText>
        </w:r>
        <w:r w:rsidR="0071042B">
          <w:rPr>
            <w:noProof/>
            <w:webHidden/>
          </w:rPr>
        </w:r>
        <w:r w:rsidR="0071042B">
          <w:rPr>
            <w:noProof/>
            <w:webHidden/>
          </w:rPr>
          <w:fldChar w:fldCharType="separate"/>
        </w:r>
        <w:r w:rsidR="0071042B">
          <w:rPr>
            <w:noProof/>
            <w:webHidden/>
          </w:rPr>
          <w:t>86</w:t>
        </w:r>
        <w:r w:rsidR="0071042B">
          <w:rPr>
            <w:noProof/>
            <w:webHidden/>
          </w:rPr>
          <w:fldChar w:fldCharType="end"/>
        </w:r>
      </w:hyperlink>
    </w:p>
    <w:p w14:paraId="594262A0"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50" w:history="1">
        <w:r w:rsidR="0071042B" w:rsidRPr="00961B85">
          <w:rPr>
            <w:rStyle w:val="Hyperlink"/>
            <w:noProof/>
          </w:rPr>
          <w:t>24</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Processor Technology Sol-20 Terminal Computer Simulation</w:t>
        </w:r>
        <w:r w:rsidR="0071042B">
          <w:rPr>
            <w:noProof/>
            <w:webHidden/>
          </w:rPr>
          <w:tab/>
        </w:r>
        <w:r w:rsidR="0071042B">
          <w:rPr>
            <w:noProof/>
            <w:webHidden/>
          </w:rPr>
          <w:fldChar w:fldCharType="begin"/>
        </w:r>
        <w:r w:rsidR="0071042B">
          <w:rPr>
            <w:noProof/>
            <w:webHidden/>
          </w:rPr>
          <w:instrText xml:space="preserve"> PAGEREF _Toc140521750 \h </w:instrText>
        </w:r>
        <w:r w:rsidR="0071042B">
          <w:rPr>
            <w:noProof/>
            <w:webHidden/>
          </w:rPr>
        </w:r>
        <w:r w:rsidR="0071042B">
          <w:rPr>
            <w:noProof/>
            <w:webHidden/>
          </w:rPr>
          <w:fldChar w:fldCharType="separate"/>
        </w:r>
        <w:r w:rsidR="0071042B">
          <w:rPr>
            <w:noProof/>
            <w:webHidden/>
          </w:rPr>
          <w:t>88</w:t>
        </w:r>
        <w:r w:rsidR="0071042B">
          <w:rPr>
            <w:noProof/>
            <w:webHidden/>
          </w:rPr>
          <w:fldChar w:fldCharType="end"/>
        </w:r>
      </w:hyperlink>
    </w:p>
    <w:p w14:paraId="62CE7C20"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51" w:history="1">
        <w:r w:rsidR="0071042B" w:rsidRPr="00961B85">
          <w:rPr>
            <w:rStyle w:val="Hyperlink"/>
            <w:noProof/>
          </w:rPr>
          <w:t>24.1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_Toc140521751 \h </w:instrText>
        </w:r>
        <w:r w:rsidR="0071042B">
          <w:rPr>
            <w:noProof/>
            <w:webHidden/>
          </w:rPr>
        </w:r>
        <w:r w:rsidR="0071042B">
          <w:rPr>
            <w:noProof/>
            <w:webHidden/>
          </w:rPr>
          <w:fldChar w:fldCharType="separate"/>
        </w:r>
        <w:r w:rsidR="0071042B">
          <w:rPr>
            <w:noProof/>
            <w:webHidden/>
          </w:rPr>
          <w:t>88</w:t>
        </w:r>
        <w:r w:rsidR="0071042B">
          <w:rPr>
            <w:noProof/>
            <w:webHidden/>
          </w:rPr>
          <w:fldChar w:fldCharType="end"/>
        </w:r>
      </w:hyperlink>
    </w:p>
    <w:p w14:paraId="267CB5F6"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52" w:history="1">
        <w:r w:rsidR="0071042B" w:rsidRPr="00961B85">
          <w:rPr>
            <w:rStyle w:val="Hyperlink"/>
            <w:noProof/>
          </w:rPr>
          <w:t>24.1.1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Sol-20 Parameters</w:t>
        </w:r>
        <w:r w:rsidR="0071042B">
          <w:rPr>
            <w:noProof/>
            <w:webHidden/>
          </w:rPr>
          <w:tab/>
        </w:r>
        <w:r w:rsidR="0071042B">
          <w:rPr>
            <w:noProof/>
            <w:webHidden/>
          </w:rPr>
          <w:fldChar w:fldCharType="begin"/>
        </w:r>
        <w:r w:rsidR="0071042B">
          <w:rPr>
            <w:noProof/>
            <w:webHidden/>
          </w:rPr>
          <w:instrText xml:space="preserve"> PAGEREF _Toc140521752 \h </w:instrText>
        </w:r>
        <w:r w:rsidR="0071042B">
          <w:rPr>
            <w:noProof/>
            <w:webHidden/>
          </w:rPr>
        </w:r>
        <w:r w:rsidR="0071042B">
          <w:rPr>
            <w:noProof/>
            <w:webHidden/>
          </w:rPr>
          <w:fldChar w:fldCharType="separate"/>
        </w:r>
        <w:r w:rsidR="0071042B">
          <w:rPr>
            <w:noProof/>
            <w:webHidden/>
          </w:rPr>
          <w:t>88</w:t>
        </w:r>
        <w:r w:rsidR="0071042B">
          <w:rPr>
            <w:noProof/>
            <w:webHidden/>
          </w:rPr>
          <w:fldChar w:fldCharType="end"/>
        </w:r>
      </w:hyperlink>
    </w:p>
    <w:p w14:paraId="195D6C25"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53" w:history="1">
        <w:r w:rsidR="0071042B" w:rsidRPr="00961B85">
          <w:rPr>
            <w:rStyle w:val="Hyperlink"/>
            <w:noProof/>
          </w:rPr>
          <w:t>24.1.2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Sol-20 Configuration Registers</w:t>
        </w:r>
        <w:r w:rsidR="0071042B">
          <w:rPr>
            <w:noProof/>
            <w:webHidden/>
          </w:rPr>
          <w:tab/>
        </w:r>
        <w:r w:rsidR="0071042B">
          <w:rPr>
            <w:noProof/>
            <w:webHidden/>
          </w:rPr>
          <w:fldChar w:fldCharType="begin"/>
        </w:r>
        <w:r w:rsidR="0071042B">
          <w:rPr>
            <w:noProof/>
            <w:webHidden/>
          </w:rPr>
          <w:instrText xml:space="preserve"> PAGEREF _Toc140521753 \h </w:instrText>
        </w:r>
        <w:r w:rsidR="0071042B">
          <w:rPr>
            <w:noProof/>
            <w:webHidden/>
          </w:rPr>
        </w:r>
        <w:r w:rsidR="0071042B">
          <w:rPr>
            <w:noProof/>
            <w:webHidden/>
          </w:rPr>
          <w:fldChar w:fldCharType="separate"/>
        </w:r>
        <w:r w:rsidR="0071042B">
          <w:rPr>
            <w:noProof/>
            <w:webHidden/>
          </w:rPr>
          <w:t>88</w:t>
        </w:r>
        <w:r w:rsidR="0071042B">
          <w:rPr>
            <w:noProof/>
            <w:webHidden/>
          </w:rPr>
          <w:fldChar w:fldCharType="end"/>
        </w:r>
      </w:hyperlink>
    </w:p>
    <w:p w14:paraId="300A8FC0"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54" w:history="1">
        <w:r w:rsidR="0071042B" w:rsidRPr="00961B85">
          <w:rPr>
            <w:rStyle w:val="Hyperlink"/>
            <w:noProof/>
          </w:rPr>
          <w:t>24.1.3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Sol-20 Keyboard</w:t>
        </w:r>
        <w:r w:rsidR="0071042B">
          <w:rPr>
            <w:noProof/>
            <w:webHidden/>
          </w:rPr>
          <w:tab/>
        </w:r>
        <w:r w:rsidR="0071042B">
          <w:rPr>
            <w:noProof/>
            <w:webHidden/>
          </w:rPr>
          <w:fldChar w:fldCharType="begin"/>
        </w:r>
        <w:r w:rsidR="0071042B">
          <w:rPr>
            <w:noProof/>
            <w:webHidden/>
          </w:rPr>
          <w:instrText xml:space="preserve"> PAGEREF _Toc140521754 \h </w:instrText>
        </w:r>
        <w:r w:rsidR="0071042B">
          <w:rPr>
            <w:noProof/>
            <w:webHidden/>
          </w:rPr>
        </w:r>
        <w:r w:rsidR="0071042B">
          <w:rPr>
            <w:noProof/>
            <w:webHidden/>
          </w:rPr>
          <w:fldChar w:fldCharType="separate"/>
        </w:r>
        <w:r w:rsidR="0071042B">
          <w:rPr>
            <w:noProof/>
            <w:webHidden/>
          </w:rPr>
          <w:t>89</w:t>
        </w:r>
        <w:r w:rsidR="0071042B">
          <w:rPr>
            <w:noProof/>
            <w:webHidden/>
          </w:rPr>
          <w:fldChar w:fldCharType="end"/>
        </w:r>
      </w:hyperlink>
    </w:p>
    <w:p w14:paraId="20397718"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55" w:history="1">
        <w:r w:rsidR="0071042B" w:rsidRPr="00961B85">
          <w:rPr>
            <w:rStyle w:val="Hyperlink"/>
            <w:noProof/>
          </w:rPr>
          <w:t>24.1.4</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Sol-20 Example Usage</w:t>
        </w:r>
        <w:r w:rsidR="0071042B">
          <w:rPr>
            <w:noProof/>
            <w:webHidden/>
          </w:rPr>
          <w:tab/>
        </w:r>
        <w:r w:rsidR="0071042B">
          <w:rPr>
            <w:noProof/>
            <w:webHidden/>
          </w:rPr>
          <w:fldChar w:fldCharType="begin"/>
        </w:r>
        <w:r w:rsidR="0071042B">
          <w:rPr>
            <w:noProof/>
            <w:webHidden/>
          </w:rPr>
          <w:instrText xml:space="preserve"> PAGEREF _Toc140521755 \h </w:instrText>
        </w:r>
        <w:r w:rsidR="0071042B">
          <w:rPr>
            <w:noProof/>
            <w:webHidden/>
          </w:rPr>
        </w:r>
        <w:r w:rsidR="0071042B">
          <w:rPr>
            <w:noProof/>
            <w:webHidden/>
          </w:rPr>
          <w:fldChar w:fldCharType="separate"/>
        </w:r>
        <w:r w:rsidR="0071042B">
          <w:rPr>
            <w:noProof/>
            <w:webHidden/>
          </w:rPr>
          <w:t>89</w:t>
        </w:r>
        <w:r w:rsidR="0071042B">
          <w:rPr>
            <w:noProof/>
            <w:webHidden/>
          </w:rPr>
          <w:fldChar w:fldCharType="end"/>
        </w:r>
      </w:hyperlink>
    </w:p>
    <w:p w14:paraId="579A8BFD"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56" w:history="1">
        <w:r w:rsidR="0071042B" w:rsidRPr="00961B85">
          <w:rPr>
            <w:rStyle w:val="Hyperlink"/>
            <w:noProof/>
          </w:rPr>
          <w:t>24.1.5</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Sol-20 ENT Files</w:t>
        </w:r>
        <w:r w:rsidR="0071042B">
          <w:rPr>
            <w:noProof/>
            <w:webHidden/>
          </w:rPr>
          <w:tab/>
        </w:r>
        <w:r w:rsidR="0071042B">
          <w:rPr>
            <w:noProof/>
            <w:webHidden/>
          </w:rPr>
          <w:fldChar w:fldCharType="begin"/>
        </w:r>
        <w:r w:rsidR="0071042B">
          <w:rPr>
            <w:noProof/>
            <w:webHidden/>
          </w:rPr>
          <w:instrText xml:space="preserve"> PAGEREF _Toc140521756 \h </w:instrText>
        </w:r>
        <w:r w:rsidR="0071042B">
          <w:rPr>
            <w:noProof/>
            <w:webHidden/>
          </w:rPr>
        </w:r>
        <w:r w:rsidR="0071042B">
          <w:rPr>
            <w:noProof/>
            <w:webHidden/>
          </w:rPr>
          <w:fldChar w:fldCharType="separate"/>
        </w:r>
        <w:r w:rsidR="0071042B">
          <w:rPr>
            <w:noProof/>
            <w:webHidden/>
          </w:rPr>
          <w:t>90</w:t>
        </w:r>
        <w:r w:rsidR="0071042B">
          <w:rPr>
            <w:noProof/>
            <w:webHidden/>
          </w:rPr>
          <w:fldChar w:fldCharType="end"/>
        </w:r>
      </w:hyperlink>
    </w:p>
    <w:p w14:paraId="5EF9528F"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57" w:history="1">
        <w:r w:rsidR="0071042B" w:rsidRPr="00961B85">
          <w:rPr>
            <w:rStyle w:val="Hyperlink"/>
            <w:noProof/>
          </w:rPr>
          <w:t>25</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PMMI MM-103 MODEM and Communications Adapter</w:t>
        </w:r>
        <w:r w:rsidR="0071042B">
          <w:rPr>
            <w:noProof/>
            <w:webHidden/>
          </w:rPr>
          <w:tab/>
        </w:r>
        <w:r w:rsidR="0071042B">
          <w:rPr>
            <w:noProof/>
            <w:webHidden/>
          </w:rPr>
          <w:fldChar w:fldCharType="begin"/>
        </w:r>
        <w:r w:rsidR="0071042B">
          <w:rPr>
            <w:noProof/>
            <w:webHidden/>
          </w:rPr>
          <w:instrText xml:space="preserve"> PAGEREF _Toc140521757 \h </w:instrText>
        </w:r>
        <w:r w:rsidR="0071042B">
          <w:rPr>
            <w:noProof/>
            <w:webHidden/>
          </w:rPr>
        </w:r>
        <w:r w:rsidR="0071042B">
          <w:rPr>
            <w:noProof/>
            <w:webHidden/>
          </w:rPr>
          <w:fldChar w:fldCharType="separate"/>
        </w:r>
        <w:r w:rsidR="0071042B">
          <w:rPr>
            <w:noProof/>
            <w:webHidden/>
          </w:rPr>
          <w:t>91</w:t>
        </w:r>
        <w:r w:rsidR="0071042B">
          <w:rPr>
            <w:noProof/>
            <w:webHidden/>
          </w:rPr>
          <w:fldChar w:fldCharType="end"/>
        </w:r>
      </w:hyperlink>
    </w:p>
    <w:p w14:paraId="1DE11623"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58" w:history="1">
        <w:r w:rsidR="0071042B" w:rsidRPr="00961B85">
          <w:rPr>
            <w:rStyle w:val="Hyperlink"/>
            <w:noProof/>
          </w:rPr>
          <w:t>25.1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_Toc140521758 \h </w:instrText>
        </w:r>
        <w:r w:rsidR="0071042B">
          <w:rPr>
            <w:noProof/>
            <w:webHidden/>
          </w:rPr>
        </w:r>
        <w:r w:rsidR="0071042B">
          <w:rPr>
            <w:noProof/>
            <w:webHidden/>
          </w:rPr>
          <w:fldChar w:fldCharType="separate"/>
        </w:r>
        <w:r w:rsidR="0071042B">
          <w:rPr>
            <w:noProof/>
            <w:webHidden/>
          </w:rPr>
          <w:t>91</w:t>
        </w:r>
        <w:r w:rsidR="0071042B">
          <w:rPr>
            <w:noProof/>
            <w:webHidden/>
          </w:rPr>
          <w:fldChar w:fldCharType="end"/>
        </w:r>
      </w:hyperlink>
    </w:p>
    <w:p w14:paraId="5F1AFC8D"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59" w:history="1">
        <w:r w:rsidR="0071042B" w:rsidRPr="00961B85">
          <w:rPr>
            <w:rStyle w:val="Hyperlink"/>
            <w:noProof/>
          </w:rPr>
          <w:t>25.1.1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PMMI Device Parameters</w:t>
        </w:r>
        <w:r w:rsidR="0071042B">
          <w:rPr>
            <w:noProof/>
            <w:webHidden/>
          </w:rPr>
          <w:tab/>
        </w:r>
        <w:r w:rsidR="0071042B">
          <w:rPr>
            <w:noProof/>
            <w:webHidden/>
          </w:rPr>
          <w:fldChar w:fldCharType="begin"/>
        </w:r>
        <w:r w:rsidR="0071042B">
          <w:rPr>
            <w:noProof/>
            <w:webHidden/>
          </w:rPr>
          <w:instrText xml:space="preserve"> PAGEREF _Toc140521759 \h </w:instrText>
        </w:r>
        <w:r w:rsidR="0071042B">
          <w:rPr>
            <w:noProof/>
            <w:webHidden/>
          </w:rPr>
        </w:r>
        <w:r w:rsidR="0071042B">
          <w:rPr>
            <w:noProof/>
            <w:webHidden/>
          </w:rPr>
          <w:fldChar w:fldCharType="separate"/>
        </w:r>
        <w:r w:rsidR="0071042B">
          <w:rPr>
            <w:noProof/>
            <w:webHidden/>
          </w:rPr>
          <w:t>91</w:t>
        </w:r>
        <w:r w:rsidR="0071042B">
          <w:rPr>
            <w:noProof/>
            <w:webHidden/>
          </w:rPr>
          <w:fldChar w:fldCharType="end"/>
        </w:r>
      </w:hyperlink>
    </w:p>
    <w:p w14:paraId="2957A423"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60" w:history="1">
        <w:r w:rsidR="0071042B" w:rsidRPr="00961B85">
          <w:rPr>
            <w:rStyle w:val="Hyperlink"/>
            <w:noProof/>
          </w:rPr>
          <w:t>25.1.2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PMMI Example Usage</w:t>
        </w:r>
        <w:r w:rsidR="0071042B">
          <w:rPr>
            <w:noProof/>
            <w:webHidden/>
          </w:rPr>
          <w:tab/>
        </w:r>
        <w:r w:rsidR="0071042B">
          <w:rPr>
            <w:noProof/>
            <w:webHidden/>
          </w:rPr>
          <w:fldChar w:fldCharType="begin"/>
        </w:r>
        <w:r w:rsidR="0071042B">
          <w:rPr>
            <w:noProof/>
            <w:webHidden/>
          </w:rPr>
          <w:instrText xml:space="preserve"> PAGEREF _Toc140521760 \h </w:instrText>
        </w:r>
        <w:r w:rsidR="0071042B">
          <w:rPr>
            <w:noProof/>
            <w:webHidden/>
          </w:rPr>
        </w:r>
        <w:r w:rsidR="0071042B">
          <w:rPr>
            <w:noProof/>
            <w:webHidden/>
          </w:rPr>
          <w:fldChar w:fldCharType="separate"/>
        </w:r>
        <w:r w:rsidR="0071042B">
          <w:rPr>
            <w:noProof/>
            <w:webHidden/>
          </w:rPr>
          <w:t>91</w:t>
        </w:r>
        <w:r w:rsidR="0071042B">
          <w:rPr>
            <w:noProof/>
            <w:webHidden/>
          </w:rPr>
          <w:fldChar w:fldCharType="end"/>
        </w:r>
      </w:hyperlink>
    </w:p>
    <w:p w14:paraId="2240904F"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61" w:history="1">
        <w:r w:rsidR="0071042B" w:rsidRPr="00961B85">
          <w:rPr>
            <w:rStyle w:val="Hyperlink"/>
            <w:noProof/>
          </w:rPr>
          <w:t>25.1.3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PMMI and SIMH Timing</w:t>
        </w:r>
        <w:r w:rsidR="0071042B">
          <w:rPr>
            <w:noProof/>
            <w:webHidden/>
          </w:rPr>
          <w:tab/>
        </w:r>
        <w:r w:rsidR="0071042B">
          <w:rPr>
            <w:noProof/>
            <w:webHidden/>
          </w:rPr>
          <w:fldChar w:fldCharType="begin"/>
        </w:r>
        <w:r w:rsidR="0071042B">
          <w:rPr>
            <w:noProof/>
            <w:webHidden/>
          </w:rPr>
          <w:instrText xml:space="preserve"> PAGEREF _Toc140521761 \h </w:instrText>
        </w:r>
        <w:r w:rsidR="0071042B">
          <w:rPr>
            <w:noProof/>
            <w:webHidden/>
          </w:rPr>
        </w:r>
        <w:r w:rsidR="0071042B">
          <w:rPr>
            <w:noProof/>
            <w:webHidden/>
          </w:rPr>
          <w:fldChar w:fldCharType="separate"/>
        </w:r>
        <w:r w:rsidR="0071042B">
          <w:rPr>
            <w:noProof/>
            <w:webHidden/>
          </w:rPr>
          <w:t>93</w:t>
        </w:r>
        <w:r w:rsidR="0071042B">
          <w:rPr>
            <w:noProof/>
            <w:webHidden/>
          </w:rPr>
          <w:fldChar w:fldCharType="end"/>
        </w:r>
      </w:hyperlink>
    </w:p>
    <w:p w14:paraId="21ECE604"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62" w:history="1">
        <w:r w:rsidR="0071042B" w:rsidRPr="00961B85">
          <w:rPr>
            <w:rStyle w:val="Hyperlink"/>
            <w:noProof/>
          </w:rPr>
          <w:t>26</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Hayes Micromodem 100</w:t>
        </w:r>
        <w:r w:rsidR="0071042B">
          <w:rPr>
            <w:noProof/>
            <w:webHidden/>
          </w:rPr>
          <w:tab/>
        </w:r>
        <w:r w:rsidR="0071042B">
          <w:rPr>
            <w:noProof/>
            <w:webHidden/>
          </w:rPr>
          <w:fldChar w:fldCharType="begin"/>
        </w:r>
        <w:r w:rsidR="0071042B">
          <w:rPr>
            <w:noProof/>
            <w:webHidden/>
          </w:rPr>
          <w:instrText xml:space="preserve"> PAGEREF _Toc140521762 \h </w:instrText>
        </w:r>
        <w:r w:rsidR="0071042B">
          <w:rPr>
            <w:noProof/>
            <w:webHidden/>
          </w:rPr>
        </w:r>
        <w:r w:rsidR="0071042B">
          <w:rPr>
            <w:noProof/>
            <w:webHidden/>
          </w:rPr>
          <w:fldChar w:fldCharType="separate"/>
        </w:r>
        <w:r w:rsidR="0071042B">
          <w:rPr>
            <w:noProof/>
            <w:webHidden/>
          </w:rPr>
          <w:t>95</w:t>
        </w:r>
        <w:r w:rsidR="0071042B">
          <w:rPr>
            <w:noProof/>
            <w:webHidden/>
          </w:rPr>
          <w:fldChar w:fldCharType="end"/>
        </w:r>
      </w:hyperlink>
    </w:p>
    <w:p w14:paraId="1840ED97"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63" w:history="1">
        <w:r w:rsidR="0071042B" w:rsidRPr="00961B85">
          <w:rPr>
            <w:rStyle w:val="Hyperlink"/>
            <w:noProof/>
          </w:rPr>
          <w:t>26.1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_Toc140521763 \h </w:instrText>
        </w:r>
        <w:r w:rsidR="0071042B">
          <w:rPr>
            <w:noProof/>
            <w:webHidden/>
          </w:rPr>
        </w:r>
        <w:r w:rsidR="0071042B">
          <w:rPr>
            <w:noProof/>
            <w:webHidden/>
          </w:rPr>
          <w:fldChar w:fldCharType="separate"/>
        </w:r>
        <w:r w:rsidR="0071042B">
          <w:rPr>
            <w:noProof/>
            <w:webHidden/>
          </w:rPr>
          <w:t>95</w:t>
        </w:r>
        <w:r w:rsidR="0071042B">
          <w:rPr>
            <w:noProof/>
            <w:webHidden/>
          </w:rPr>
          <w:fldChar w:fldCharType="end"/>
        </w:r>
      </w:hyperlink>
    </w:p>
    <w:p w14:paraId="0DE76DEF"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64" w:history="1">
        <w:r w:rsidR="0071042B" w:rsidRPr="00961B85">
          <w:rPr>
            <w:rStyle w:val="Hyperlink"/>
            <w:noProof/>
          </w:rPr>
          <w:t>26.1.1</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HAYES Device Parameters</w:t>
        </w:r>
        <w:r w:rsidR="0071042B">
          <w:rPr>
            <w:noProof/>
            <w:webHidden/>
          </w:rPr>
          <w:tab/>
        </w:r>
        <w:r w:rsidR="0071042B">
          <w:rPr>
            <w:noProof/>
            <w:webHidden/>
          </w:rPr>
          <w:fldChar w:fldCharType="begin"/>
        </w:r>
        <w:r w:rsidR="0071042B">
          <w:rPr>
            <w:noProof/>
            <w:webHidden/>
          </w:rPr>
          <w:instrText xml:space="preserve"> PAGEREF _Toc140521764 \h </w:instrText>
        </w:r>
        <w:r w:rsidR="0071042B">
          <w:rPr>
            <w:noProof/>
            <w:webHidden/>
          </w:rPr>
        </w:r>
        <w:r w:rsidR="0071042B">
          <w:rPr>
            <w:noProof/>
            <w:webHidden/>
          </w:rPr>
          <w:fldChar w:fldCharType="separate"/>
        </w:r>
        <w:r w:rsidR="0071042B">
          <w:rPr>
            <w:noProof/>
            <w:webHidden/>
          </w:rPr>
          <w:t>95</w:t>
        </w:r>
        <w:r w:rsidR="0071042B">
          <w:rPr>
            <w:noProof/>
            <w:webHidden/>
          </w:rPr>
          <w:fldChar w:fldCharType="end"/>
        </w:r>
      </w:hyperlink>
    </w:p>
    <w:p w14:paraId="02712685"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65" w:history="1">
        <w:r w:rsidR="0071042B" w:rsidRPr="00961B85">
          <w:rPr>
            <w:rStyle w:val="Hyperlink"/>
            <w:noProof/>
          </w:rPr>
          <w:t>26.1.2</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HAYES Example Usage</w:t>
        </w:r>
        <w:r w:rsidR="0071042B">
          <w:rPr>
            <w:noProof/>
            <w:webHidden/>
          </w:rPr>
          <w:tab/>
        </w:r>
        <w:r w:rsidR="0071042B">
          <w:rPr>
            <w:noProof/>
            <w:webHidden/>
          </w:rPr>
          <w:fldChar w:fldCharType="begin"/>
        </w:r>
        <w:r w:rsidR="0071042B">
          <w:rPr>
            <w:noProof/>
            <w:webHidden/>
          </w:rPr>
          <w:instrText xml:space="preserve"> PAGEREF _Toc140521765 \h </w:instrText>
        </w:r>
        <w:r w:rsidR="0071042B">
          <w:rPr>
            <w:noProof/>
            <w:webHidden/>
          </w:rPr>
        </w:r>
        <w:r w:rsidR="0071042B">
          <w:rPr>
            <w:noProof/>
            <w:webHidden/>
          </w:rPr>
          <w:fldChar w:fldCharType="separate"/>
        </w:r>
        <w:r w:rsidR="0071042B">
          <w:rPr>
            <w:noProof/>
            <w:webHidden/>
          </w:rPr>
          <w:t>95</w:t>
        </w:r>
        <w:r w:rsidR="0071042B">
          <w:rPr>
            <w:noProof/>
            <w:webHidden/>
          </w:rPr>
          <w:fldChar w:fldCharType="end"/>
        </w:r>
      </w:hyperlink>
    </w:p>
    <w:p w14:paraId="49DF74BD" w14:textId="77777777" w:rsidR="0071042B" w:rsidRDefault="00000000">
      <w:pPr>
        <w:pStyle w:val="TOC3"/>
        <w:tabs>
          <w:tab w:val="left" w:pos="1440"/>
          <w:tab w:val="right" w:leader="dot" w:pos="9592"/>
        </w:tabs>
        <w:rPr>
          <w:rFonts w:asciiTheme="minorHAnsi" w:eastAsiaTheme="minorEastAsia" w:hAnsiTheme="minorHAnsi" w:cstheme="minorBidi"/>
          <w:noProof/>
          <w:kern w:val="2"/>
          <w:sz w:val="24"/>
          <w:szCs w:val="24"/>
          <w:lang w:eastAsia="en-GB"/>
          <w14:ligatures w14:val="standardContextual"/>
        </w:rPr>
      </w:pPr>
      <w:hyperlink w:anchor="_Toc140521766" w:history="1">
        <w:r w:rsidR="0071042B" w:rsidRPr="00961B85">
          <w:rPr>
            <w:rStyle w:val="Hyperlink"/>
            <w:noProof/>
          </w:rPr>
          <w:t>26.1.3</w:t>
        </w:r>
        <w:r w:rsidR="0071042B">
          <w:rPr>
            <w:rFonts w:asciiTheme="minorHAnsi" w:eastAsiaTheme="minorEastAsia" w:hAnsiTheme="minorHAnsi" w:cstheme="minorBidi"/>
            <w:noProof/>
            <w:kern w:val="2"/>
            <w:sz w:val="24"/>
            <w:szCs w:val="24"/>
            <w:lang w:eastAsia="en-GB"/>
            <w14:ligatures w14:val="standardContextual"/>
          </w:rPr>
          <w:tab/>
        </w:r>
        <w:r w:rsidR="0071042B" w:rsidRPr="00961B85">
          <w:rPr>
            <w:rStyle w:val="Hyperlink"/>
            <w:noProof/>
          </w:rPr>
          <w:t>HAYES and SIMH Timing</w:t>
        </w:r>
        <w:r w:rsidR="0071042B">
          <w:rPr>
            <w:noProof/>
            <w:webHidden/>
          </w:rPr>
          <w:tab/>
        </w:r>
        <w:r w:rsidR="0071042B">
          <w:rPr>
            <w:noProof/>
            <w:webHidden/>
          </w:rPr>
          <w:fldChar w:fldCharType="begin"/>
        </w:r>
        <w:r w:rsidR="0071042B">
          <w:rPr>
            <w:noProof/>
            <w:webHidden/>
          </w:rPr>
          <w:instrText xml:space="preserve"> PAGEREF _Toc140521766 \h </w:instrText>
        </w:r>
        <w:r w:rsidR="0071042B">
          <w:rPr>
            <w:noProof/>
            <w:webHidden/>
          </w:rPr>
        </w:r>
        <w:r w:rsidR="0071042B">
          <w:rPr>
            <w:noProof/>
            <w:webHidden/>
          </w:rPr>
          <w:fldChar w:fldCharType="separate"/>
        </w:r>
        <w:r w:rsidR="0071042B">
          <w:rPr>
            <w:noProof/>
            <w:webHidden/>
          </w:rPr>
          <w:t>97</w:t>
        </w:r>
        <w:r w:rsidR="0071042B">
          <w:rPr>
            <w:noProof/>
            <w:webHidden/>
          </w:rPr>
          <w:fldChar w:fldCharType="end"/>
        </w:r>
      </w:hyperlink>
    </w:p>
    <w:p w14:paraId="1C8E47E3"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67" w:history="1">
        <w:r w:rsidR="0071042B" w:rsidRPr="00961B85">
          <w:rPr>
            <w:rStyle w:val="Hyperlink"/>
            <w:noProof/>
          </w:rPr>
          <w:t>27</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ImageDisk (IMD) Disk Image Support in SIMH</w:t>
        </w:r>
        <w:r w:rsidR="0071042B">
          <w:rPr>
            <w:noProof/>
            <w:webHidden/>
          </w:rPr>
          <w:tab/>
        </w:r>
        <w:r w:rsidR="0071042B">
          <w:rPr>
            <w:noProof/>
            <w:webHidden/>
          </w:rPr>
          <w:fldChar w:fldCharType="begin"/>
        </w:r>
        <w:r w:rsidR="0071042B">
          <w:rPr>
            <w:noProof/>
            <w:webHidden/>
          </w:rPr>
          <w:instrText xml:space="preserve"> PAGEREF _Toc140521767 \h </w:instrText>
        </w:r>
        <w:r w:rsidR="0071042B">
          <w:rPr>
            <w:noProof/>
            <w:webHidden/>
          </w:rPr>
        </w:r>
        <w:r w:rsidR="0071042B">
          <w:rPr>
            <w:noProof/>
            <w:webHidden/>
          </w:rPr>
          <w:fldChar w:fldCharType="separate"/>
        </w:r>
        <w:r w:rsidR="0071042B">
          <w:rPr>
            <w:noProof/>
            <w:webHidden/>
          </w:rPr>
          <w:t>99</w:t>
        </w:r>
        <w:r w:rsidR="0071042B">
          <w:rPr>
            <w:noProof/>
            <w:webHidden/>
          </w:rPr>
          <w:fldChar w:fldCharType="end"/>
        </w:r>
      </w:hyperlink>
    </w:p>
    <w:p w14:paraId="1968960D"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68" w:history="1">
        <w:r w:rsidR="0071042B" w:rsidRPr="00961B85">
          <w:rPr>
            <w:rStyle w:val="Hyperlink"/>
            <w:noProof/>
          </w:rPr>
          <w:t>27.1</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Overview</w:t>
        </w:r>
        <w:r w:rsidR="0071042B">
          <w:rPr>
            <w:noProof/>
            <w:webHidden/>
          </w:rPr>
          <w:tab/>
        </w:r>
        <w:r w:rsidR="0071042B">
          <w:rPr>
            <w:noProof/>
            <w:webHidden/>
          </w:rPr>
          <w:fldChar w:fldCharType="begin"/>
        </w:r>
        <w:r w:rsidR="0071042B">
          <w:rPr>
            <w:noProof/>
            <w:webHidden/>
          </w:rPr>
          <w:instrText xml:space="preserve"> PAGEREF _Toc140521768 \h </w:instrText>
        </w:r>
        <w:r w:rsidR="0071042B">
          <w:rPr>
            <w:noProof/>
            <w:webHidden/>
          </w:rPr>
        </w:r>
        <w:r w:rsidR="0071042B">
          <w:rPr>
            <w:noProof/>
            <w:webHidden/>
          </w:rPr>
          <w:fldChar w:fldCharType="separate"/>
        </w:r>
        <w:r w:rsidR="0071042B">
          <w:rPr>
            <w:noProof/>
            <w:webHidden/>
          </w:rPr>
          <w:t>99</w:t>
        </w:r>
        <w:r w:rsidR="0071042B">
          <w:rPr>
            <w:noProof/>
            <w:webHidden/>
          </w:rPr>
          <w:fldChar w:fldCharType="end"/>
        </w:r>
      </w:hyperlink>
    </w:p>
    <w:p w14:paraId="5C51283E" w14:textId="77777777" w:rsidR="0071042B" w:rsidRDefault="00000000">
      <w:pPr>
        <w:pStyle w:val="TOC2"/>
        <w:rPr>
          <w:rFonts w:asciiTheme="minorHAnsi" w:eastAsiaTheme="minorEastAsia" w:hAnsiTheme="minorHAnsi" w:cstheme="minorBidi"/>
          <w:noProof/>
          <w:kern w:val="2"/>
          <w:szCs w:val="24"/>
          <w:lang w:eastAsia="en-GB"/>
          <w14:ligatures w14:val="standardContextual"/>
        </w:rPr>
      </w:pPr>
      <w:hyperlink w:anchor="_Toc140521769" w:history="1">
        <w:r w:rsidR="0071042B" w:rsidRPr="00961B85">
          <w:rPr>
            <w:rStyle w:val="Hyperlink"/>
            <w:noProof/>
          </w:rPr>
          <w:t>27.2</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References</w:t>
        </w:r>
        <w:r w:rsidR="0071042B">
          <w:rPr>
            <w:noProof/>
            <w:webHidden/>
          </w:rPr>
          <w:tab/>
        </w:r>
        <w:r w:rsidR="0071042B">
          <w:rPr>
            <w:noProof/>
            <w:webHidden/>
          </w:rPr>
          <w:fldChar w:fldCharType="begin"/>
        </w:r>
        <w:r w:rsidR="0071042B">
          <w:rPr>
            <w:noProof/>
            <w:webHidden/>
          </w:rPr>
          <w:instrText xml:space="preserve"> PAGEREF _Toc140521769 \h </w:instrText>
        </w:r>
        <w:r w:rsidR="0071042B">
          <w:rPr>
            <w:noProof/>
            <w:webHidden/>
          </w:rPr>
        </w:r>
        <w:r w:rsidR="0071042B">
          <w:rPr>
            <w:noProof/>
            <w:webHidden/>
          </w:rPr>
          <w:fldChar w:fldCharType="separate"/>
        </w:r>
        <w:r w:rsidR="0071042B">
          <w:rPr>
            <w:noProof/>
            <w:webHidden/>
          </w:rPr>
          <w:t>99</w:t>
        </w:r>
        <w:r w:rsidR="0071042B">
          <w:rPr>
            <w:noProof/>
            <w:webHidden/>
          </w:rPr>
          <w:fldChar w:fldCharType="end"/>
        </w:r>
      </w:hyperlink>
    </w:p>
    <w:p w14:paraId="3081C338" w14:textId="77777777" w:rsidR="0071042B" w:rsidRDefault="00000000">
      <w:pPr>
        <w:pStyle w:val="TOC1"/>
        <w:rPr>
          <w:rFonts w:asciiTheme="minorHAnsi" w:eastAsiaTheme="minorEastAsia" w:hAnsiTheme="minorHAnsi" w:cstheme="minorBidi"/>
          <w:noProof/>
          <w:kern w:val="2"/>
          <w:szCs w:val="24"/>
          <w:lang w:eastAsia="en-GB"/>
          <w14:ligatures w14:val="standardContextual"/>
        </w:rPr>
      </w:pPr>
      <w:hyperlink w:anchor="_Toc140521770" w:history="1">
        <w:r w:rsidR="0071042B" w:rsidRPr="00961B85">
          <w:rPr>
            <w:rStyle w:val="Hyperlink"/>
            <w:noProof/>
          </w:rPr>
          <w:t>28</w:t>
        </w:r>
        <w:r w:rsidR="0071042B">
          <w:rPr>
            <w:rFonts w:asciiTheme="minorHAnsi" w:eastAsiaTheme="minorEastAsia" w:hAnsiTheme="minorHAnsi" w:cstheme="minorBidi"/>
            <w:noProof/>
            <w:kern w:val="2"/>
            <w:szCs w:val="24"/>
            <w:lang w:eastAsia="en-GB"/>
            <w14:ligatures w14:val="standardContextual"/>
          </w:rPr>
          <w:tab/>
        </w:r>
        <w:r w:rsidR="0071042B" w:rsidRPr="00961B85">
          <w:rPr>
            <w:rStyle w:val="Hyperlink"/>
            <w:noProof/>
          </w:rPr>
          <w:t>CP/M-68K Simulation</w:t>
        </w:r>
        <w:r w:rsidR="0071042B">
          <w:rPr>
            <w:noProof/>
            <w:webHidden/>
          </w:rPr>
          <w:tab/>
        </w:r>
        <w:r w:rsidR="0071042B">
          <w:rPr>
            <w:noProof/>
            <w:webHidden/>
          </w:rPr>
          <w:fldChar w:fldCharType="begin"/>
        </w:r>
        <w:r w:rsidR="0071042B">
          <w:rPr>
            <w:noProof/>
            <w:webHidden/>
          </w:rPr>
          <w:instrText xml:space="preserve"> PAGEREF _Toc140521770 \h </w:instrText>
        </w:r>
        <w:r w:rsidR="0071042B">
          <w:rPr>
            <w:noProof/>
            <w:webHidden/>
          </w:rPr>
        </w:r>
        <w:r w:rsidR="0071042B">
          <w:rPr>
            <w:noProof/>
            <w:webHidden/>
          </w:rPr>
          <w:fldChar w:fldCharType="separate"/>
        </w:r>
        <w:r w:rsidR="0071042B">
          <w:rPr>
            <w:noProof/>
            <w:webHidden/>
          </w:rPr>
          <w:t>99</w:t>
        </w:r>
        <w:r w:rsidR="0071042B">
          <w:rPr>
            <w:noProof/>
            <w:webHidden/>
          </w:rPr>
          <w:fldChar w:fldCharType="end"/>
        </w:r>
      </w:hyperlink>
    </w:p>
    <w:p w14:paraId="7D2AF602" w14:textId="77777777" w:rsidR="001F331C" w:rsidRPr="001E26AA" w:rsidRDefault="001F331C" w:rsidP="006C5E96">
      <w:pPr>
        <w:pStyle w:val="NurText12"/>
      </w:pPr>
      <w:r w:rsidRPr="001E26AA">
        <w:fldChar w:fldCharType="end"/>
      </w:r>
      <w:r w:rsidRPr="001E26AA">
        <w:t>This memorandum documents the Altair 8800 Simulator.</w:t>
      </w:r>
    </w:p>
    <w:p w14:paraId="742CB38B" w14:textId="77777777" w:rsidR="001F331C" w:rsidRPr="001E26AA" w:rsidRDefault="001F331C">
      <w:pPr>
        <w:pStyle w:val="Heading1"/>
      </w:pPr>
      <w:bookmarkStart w:id="2" w:name="_Toc28682134"/>
      <w:bookmarkStart w:id="3" w:name="_Toc140521615"/>
      <w:r w:rsidRPr="001E26AA">
        <w:t>Simulator Files</w:t>
      </w:r>
      <w:bookmarkEnd w:id="2"/>
      <w:bookmarkEnd w:id="3"/>
    </w:p>
    <w:p w14:paraId="71F0CF68" w14:textId="77777777" w:rsidR="001F331C" w:rsidRPr="001E26AA" w:rsidRDefault="001F331C">
      <w:pPr>
        <w:pStyle w:val="PlainText"/>
        <w:ind w:firstLine="720"/>
      </w:pPr>
      <w:r w:rsidRPr="001E26AA">
        <w:t>scp.h</w:t>
      </w:r>
    </w:p>
    <w:p w14:paraId="3E51C8FC" w14:textId="77777777" w:rsidR="001F331C" w:rsidRPr="001E26AA" w:rsidRDefault="001F331C">
      <w:pPr>
        <w:pStyle w:val="PlainText"/>
        <w:ind w:firstLine="720"/>
      </w:pPr>
      <w:r w:rsidRPr="001E26AA">
        <w:t>sim_console.h</w:t>
      </w:r>
    </w:p>
    <w:p w14:paraId="62983D4B" w14:textId="77777777" w:rsidR="001F331C" w:rsidRPr="001E26AA" w:rsidRDefault="001F331C">
      <w:pPr>
        <w:pStyle w:val="PlainText"/>
        <w:ind w:firstLine="720"/>
      </w:pPr>
      <w:r w:rsidRPr="001E26AA">
        <w:t>sim_defs.h</w:t>
      </w:r>
    </w:p>
    <w:p w14:paraId="0574469C" w14:textId="77777777" w:rsidR="001F331C" w:rsidRPr="001E26AA" w:rsidRDefault="001F331C">
      <w:pPr>
        <w:pStyle w:val="PlainText"/>
        <w:ind w:firstLine="720"/>
      </w:pPr>
      <w:r w:rsidRPr="001E26AA">
        <w:t>sim_fio.h</w:t>
      </w:r>
    </w:p>
    <w:p w14:paraId="58C57269" w14:textId="77777777" w:rsidR="001F331C" w:rsidRPr="001E26AA" w:rsidRDefault="001F331C">
      <w:pPr>
        <w:pStyle w:val="PlainText"/>
        <w:ind w:firstLine="720"/>
      </w:pPr>
      <w:r w:rsidRPr="001E26AA">
        <w:t>sim_rev.h</w:t>
      </w:r>
    </w:p>
    <w:p w14:paraId="29C318A3" w14:textId="77777777" w:rsidR="001F331C" w:rsidRPr="001E26AA" w:rsidRDefault="001F331C">
      <w:pPr>
        <w:pStyle w:val="PlainText"/>
        <w:ind w:firstLine="720"/>
      </w:pPr>
      <w:r w:rsidRPr="001E26AA">
        <w:t>sim_sock.h</w:t>
      </w:r>
    </w:p>
    <w:p w14:paraId="3C94EDAC" w14:textId="77777777" w:rsidR="001F331C" w:rsidRPr="001E26AA" w:rsidRDefault="001F331C">
      <w:pPr>
        <w:pStyle w:val="PlainText"/>
        <w:ind w:firstLine="720"/>
      </w:pPr>
      <w:r w:rsidRPr="001E26AA">
        <w:t>sim_timer.h</w:t>
      </w:r>
    </w:p>
    <w:p w14:paraId="386EABC3" w14:textId="77777777" w:rsidR="001F331C" w:rsidRPr="001E26AA" w:rsidRDefault="001F331C">
      <w:pPr>
        <w:pStyle w:val="PlainText"/>
        <w:ind w:firstLine="720"/>
      </w:pPr>
      <w:r w:rsidRPr="001E26AA">
        <w:t>sim_tmxr.h</w:t>
      </w:r>
    </w:p>
    <w:p w14:paraId="08C02E3C" w14:textId="77777777" w:rsidR="00A32E58" w:rsidRPr="001E26AA" w:rsidRDefault="00A32E58">
      <w:pPr>
        <w:pStyle w:val="PlainText"/>
        <w:ind w:firstLine="720"/>
      </w:pPr>
      <w:r w:rsidRPr="001E26AA">
        <w:t>sim_serial.h</w:t>
      </w:r>
    </w:p>
    <w:p w14:paraId="4FBA77D5" w14:textId="77777777" w:rsidR="00A32E58" w:rsidRPr="001E26AA" w:rsidRDefault="00A32E58">
      <w:pPr>
        <w:pStyle w:val="PlainText"/>
        <w:ind w:firstLine="720"/>
      </w:pPr>
      <w:r w:rsidRPr="001E26AA">
        <w:t>sim_tape.c</w:t>
      </w:r>
    </w:p>
    <w:p w14:paraId="3F93FD85" w14:textId="77777777" w:rsidR="00A32E58" w:rsidRPr="001E26AA" w:rsidRDefault="00A32E58">
      <w:pPr>
        <w:pStyle w:val="PlainText"/>
        <w:ind w:firstLine="720"/>
      </w:pPr>
      <w:r w:rsidRPr="001E26AA">
        <w:t>sim_disk.c</w:t>
      </w:r>
    </w:p>
    <w:p w14:paraId="2B71BAAC" w14:textId="77777777" w:rsidR="00A32E58" w:rsidRPr="001E26AA" w:rsidRDefault="00A32E58">
      <w:pPr>
        <w:pStyle w:val="PlainText"/>
        <w:ind w:firstLine="720"/>
      </w:pPr>
      <w:r w:rsidRPr="001E26AA">
        <w:t>sim_ether.c</w:t>
      </w:r>
    </w:p>
    <w:p w14:paraId="45132CC7" w14:textId="77777777" w:rsidR="001F331C" w:rsidRPr="001E26AA" w:rsidRDefault="001F331C">
      <w:pPr>
        <w:pStyle w:val="PlainText"/>
        <w:ind w:firstLine="720"/>
      </w:pPr>
      <w:r w:rsidRPr="001E26AA">
        <w:t>scp.c</w:t>
      </w:r>
    </w:p>
    <w:p w14:paraId="0BA9B566" w14:textId="77777777" w:rsidR="001F331C" w:rsidRPr="001E26AA" w:rsidRDefault="001F331C">
      <w:pPr>
        <w:pStyle w:val="PlainText"/>
        <w:ind w:firstLine="720"/>
      </w:pPr>
      <w:r w:rsidRPr="001E26AA">
        <w:t>sim_console.c</w:t>
      </w:r>
    </w:p>
    <w:p w14:paraId="08A0BB23" w14:textId="77777777" w:rsidR="001F331C" w:rsidRPr="001E26AA" w:rsidRDefault="001F331C">
      <w:pPr>
        <w:pStyle w:val="PlainText"/>
        <w:ind w:firstLine="720"/>
      </w:pPr>
      <w:r w:rsidRPr="001E26AA">
        <w:t>sim_fio.c</w:t>
      </w:r>
    </w:p>
    <w:p w14:paraId="1937E038" w14:textId="77777777" w:rsidR="001F331C" w:rsidRPr="001E26AA" w:rsidRDefault="001F331C">
      <w:pPr>
        <w:pStyle w:val="PlainText"/>
        <w:ind w:firstLine="720"/>
      </w:pPr>
      <w:r w:rsidRPr="001E26AA">
        <w:t>sim_sock.c</w:t>
      </w:r>
    </w:p>
    <w:p w14:paraId="0FA18828" w14:textId="77777777" w:rsidR="001F331C" w:rsidRPr="001E26AA" w:rsidRDefault="001F331C">
      <w:pPr>
        <w:pStyle w:val="PlainText"/>
        <w:ind w:firstLine="720"/>
      </w:pPr>
      <w:r w:rsidRPr="001E26AA">
        <w:t>sim_timer.c</w:t>
      </w:r>
    </w:p>
    <w:p w14:paraId="42F128C5" w14:textId="77777777" w:rsidR="001F331C" w:rsidRPr="001E26AA" w:rsidRDefault="001F331C">
      <w:pPr>
        <w:pStyle w:val="PlainText"/>
        <w:ind w:firstLine="720"/>
      </w:pPr>
      <w:r w:rsidRPr="001E26AA">
        <w:t>sim_tmxr.c</w:t>
      </w:r>
    </w:p>
    <w:p w14:paraId="38B5D6EC" w14:textId="77777777" w:rsidR="00A32E58" w:rsidRPr="001E26AA" w:rsidRDefault="00A32E58">
      <w:pPr>
        <w:pStyle w:val="PlainText"/>
        <w:ind w:firstLine="720"/>
      </w:pPr>
      <w:r w:rsidRPr="001E26AA">
        <w:t>sim_serial.c</w:t>
      </w:r>
    </w:p>
    <w:p w14:paraId="3302EEE8" w14:textId="77777777" w:rsidR="00A32E58" w:rsidRPr="001E26AA" w:rsidRDefault="00A32E58">
      <w:pPr>
        <w:pStyle w:val="PlainText"/>
        <w:ind w:firstLine="720"/>
      </w:pPr>
      <w:r w:rsidRPr="001E26AA">
        <w:t>sim_tape.c</w:t>
      </w:r>
    </w:p>
    <w:p w14:paraId="12940596" w14:textId="77777777" w:rsidR="00A32E58" w:rsidRPr="001E26AA" w:rsidRDefault="00A32E58">
      <w:pPr>
        <w:pStyle w:val="PlainText"/>
        <w:ind w:firstLine="720"/>
      </w:pPr>
      <w:r w:rsidRPr="001E26AA">
        <w:t>sim_disk.c</w:t>
      </w:r>
    </w:p>
    <w:p w14:paraId="53A71406" w14:textId="77777777" w:rsidR="00A32E58" w:rsidRPr="001E26AA" w:rsidRDefault="00A32E58">
      <w:pPr>
        <w:pStyle w:val="PlainText"/>
        <w:ind w:firstLine="720"/>
      </w:pPr>
      <w:r w:rsidRPr="001E26AA">
        <w:t>sim_ether.c</w:t>
      </w:r>
    </w:p>
    <w:p w14:paraId="4BB7FD6D" w14:textId="77777777" w:rsidR="00B719B3" w:rsidRPr="001E26AA" w:rsidRDefault="00B719B3" w:rsidP="00B719B3">
      <w:pPr>
        <w:pStyle w:val="PlainText"/>
        <w:tabs>
          <w:tab w:val="left" w:pos="2340"/>
        </w:tabs>
        <w:ind w:firstLine="720"/>
      </w:pPr>
      <w:r w:rsidRPr="001E26AA">
        <w:t>sim_imd.c</w:t>
      </w:r>
      <w:r w:rsidRPr="001E26AA">
        <w:tab/>
      </w:r>
      <w:r w:rsidRPr="001E26AA">
        <w:tab/>
        <w:t>(ImageDisk Disk Image File access module by Howard M. Harte)</w:t>
      </w:r>
    </w:p>
    <w:p w14:paraId="6C8210DE" w14:textId="77777777" w:rsidR="00B719B3" w:rsidRPr="001E26AA" w:rsidRDefault="00B719B3" w:rsidP="00B719B3">
      <w:pPr>
        <w:pStyle w:val="PlainText"/>
        <w:tabs>
          <w:tab w:val="left" w:pos="2340"/>
        </w:tabs>
        <w:ind w:firstLine="720"/>
      </w:pPr>
      <w:r w:rsidRPr="001E26AA">
        <w:t>sim_imd.h</w:t>
      </w:r>
      <w:r w:rsidRPr="001E26AA">
        <w:tab/>
      </w:r>
      <w:r w:rsidRPr="001E26AA">
        <w:tab/>
        <w:t>(ImageDisk Disk Image File access module by Howard M. Harte)</w:t>
      </w:r>
    </w:p>
    <w:p w14:paraId="54CDFF6C" w14:textId="77777777" w:rsidR="001F331C" w:rsidRPr="001E26AA" w:rsidRDefault="001F331C">
      <w:pPr>
        <w:pStyle w:val="NurText12"/>
      </w:pPr>
      <w:r w:rsidRPr="001E26AA">
        <w:t>AltairZ80/altairz80_defs.h</w:t>
      </w:r>
    </w:p>
    <w:p w14:paraId="7DCCA5ED" w14:textId="77777777" w:rsidR="001F331C" w:rsidRPr="001E26AA" w:rsidRDefault="001F331C">
      <w:pPr>
        <w:pStyle w:val="PlainText"/>
        <w:ind w:firstLine="720"/>
      </w:pPr>
      <w:r w:rsidRPr="001E26AA">
        <w:t>altairz80_cpu_nommu.c</w:t>
      </w:r>
    </w:p>
    <w:p w14:paraId="2F06712E" w14:textId="77777777" w:rsidR="001F331C" w:rsidRPr="001E26AA" w:rsidRDefault="001F331C">
      <w:pPr>
        <w:pStyle w:val="PlainText"/>
        <w:ind w:firstLine="720"/>
      </w:pPr>
      <w:r w:rsidRPr="001E26AA">
        <w:t>altairz80_cpu.c</w:t>
      </w:r>
    </w:p>
    <w:p w14:paraId="2530C3C2" w14:textId="77777777" w:rsidR="001F331C" w:rsidRPr="001E26AA" w:rsidRDefault="001F331C">
      <w:pPr>
        <w:pStyle w:val="PlainText"/>
        <w:ind w:firstLine="720"/>
      </w:pPr>
      <w:r w:rsidRPr="001E26AA">
        <w:lastRenderedPageBreak/>
        <w:t>altairz80_dsk.c</w:t>
      </w:r>
    </w:p>
    <w:p w14:paraId="5AD2BF58" w14:textId="77777777" w:rsidR="00AC7F64" w:rsidRPr="001E26AA" w:rsidRDefault="00AC7F64" w:rsidP="00AC7F64">
      <w:pPr>
        <w:pStyle w:val="PlainText"/>
        <w:ind w:firstLine="720"/>
      </w:pPr>
      <w:r w:rsidRPr="001E26AA">
        <w:t>altairz80_hdsk.c</w:t>
      </w:r>
    </w:p>
    <w:p w14:paraId="620372F3" w14:textId="77777777" w:rsidR="00AC7F64" w:rsidRPr="001E26AA" w:rsidRDefault="00AC7F64" w:rsidP="00AC7F64">
      <w:pPr>
        <w:pStyle w:val="PlainText"/>
        <w:ind w:firstLine="720"/>
      </w:pPr>
      <w:r w:rsidRPr="001E26AA">
        <w:t>altairz80_mhdsk.c</w:t>
      </w:r>
      <w:r w:rsidRPr="001E26AA">
        <w:tab/>
        <w:t>(MITS/Pertec 88-HDSK hard disk support by Mike Douglas)</w:t>
      </w:r>
    </w:p>
    <w:p w14:paraId="395DC844" w14:textId="77777777" w:rsidR="001F331C" w:rsidRPr="001E26AA" w:rsidRDefault="001F331C">
      <w:pPr>
        <w:pStyle w:val="PlainText"/>
        <w:ind w:firstLine="720"/>
      </w:pPr>
      <w:r w:rsidRPr="001E26AA">
        <w:t>altairz80_net.c</w:t>
      </w:r>
    </w:p>
    <w:p w14:paraId="5DD8B96F" w14:textId="77777777" w:rsidR="001F331C" w:rsidRPr="001E26AA" w:rsidRDefault="001F331C">
      <w:pPr>
        <w:pStyle w:val="PlainText"/>
        <w:ind w:firstLine="720"/>
      </w:pPr>
      <w:r w:rsidRPr="001E26AA">
        <w:t>altairz80_sio.c</w:t>
      </w:r>
    </w:p>
    <w:p w14:paraId="5E4EC445" w14:textId="77777777" w:rsidR="001F331C" w:rsidRPr="001E26AA" w:rsidRDefault="001F331C">
      <w:pPr>
        <w:pStyle w:val="PlainText"/>
        <w:ind w:firstLine="720"/>
      </w:pPr>
      <w:r w:rsidRPr="001E26AA">
        <w:t>altairz80_sys.c</w:t>
      </w:r>
    </w:p>
    <w:p w14:paraId="0ECC68F4" w14:textId="77777777" w:rsidR="001F331C" w:rsidRPr="001E26AA" w:rsidRDefault="001F331C">
      <w:pPr>
        <w:pStyle w:val="PlainText"/>
        <w:tabs>
          <w:tab w:val="left" w:pos="2340"/>
        </w:tabs>
        <w:ind w:firstLine="720"/>
      </w:pPr>
      <w:r w:rsidRPr="001E26AA">
        <w:t>flashwriter2.c</w:t>
      </w:r>
      <w:r w:rsidRPr="001E26AA">
        <w:tab/>
      </w:r>
      <w:r w:rsidR="00AC7F64" w:rsidRPr="001E26AA">
        <w:tab/>
      </w:r>
      <w:r w:rsidRPr="001E26AA">
        <w:t>(Vector Graphic, Inc. Flash</w:t>
      </w:r>
      <w:r w:rsidR="00375F1D">
        <w:t>w</w:t>
      </w:r>
      <w:r w:rsidRPr="001E26AA">
        <w:t>riter II support by Howard M. Harte)</w:t>
      </w:r>
    </w:p>
    <w:p w14:paraId="52E322F8" w14:textId="77777777" w:rsidR="001F331C" w:rsidRPr="001E26AA" w:rsidRDefault="001F331C">
      <w:pPr>
        <w:pStyle w:val="PlainText"/>
        <w:tabs>
          <w:tab w:val="left" w:pos="2340"/>
        </w:tabs>
        <w:ind w:firstLine="720"/>
      </w:pPr>
      <w:r w:rsidRPr="001E26AA">
        <w:t>i8272.c</w:t>
      </w:r>
      <w:r w:rsidRPr="001E26AA">
        <w:tab/>
      </w:r>
      <w:r w:rsidR="00AC7F64" w:rsidRPr="001E26AA">
        <w:tab/>
      </w:r>
      <w:r w:rsidRPr="001E26AA">
        <w:t>(Generic Intel 8272 Disk Controller by Howard M. Harte)</w:t>
      </w:r>
    </w:p>
    <w:p w14:paraId="6EC16520" w14:textId="77777777" w:rsidR="001F331C" w:rsidRPr="001E26AA" w:rsidRDefault="001F331C">
      <w:pPr>
        <w:pStyle w:val="PlainText"/>
        <w:tabs>
          <w:tab w:val="left" w:pos="2340"/>
        </w:tabs>
        <w:ind w:firstLine="720"/>
      </w:pPr>
      <w:r w:rsidRPr="001E26AA">
        <w:t>i8272.h</w:t>
      </w:r>
      <w:r w:rsidRPr="001E26AA">
        <w:tab/>
      </w:r>
      <w:r w:rsidR="00AC7F64" w:rsidRPr="001E26AA">
        <w:tab/>
      </w:r>
      <w:r w:rsidRPr="001E26AA">
        <w:t>(Generic Intel 8272 Disk Controller by Howard M. Harte)</w:t>
      </w:r>
    </w:p>
    <w:p w14:paraId="0C515F16" w14:textId="77777777" w:rsidR="001F331C" w:rsidRDefault="001F331C">
      <w:pPr>
        <w:pStyle w:val="PlainText"/>
        <w:tabs>
          <w:tab w:val="left" w:pos="2340"/>
        </w:tabs>
        <w:ind w:firstLine="720"/>
      </w:pPr>
      <w:r w:rsidRPr="001E26AA">
        <w:t>mfdc.c</w:t>
      </w:r>
      <w:r w:rsidRPr="001E26AA">
        <w:tab/>
      </w:r>
      <w:r w:rsidR="00AC7F64" w:rsidRPr="001E26AA">
        <w:tab/>
      </w:r>
      <w:r w:rsidRPr="001E26AA">
        <w:t>(Micropolis FDC support by Howard M. Harte)</w:t>
      </w:r>
    </w:p>
    <w:p w14:paraId="28B9762E" w14:textId="77777777" w:rsidR="00530701" w:rsidRPr="001E26AA" w:rsidRDefault="00530701">
      <w:pPr>
        <w:pStyle w:val="PlainText"/>
        <w:tabs>
          <w:tab w:val="left" w:pos="2340"/>
        </w:tabs>
        <w:ind w:firstLine="720"/>
      </w:pPr>
      <w:r>
        <w:t>mmd.c</w:t>
      </w:r>
      <w:r>
        <w:tab/>
      </w:r>
      <w:r>
        <w:tab/>
        <w:t>(</w:t>
      </w:r>
      <w:r w:rsidRPr="00530701">
        <w:t>Morrow Micro-Decision</w:t>
      </w:r>
      <w:r>
        <w:t xml:space="preserve"> support by Patrick Linstruth)</w:t>
      </w:r>
    </w:p>
    <w:p w14:paraId="6DF79C79" w14:textId="77777777" w:rsidR="001F331C" w:rsidRDefault="001F331C">
      <w:pPr>
        <w:pStyle w:val="PlainText"/>
        <w:tabs>
          <w:tab w:val="left" w:pos="2340"/>
        </w:tabs>
        <w:ind w:firstLine="720"/>
      </w:pPr>
      <w:r w:rsidRPr="001E26AA">
        <w:t>n8vem.c</w:t>
      </w:r>
      <w:r w:rsidRPr="001E26AA">
        <w:tab/>
      </w:r>
      <w:r w:rsidR="00AC7F64" w:rsidRPr="001E26AA">
        <w:tab/>
      </w:r>
      <w:r w:rsidRPr="001E26AA">
        <w:t>(N8VEM Single-Board Computer I/O module by Howard M. Harte)</w:t>
      </w:r>
    </w:p>
    <w:p w14:paraId="4F3ABF06" w14:textId="77777777" w:rsidR="005C74BB" w:rsidRPr="001E26AA" w:rsidRDefault="005C74BB">
      <w:pPr>
        <w:pStyle w:val="PlainText"/>
        <w:tabs>
          <w:tab w:val="left" w:pos="2340"/>
        </w:tabs>
        <w:ind w:firstLine="720"/>
      </w:pPr>
      <w:r>
        <w:t>sol20.c</w:t>
      </w:r>
      <w:r>
        <w:tab/>
      </w:r>
      <w:r>
        <w:tab/>
        <w:t xml:space="preserve">(Processor Technology Sol-20 </w:t>
      </w:r>
      <w:r w:rsidR="00F75CC2">
        <w:t>Terminal Computer</w:t>
      </w:r>
      <w:r>
        <w:t xml:space="preserve"> by Patrick Linstruth)</w:t>
      </w:r>
    </w:p>
    <w:p w14:paraId="1BBF26C5" w14:textId="77777777" w:rsidR="00E97626" w:rsidRPr="001E26AA" w:rsidRDefault="00E97626" w:rsidP="00E97626">
      <w:pPr>
        <w:pStyle w:val="PlainText"/>
        <w:tabs>
          <w:tab w:val="left" w:pos="2340"/>
        </w:tabs>
        <w:ind w:firstLine="720"/>
      </w:pPr>
      <w:r>
        <w:t>s100_2sio.c</w:t>
      </w:r>
      <w:r>
        <w:tab/>
      </w:r>
      <w:r>
        <w:tab/>
        <w:t>(MITS 88-2SIO Serial Adapter by Patrick Linstruth)</w:t>
      </w:r>
    </w:p>
    <w:p w14:paraId="0F3F0206" w14:textId="77777777" w:rsidR="001F331C" w:rsidRPr="001E26AA" w:rsidRDefault="001F331C">
      <w:pPr>
        <w:pStyle w:val="PlainText"/>
        <w:tabs>
          <w:tab w:val="left" w:pos="2340"/>
        </w:tabs>
        <w:ind w:firstLine="720"/>
      </w:pPr>
      <w:r w:rsidRPr="001E26AA">
        <w:t>s100_64fdc.c</w:t>
      </w:r>
      <w:r w:rsidRPr="001E26AA">
        <w:tab/>
      </w:r>
      <w:r w:rsidR="00AC7F64" w:rsidRPr="001E26AA">
        <w:tab/>
      </w:r>
      <w:r w:rsidRPr="001E26AA">
        <w:t>(Cromemco 4FDC/16FDC/64FDC Floppy Controller by Howard M. Harte)</w:t>
      </w:r>
    </w:p>
    <w:p w14:paraId="7F3D6B54" w14:textId="77777777" w:rsidR="001F331C" w:rsidRPr="001E26AA" w:rsidRDefault="001F331C">
      <w:pPr>
        <w:pStyle w:val="PlainText"/>
        <w:tabs>
          <w:tab w:val="left" w:pos="2340"/>
        </w:tabs>
        <w:ind w:firstLine="720"/>
      </w:pPr>
      <w:r w:rsidRPr="001E26AA">
        <w:t>s100_adcs6.c</w:t>
      </w:r>
      <w:r w:rsidRPr="001E26AA">
        <w:tab/>
      </w:r>
      <w:r w:rsidR="00AC7F64" w:rsidRPr="001E26AA">
        <w:tab/>
      </w:r>
      <w:r w:rsidRPr="001E26AA">
        <w:t xml:space="preserve">(Advanced Digital Corporation (ADC) Super-Six CPU Board by Howard M. </w:t>
      </w:r>
      <w:r w:rsidR="001917DD" w:rsidRPr="001E26AA">
        <w:tab/>
      </w:r>
      <w:r w:rsidR="001917DD" w:rsidRPr="001E26AA">
        <w:tab/>
      </w:r>
      <w:r w:rsidRPr="001E26AA">
        <w:t>Harte)</w:t>
      </w:r>
    </w:p>
    <w:p w14:paraId="724B7CD5" w14:textId="77777777" w:rsidR="001F331C" w:rsidRPr="001E26AA" w:rsidRDefault="001F331C">
      <w:pPr>
        <w:pStyle w:val="PlainText"/>
        <w:tabs>
          <w:tab w:val="left" w:pos="2340"/>
        </w:tabs>
        <w:ind w:firstLine="720"/>
      </w:pPr>
      <w:r w:rsidRPr="001E26AA">
        <w:t>s100_disk1a.c</w:t>
      </w:r>
      <w:r w:rsidRPr="001E26AA">
        <w:tab/>
      </w:r>
      <w:r w:rsidR="00AC7F64" w:rsidRPr="001E26AA">
        <w:tab/>
      </w:r>
      <w:r w:rsidRPr="001E26AA">
        <w:t>(CompuPro DISK1A Floppy Controller by Howard M. Harte)</w:t>
      </w:r>
    </w:p>
    <w:p w14:paraId="5500F961" w14:textId="77777777" w:rsidR="001F331C" w:rsidRPr="001E26AA" w:rsidRDefault="001F331C">
      <w:pPr>
        <w:pStyle w:val="PlainText"/>
        <w:tabs>
          <w:tab w:val="left" w:pos="2340"/>
        </w:tabs>
        <w:ind w:firstLine="720"/>
      </w:pPr>
      <w:r w:rsidRPr="001E26AA">
        <w:t>s100_disk2.c</w:t>
      </w:r>
      <w:r w:rsidRPr="001E26AA">
        <w:tab/>
      </w:r>
      <w:r w:rsidR="00AC7F64" w:rsidRPr="001E26AA">
        <w:tab/>
      </w:r>
      <w:r w:rsidRPr="001E26AA">
        <w:t>(CompuPro DISK2 Hard Disk Controller by Howard M. Harte)</w:t>
      </w:r>
    </w:p>
    <w:p w14:paraId="216BDDC6" w14:textId="77777777" w:rsidR="001F331C" w:rsidRDefault="001F331C">
      <w:pPr>
        <w:pStyle w:val="PlainText"/>
        <w:tabs>
          <w:tab w:val="left" w:pos="2340"/>
        </w:tabs>
        <w:ind w:firstLine="720"/>
      </w:pPr>
      <w:r w:rsidRPr="001E26AA">
        <w:t>s100_disk3.c</w:t>
      </w:r>
      <w:r w:rsidRPr="001E26AA">
        <w:tab/>
      </w:r>
      <w:r w:rsidR="00AC7F64" w:rsidRPr="001E26AA">
        <w:tab/>
      </w:r>
      <w:r w:rsidRPr="001E26AA">
        <w:t>(CompuPro DISK3 Hard Disk Controller by Howard M. Harte)</w:t>
      </w:r>
    </w:p>
    <w:p w14:paraId="4227BF1C" w14:textId="77777777" w:rsidR="00D21ED6" w:rsidRDefault="00D21ED6">
      <w:pPr>
        <w:pStyle w:val="PlainText"/>
        <w:tabs>
          <w:tab w:val="left" w:pos="2340"/>
        </w:tabs>
        <w:ind w:firstLine="720"/>
      </w:pPr>
      <w:r>
        <w:t>s100_dj2d.c</w:t>
      </w:r>
      <w:r>
        <w:tab/>
      </w:r>
      <w:r>
        <w:tab/>
        <w:t>(Morrow Disk Jockey 2D Model B Disk Controller by Patrick Linstruth)</w:t>
      </w:r>
    </w:p>
    <w:p w14:paraId="09DB6845" w14:textId="77777777" w:rsidR="006D5CAA" w:rsidRPr="001E26AA" w:rsidRDefault="006D5CAA">
      <w:pPr>
        <w:pStyle w:val="PlainText"/>
        <w:tabs>
          <w:tab w:val="left" w:pos="2340"/>
        </w:tabs>
        <w:ind w:firstLine="720"/>
      </w:pPr>
      <w:r w:rsidRPr="006D5CAA">
        <w:t>s100_djhdc.c</w:t>
      </w:r>
      <w:r>
        <w:tab/>
      </w:r>
      <w:r>
        <w:tab/>
        <w:t>(</w:t>
      </w:r>
      <w:r w:rsidRPr="006D5CAA">
        <w:t xml:space="preserve">Morrow Disk Jockey HDC-DMA Hard Disk Controller </w:t>
      </w:r>
      <w:r w:rsidR="0080013C" w:rsidRPr="001E26AA">
        <w:t>by Howard M. Harte</w:t>
      </w:r>
      <w:r>
        <w:t>)</w:t>
      </w:r>
    </w:p>
    <w:p w14:paraId="413BE367" w14:textId="77777777" w:rsidR="001F331C" w:rsidRDefault="001F331C">
      <w:pPr>
        <w:pStyle w:val="PlainText"/>
        <w:tabs>
          <w:tab w:val="left" w:pos="2340"/>
        </w:tabs>
        <w:ind w:firstLine="720"/>
      </w:pPr>
      <w:r w:rsidRPr="001E26AA">
        <w:t>s100_fif.c</w:t>
      </w:r>
      <w:r w:rsidRPr="001E26AA">
        <w:tab/>
      </w:r>
      <w:r w:rsidR="00AC7F64" w:rsidRPr="001E26AA">
        <w:tab/>
      </w:r>
      <w:r w:rsidRPr="001E26AA">
        <w:t>(IMSAI FIF Disk Controller by Ernie Price)</w:t>
      </w:r>
    </w:p>
    <w:p w14:paraId="318FB312" w14:textId="77777777" w:rsidR="00D139FB" w:rsidRPr="001E26AA" w:rsidRDefault="00D139FB">
      <w:pPr>
        <w:pStyle w:val="PlainText"/>
        <w:tabs>
          <w:tab w:val="left" w:pos="2340"/>
        </w:tabs>
        <w:ind w:firstLine="720"/>
      </w:pPr>
      <w:r>
        <w:t>s100_hayes.c</w:t>
      </w:r>
      <w:r>
        <w:tab/>
      </w:r>
      <w:r>
        <w:tab/>
        <w:t>(Hayes 80-103A and Micromodem 100 by Patrick Linstruth)</w:t>
      </w:r>
    </w:p>
    <w:p w14:paraId="70D58C68" w14:textId="77777777" w:rsidR="001F331C" w:rsidRDefault="001F331C">
      <w:pPr>
        <w:pStyle w:val="PlainText"/>
        <w:tabs>
          <w:tab w:val="left" w:pos="2340"/>
        </w:tabs>
        <w:ind w:firstLine="720"/>
      </w:pPr>
      <w:r w:rsidRPr="001E26AA">
        <w:t>s100_hdc1001.c</w:t>
      </w:r>
      <w:r w:rsidR="00AC7F64" w:rsidRPr="001E26AA">
        <w:tab/>
      </w:r>
      <w:r w:rsidRPr="001E26AA">
        <w:tab/>
        <w:t xml:space="preserve">(Advanced Digital Corporation (ADC) HDC-1001 Hard Disk Controller by </w:t>
      </w:r>
      <w:r w:rsidR="001917DD" w:rsidRPr="001E26AA">
        <w:tab/>
      </w:r>
      <w:r w:rsidR="001917DD" w:rsidRPr="001E26AA">
        <w:tab/>
      </w:r>
      <w:r w:rsidR="001917DD" w:rsidRPr="001E26AA">
        <w:tab/>
      </w:r>
      <w:r w:rsidRPr="001E26AA">
        <w:t>Howard M. Harte)</w:t>
      </w:r>
    </w:p>
    <w:p w14:paraId="4B786DF0" w14:textId="77777777" w:rsidR="002D7049" w:rsidRPr="001E26AA" w:rsidRDefault="002D7049">
      <w:pPr>
        <w:pStyle w:val="PlainText"/>
        <w:tabs>
          <w:tab w:val="left" w:pos="2340"/>
        </w:tabs>
        <w:ind w:firstLine="720"/>
      </w:pPr>
      <w:r>
        <w:t>s100_icom.c</w:t>
      </w:r>
      <w:r>
        <w:tab/>
      </w:r>
      <w:r>
        <w:tab/>
        <w:t>(</w:t>
      </w:r>
      <w:r w:rsidRPr="002D7049">
        <w:t>iCOM FD3712/FD3812 Flexible Disk System</w:t>
      </w:r>
      <w:r>
        <w:t xml:space="preserve"> by Patrick Linstruth)</w:t>
      </w:r>
    </w:p>
    <w:p w14:paraId="661E6946" w14:textId="77777777" w:rsidR="00B719B3" w:rsidRDefault="00B719B3">
      <w:pPr>
        <w:pStyle w:val="PlainText"/>
        <w:tabs>
          <w:tab w:val="left" w:pos="2340"/>
        </w:tabs>
        <w:ind w:firstLine="720"/>
      </w:pPr>
      <w:r w:rsidRPr="001E26AA">
        <w:t>s100_if3.c</w:t>
      </w:r>
      <w:r w:rsidRPr="001E26AA">
        <w:tab/>
      </w:r>
      <w:r w:rsidRPr="001E26AA">
        <w:tab/>
        <w:t>(CompuPro System Support 1 by Howard M. Harte)</w:t>
      </w:r>
    </w:p>
    <w:p w14:paraId="37B9A182" w14:textId="77777777" w:rsidR="0037070A" w:rsidRPr="001E26AA" w:rsidRDefault="0037070A">
      <w:pPr>
        <w:pStyle w:val="PlainText"/>
        <w:tabs>
          <w:tab w:val="left" w:pos="2340"/>
        </w:tabs>
        <w:ind w:firstLine="720"/>
      </w:pPr>
      <w:r w:rsidRPr="0037070A">
        <w:t>s100_jadedd.c</w:t>
      </w:r>
      <w:r w:rsidR="007B11DA">
        <w:tab/>
      </w:r>
      <w:r w:rsidR="007B11DA">
        <w:tab/>
        <w:t>(</w:t>
      </w:r>
      <w:r w:rsidR="004D18BD">
        <w:t>JADE</w:t>
      </w:r>
      <w:r w:rsidR="004D18BD" w:rsidRPr="007B11DA">
        <w:t xml:space="preserve"> </w:t>
      </w:r>
      <w:r w:rsidR="007B11DA" w:rsidRPr="007B11DA">
        <w:t xml:space="preserve">Double D Disk Controller </w:t>
      </w:r>
      <w:r w:rsidR="007B11DA" w:rsidRPr="001E26AA">
        <w:t>by Patrick Linstruth)</w:t>
      </w:r>
    </w:p>
    <w:p w14:paraId="6775D476" w14:textId="77777777" w:rsidR="001F331C" w:rsidRPr="001E26AA" w:rsidRDefault="001F331C">
      <w:pPr>
        <w:pStyle w:val="PlainText"/>
        <w:tabs>
          <w:tab w:val="left" w:pos="2340"/>
        </w:tabs>
        <w:ind w:firstLine="720"/>
      </w:pPr>
      <w:r w:rsidRPr="001E26AA">
        <w:t>s100_mdriveh.c</w:t>
      </w:r>
      <w:r w:rsidR="00AC7F64" w:rsidRPr="001E26AA">
        <w:tab/>
      </w:r>
      <w:r w:rsidRPr="001E26AA">
        <w:tab/>
        <w:t>(CompuPro M-DRIVE/H Controller by Howard M. Harte)</w:t>
      </w:r>
    </w:p>
    <w:p w14:paraId="2E64A3B6" w14:textId="77777777" w:rsidR="00B719B3" w:rsidRPr="001E26AA" w:rsidRDefault="00B719B3">
      <w:pPr>
        <w:pStyle w:val="PlainText"/>
        <w:tabs>
          <w:tab w:val="left" w:pos="2340"/>
        </w:tabs>
        <w:ind w:firstLine="720"/>
      </w:pPr>
      <w:r w:rsidRPr="001E26AA">
        <w:t>s100_mdsa.c</w:t>
      </w:r>
      <w:r w:rsidRPr="001E26AA">
        <w:tab/>
      </w:r>
      <w:r w:rsidRPr="001E26AA">
        <w:tab/>
        <w:t>(</w:t>
      </w:r>
      <w:r w:rsidR="00ED0F71" w:rsidRPr="001E26AA">
        <w:t>NorthStar</w:t>
      </w:r>
      <w:r w:rsidRPr="001E26AA">
        <w:t xml:space="preserve"> MDS-A Single Density Disk Controller by </w:t>
      </w:r>
      <w:r w:rsidR="00C42693">
        <w:t>Mike Douglas</w:t>
      </w:r>
      <w:r w:rsidRPr="001E26AA">
        <w:t>)</w:t>
      </w:r>
    </w:p>
    <w:p w14:paraId="65E945B9" w14:textId="77777777" w:rsidR="001F331C" w:rsidRDefault="001F331C">
      <w:pPr>
        <w:pStyle w:val="PlainText"/>
        <w:tabs>
          <w:tab w:val="left" w:pos="2340"/>
        </w:tabs>
        <w:ind w:firstLine="720"/>
      </w:pPr>
      <w:r w:rsidRPr="001E26AA">
        <w:t>s100_mdsad.c</w:t>
      </w:r>
      <w:r w:rsidRPr="001E26AA">
        <w:tab/>
      </w:r>
      <w:r w:rsidR="00AC7F64" w:rsidRPr="001E26AA">
        <w:tab/>
      </w:r>
      <w:r w:rsidRPr="001E26AA">
        <w:t>(</w:t>
      </w:r>
      <w:r w:rsidR="00ED0F71" w:rsidRPr="001E26AA">
        <w:t>NorthStar</w:t>
      </w:r>
      <w:r w:rsidRPr="001E26AA">
        <w:t xml:space="preserve"> MDS-AD disk controller by Howard M. Harte)</w:t>
      </w:r>
    </w:p>
    <w:p w14:paraId="4124A46C" w14:textId="77777777" w:rsidR="002C7FDB" w:rsidRPr="001E26AA" w:rsidRDefault="002C7FDB">
      <w:pPr>
        <w:pStyle w:val="PlainText"/>
        <w:tabs>
          <w:tab w:val="left" w:pos="2340"/>
        </w:tabs>
        <w:ind w:firstLine="720"/>
      </w:pPr>
      <w:r>
        <w:t>s100_pmmi.c</w:t>
      </w:r>
      <w:r>
        <w:tab/>
      </w:r>
      <w:r>
        <w:tab/>
        <w:t>(PMMI MM-103 MODEM by Patrick Linstruth)</w:t>
      </w:r>
    </w:p>
    <w:p w14:paraId="35C49163" w14:textId="77777777" w:rsidR="001F331C" w:rsidRPr="001E26AA" w:rsidRDefault="001F331C">
      <w:pPr>
        <w:pStyle w:val="PlainText"/>
        <w:tabs>
          <w:tab w:val="left" w:pos="2340"/>
        </w:tabs>
        <w:ind w:firstLine="720"/>
      </w:pPr>
      <w:r w:rsidRPr="001E26AA">
        <w:t>s100_scp300f.c</w:t>
      </w:r>
      <w:r w:rsidR="00AC7F64" w:rsidRPr="001E26AA">
        <w:tab/>
      </w:r>
      <w:r w:rsidRPr="001E26AA">
        <w:tab/>
        <w:t xml:space="preserve">(Seattle Computer Products SCP300F Support Board module by Howard </w:t>
      </w:r>
      <w:r w:rsidR="001917DD" w:rsidRPr="001E26AA">
        <w:tab/>
      </w:r>
      <w:r w:rsidR="001917DD" w:rsidRPr="001E26AA">
        <w:tab/>
      </w:r>
      <w:r w:rsidRPr="001E26AA">
        <w:t>M. Harte)</w:t>
      </w:r>
    </w:p>
    <w:p w14:paraId="510A47C0" w14:textId="77777777" w:rsidR="001F331C" w:rsidRPr="001E26AA" w:rsidRDefault="001F331C">
      <w:pPr>
        <w:pStyle w:val="PlainText"/>
        <w:tabs>
          <w:tab w:val="left" w:pos="2340"/>
        </w:tabs>
        <w:ind w:firstLine="720"/>
      </w:pPr>
      <w:r w:rsidRPr="001E26AA">
        <w:t>s100_selchan.c</w:t>
      </w:r>
      <w:r w:rsidRPr="001E26AA">
        <w:tab/>
      </w:r>
      <w:r w:rsidR="00AC7F64" w:rsidRPr="001E26AA">
        <w:tab/>
      </w:r>
      <w:r w:rsidRPr="001E26AA">
        <w:t>(CompuPro Selector Channel module by Howard M. Harte)</w:t>
      </w:r>
    </w:p>
    <w:p w14:paraId="126F60DA" w14:textId="77777777" w:rsidR="001F331C" w:rsidRPr="001E26AA" w:rsidRDefault="001F331C">
      <w:pPr>
        <w:pStyle w:val="PlainText"/>
        <w:tabs>
          <w:tab w:val="left" w:pos="2340"/>
        </w:tabs>
        <w:ind w:firstLine="720"/>
      </w:pPr>
      <w:r w:rsidRPr="001E26AA">
        <w:t>s100_ss1.c</w:t>
      </w:r>
      <w:r w:rsidRPr="001E26AA">
        <w:tab/>
      </w:r>
      <w:r w:rsidR="00AC7F64" w:rsidRPr="001E26AA">
        <w:tab/>
      </w:r>
      <w:r w:rsidRPr="001E26AA">
        <w:t>(CompuPro System Support 1 module by Howard M. Harte)</w:t>
      </w:r>
    </w:p>
    <w:p w14:paraId="55E34557" w14:textId="77777777" w:rsidR="00481E6A" w:rsidRDefault="00481E6A">
      <w:pPr>
        <w:pStyle w:val="PlainText"/>
        <w:tabs>
          <w:tab w:val="left" w:pos="2340"/>
        </w:tabs>
        <w:ind w:firstLine="720"/>
      </w:pPr>
      <w:r w:rsidRPr="001E26AA">
        <w:t>s100_tarbell.c</w:t>
      </w:r>
      <w:r w:rsidRPr="001E26AA">
        <w:tab/>
      </w:r>
      <w:r w:rsidRPr="001E26AA">
        <w:tab/>
        <w:t>(Altair Tarbell controller by Patrick Linstruth)</w:t>
      </w:r>
    </w:p>
    <w:p w14:paraId="0AE7F2A6" w14:textId="77777777" w:rsidR="0080013C" w:rsidRDefault="0080013C">
      <w:pPr>
        <w:pStyle w:val="PlainText"/>
        <w:tabs>
          <w:tab w:val="left" w:pos="2340"/>
        </w:tabs>
        <w:ind w:firstLine="720"/>
      </w:pPr>
      <w:r w:rsidRPr="0080013C">
        <w:lastRenderedPageBreak/>
        <w:t>s100_tdd.c</w:t>
      </w:r>
      <w:r>
        <w:tab/>
      </w:r>
      <w:r>
        <w:tab/>
        <w:t>(</w:t>
      </w:r>
      <w:r w:rsidRPr="0080013C">
        <w:t>Tarbell Double-Density Floppy Controller</w:t>
      </w:r>
      <w:r>
        <w:t xml:space="preserve"> </w:t>
      </w:r>
      <w:r w:rsidRPr="001E26AA">
        <w:t>by Howard M. Harte</w:t>
      </w:r>
      <w:r>
        <w:t>)</w:t>
      </w:r>
    </w:p>
    <w:p w14:paraId="7F548E30" w14:textId="77777777" w:rsidR="005C74BB" w:rsidRPr="001E26AA" w:rsidRDefault="005C74BB">
      <w:pPr>
        <w:pStyle w:val="PlainText"/>
        <w:tabs>
          <w:tab w:val="left" w:pos="2340"/>
        </w:tabs>
        <w:ind w:firstLine="720"/>
      </w:pPr>
      <w:r>
        <w:t>s100_vdm1.c</w:t>
      </w:r>
      <w:r>
        <w:tab/>
      </w:r>
      <w:r>
        <w:tab/>
        <w:t xml:space="preserve">(Processor Technology VDM-1 </w:t>
      </w:r>
      <w:r w:rsidR="00F75CC2">
        <w:t>Video Display Module</w:t>
      </w:r>
      <w:r>
        <w:t xml:space="preserve"> by Patrick Linstruth)</w:t>
      </w:r>
    </w:p>
    <w:p w14:paraId="69DFB701" w14:textId="77777777" w:rsidR="001F331C" w:rsidRPr="001E26AA" w:rsidRDefault="001F331C">
      <w:pPr>
        <w:pStyle w:val="PlainText"/>
        <w:tabs>
          <w:tab w:val="left" w:pos="2340"/>
        </w:tabs>
        <w:ind w:firstLine="720"/>
      </w:pPr>
      <w:r w:rsidRPr="001E26AA">
        <w:t>vfdhd.c</w:t>
      </w:r>
      <w:r w:rsidRPr="001E26AA">
        <w:tab/>
      </w:r>
      <w:r w:rsidR="00AC7F64" w:rsidRPr="001E26AA">
        <w:tab/>
      </w:r>
      <w:r w:rsidRPr="001E26AA">
        <w:t>(Micropolis FDC support by Howard M. Harte)</w:t>
      </w:r>
    </w:p>
    <w:p w14:paraId="467C8D09" w14:textId="77777777" w:rsidR="001F331C" w:rsidRPr="001E26AA" w:rsidRDefault="001F331C">
      <w:pPr>
        <w:pStyle w:val="PlainText"/>
        <w:tabs>
          <w:tab w:val="left" w:pos="2340"/>
        </w:tabs>
        <w:ind w:firstLine="720"/>
      </w:pPr>
      <w:r w:rsidRPr="001E26AA">
        <w:t>vfdhd.h</w:t>
      </w:r>
      <w:r w:rsidRPr="001E26AA">
        <w:tab/>
      </w:r>
      <w:r w:rsidR="00AC7F64" w:rsidRPr="001E26AA">
        <w:tab/>
      </w:r>
      <w:r w:rsidRPr="001E26AA">
        <w:t>(Micropolis FDC support by Howard M. Harte)</w:t>
      </w:r>
    </w:p>
    <w:p w14:paraId="333B6CC9" w14:textId="77777777" w:rsidR="001F331C" w:rsidRPr="001E26AA" w:rsidRDefault="001F331C">
      <w:pPr>
        <w:pStyle w:val="PlainText"/>
        <w:tabs>
          <w:tab w:val="left" w:pos="2340"/>
        </w:tabs>
        <w:ind w:firstLine="720"/>
      </w:pPr>
      <w:r w:rsidRPr="001E26AA">
        <w:t>wd179x.h</w:t>
      </w:r>
      <w:r w:rsidRPr="001E26AA">
        <w:tab/>
      </w:r>
      <w:r w:rsidR="00AC7F64" w:rsidRPr="001E26AA">
        <w:tab/>
      </w:r>
      <w:r w:rsidRPr="001E26AA">
        <w:t>(WD179X support by Howard M. Harte)</w:t>
      </w:r>
    </w:p>
    <w:p w14:paraId="09C91EAF" w14:textId="77777777" w:rsidR="001F331C" w:rsidRPr="001E26AA" w:rsidRDefault="001F331C">
      <w:pPr>
        <w:pStyle w:val="PlainText"/>
        <w:tabs>
          <w:tab w:val="left" w:pos="2340"/>
        </w:tabs>
        <w:ind w:firstLine="720"/>
      </w:pPr>
      <w:r w:rsidRPr="001E26AA">
        <w:t>wd179x.c</w:t>
      </w:r>
      <w:r w:rsidRPr="001E26AA">
        <w:tab/>
      </w:r>
      <w:r w:rsidR="00AC7F64" w:rsidRPr="001E26AA">
        <w:tab/>
      </w:r>
      <w:r w:rsidRPr="001E26AA">
        <w:t>(WD179X support by Howard M. Harte)</w:t>
      </w:r>
    </w:p>
    <w:p w14:paraId="03AAD3E1" w14:textId="77777777" w:rsidR="001F331C" w:rsidRPr="001E26AA" w:rsidRDefault="001F331C">
      <w:pPr>
        <w:pStyle w:val="PlainText"/>
        <w:tabs>
          <w:tab w:val="left" w:pos="2340"/>
        </w:tabs>
        <w:ind w:firstLine="720"/>
      </w:pPr>
      <w:r w:rsidRPr="001E26AA">
        <w:t>insns.h</w:t>
      </w:r>
      <w:r w:rsidRPr="001E26AA">
        <w:tab/>
      </w:r>
      <w:bookmarkStart w:id="4" w:name="OLE_LINK3"/>
      <w:r w:rsidR="00AC7F64" w:rsidRPr="001E26AA">
        <w:tab/>
      </w:r>
      <w:r w:rsidRPr="001E26AA">
        <w:t>(8086 Disassembler by Simon Tatham and Julian Hall)</w:t>
      </w:r>
      <w:bookmarkEnd w:id="4"/>
    </w:p>
    <w:p w14:paraId="4B8F09F9" w14:textId="77777777" w:rsidR="001F331C" w:rsidRPr="001E26AA" w:rsidRDefault="001F331C">
      <w:pPr>
        <w:pStyle w:val="PlainText"/>
        <w:tabs>
          <w:tab w:val="left" w:pos="2340"/>
        </w:tabs>
        <w:ind w:firstLine="720"/>
      </w:pPr>
      <w:r w:rsidRPr="001E26AA">
        <w:t>nasm.h</w:t>
      </w:r>
      <w:r w:rsidRPr="001E26AA">
        <w:tab/>
      </w:r>
      <w:r w:rsidR="00AC7F64" w:rsidRPr="001E26AA">
        <w:tab/>
      </w:r>
      <w:r w:rsidRPr="001E26AA">
        <w:t>(8086 Disassembler by Simon Tatham and Julian Hall)</w:t>
      </w:r>
    </w:p>
    <w:p w14:paraId="497E67E1" w14:textId="77777777" w:rsidR="001F331C" w:rsidRPr="001E26AA" w:rsidRDefault="001F331C">
      <w:pPr>
        <w:pStyle w:val="PlainText"/>
        <w:tabs>
          <w:tab w:val="left" w:pos="2340"/>
        </w:tabs>
        <w:ind w:firstLine="720"/>
      </w:pPr>
      <w:r w:rsidRPr="001E26AA">
        <w:t>disasm.c</w:t>
      </w:r>
      <w:r w:rsidRPr="001E26AA">
        <w:tab/>
      </w:r>
      <w:r w:rsidR="00AC7F64" w:rsidRPr="001E26AA">
        <w:tab/>
      </w:r>
      <w:r w:rsidRPr="001E26AA">
        <w:t>(8086 Disassembler by Simon Tatham and Julian Hall)</w:t>
      </w:r>
    </w:p>
    <w:p w14:paraId="1163F516" w14:textId="77777777" w:rsidR="001F331C" w:rsidRPr="001E26AA" w:rsidRDefault="001F331C">
      <w:pPr>
        <w:pStyle w:val="PlainText"/>
        <w:tabs>
          <w:tab w:val="left" w:pos="2340"/>
        </w:tabs>
        <w:ind w:firstLine="720"/>
      </w:pPr>
      <w:r w:rsidRPr="001E26AA">
        <w:t>insnsd.c</w:t>
      </w:r>
      <w:r w:rsidRPr="001E26AA">
        <w:tab/>
      </w:r>
      <w:r w:rsidR="00AC7F64" w:rsidRPr="001E26AA">
        <w:tab/>
      </w:r>
      <w:r w:rsidRPr="001E26AA">
        <w:t>(8086 Disassembler by Simon Tatham and Julian Hall)</w:t>
      </w:r>
    </w:p>
    <w:p w14:paraId="42BE185F" w14:textId="77777777" w:rsidR="001F331C" w:rsidRPr="001E26AA" w:rsidRDefault="001F331C">
      <w:pPr>
        <w:pStyle w:val="PlainText"/>
        <w:tabs>
          <w:tab w:val="left" w:pos="2340"/>
        </w:tabs>
        <w:ind w:firstLine="720"/>
      </w:pPr>
      <w:r w:rsidRPr="001E26AA">
        <w:t>i86.h</w:t>
      </w:r>
      <w:r w:rsidRPr="001E26AA">
        <w:tab/>
      </w:r>
      <w:r w:rsidR="00AC7F64" w:rsidRPr="001E26AA">
        <w:tab/>
      </w:r>
      <w:r w:rsidRPr="001E26AA">
        <w:t>(8086 CPU by Jim Hudgens)</w:t>
      </w:r>
    </w:p>
    <w:p w14:paraId="11B9C404" w14:textId="77777777" w:rsidR="001F331C" w:rsidRPr="001E26AA" w:rsidRDefault="001F331C">
      <w:pPr>
        <w:pStyle w:val="PlainText"/>
        <w:tabs>
          <w:tab w:val="left" w:pos="2340"/>
        </w:tabs>
        <w:ind w:firstLine="720"/>
      </w:pPr>
      <w:r w:rsidRPr="001E26AA">
        <w:t>i86_decode.c</w:t>
      </w:r>
      <w:r w:rsidR="00AC7F64" w:rsidRPr="001E26AA">
        <w:tab/>
      </w:r>
      <w:r w:rsidRPr="001E26AA">
        <w:tab/>
        <w:t>(8086 CPU by Jim Hudgens)</w:t>
      </w:r>
    </w:p>
    <w:p w14:paraId="1EA17637" w14:textId="77777777" w:rsidR="001F331C" w:rsidRPr="001E26AA" w:rsidRDefault="001F331C">
      <w:pPr>
        <w:pStyle w:val="PlainText"/>
        <w:tabs>
          <w:tab w:val="left" w:pos="2340"/>
        </w:tabs>
        <w:ind w:firstLine="720"/>
      </w:pPr>
      <w:r w:rsidRPr="001E26AA">
        <w:t>i86_ops.c</w:t>
      </w:r>
      <w:r w:rsidRPr="001E26AA">
        <w:tab/>
      </w:r>
      <w:r w:rsidR="00AC7F64" w:rsidRPr="001E26AA">
        <w:tab/>
      </w:r>
      <w:r w:rsidRPr="001E26AA">
        <w:t>(8086 CPU by Jim Hudgens)</w:t>
      </w:r>
    </w:p>
    <w:p w14:paraId="3340EEA1" w14:textId="77777777" w:rsidR="001F331C" w:rsidRPr="001E26AA" w:rsidRDefault="001F331C">
      <w:pPr>
        <w:pStyle w:val="PlainText"/>
        <w:tabs>
          <w:tab w:val="left" w:pos="2340"/>
        </w:tabs>
        <w:ind w:firstLine="720"/>
      </w:pPr>
      <w:r w:rsidRPr="001E26AA">
        <w:t>i86_prim_ops.c</w:t>
      </w:r>
      <w:r w:rsidRPr="001E26AA">
        <w:tab/>
      </w:r>
      <w:r w:rsidR="00AC7F64" w:rsidRPr="001E26AA">
        <w:tab/>
      </w:r>
      <w:r w:rsidRPr="001E26AA">
        <w:t>(8086 CPU by Jim Hudgens)</w:t>
      </w:r>
    </w:p>
    <w:p w14:paraId="5D0F5760" w14:textId="77777777" w:rsidR="001E3439" w:rsidRDefault="001E3439" w:rsidP="001E3439">
      <w:pPr>
        <w:pStyle w:val="PlainText"/>
        <w:tabs>
          <w:tab w:val="left" w:pos="2340"/>
        </w:tabs>
        <w:ind w:firstLine="720"/>
      </w:pPr>
      <w:r w:rsidRPr="001E26AA">
        <w:t>m68k.h</w:t>
      </w:r>
      <w:r w:rsidRPr="001E26AA">
        <w:tab/>
      </w:r>
      <w:r w:rsidRPr="001E26AA">
        <w:tab/>
        <w:t>(Motorola M68000 CPU by Karl Stenerud)</w:t>
      </w:r>
    </w:p>
    <w:p w14:paraId="3097E341" w14:textId="77777777" w:rsidR="0037070A" w:rsidRDefault="0037070A" w:rsidP="001E3439">
      <w:pPr>
        <w:pStyle w:val="PlainText"/>
        <w:tabs>
          <w:tab w:val="left" w:pos="2340"/>
        </w:tabs>
        <w:ind w:firstLine="720"/>
      </w:pPr>
      <w:r>
        <w:t>m68kasm.y(.txt)</w:t>
      </w:r>
      <w:r>
        <w:tab/>
      </w:r>
      <w:r>
        <w:tab/>
        <w:t>(Motorola M68000 assembler by Holger Veit, Bison source)</w:t>
      </w:r>
    </w:p>
    <w:p w14:paraId="4DF6053C" w14:textId="77777777" w:rsidR="0037070A" w:rsidRPr="001E26AA" w:rsidRDefault="0037070A" w:rsidP="001E3439">
      <w:pPr>
        <w:pStyle w:val="PlainText"/>
        <w:tabs>
          <w:tab w:val="left" w:pos="2340"/>
        </w:tabs>
        <w:ind w:firstLine="720"/>
      </w:pPr>
      <w:r>
        <w:t>m68kasm.c</w:t>
      </w:r>
      <w:r>
        <w:tab/>
      </w:r>
      <w:r>
        <w:tab/>
        <w:t>(Motorola M68000 assembler by Holger Veit, Bison output)</w:t>
      </w:r>
    </w:p>
    <w:p w14:paraId="7233B9B8" w14:textId="77777777" w:rsidR="001E3439" w:rsidRPr="001E26AA" w:rsidRDefault="001E3439" w:rsidP="001E3439">
      <w:pPr>
        <w:pStyle w:val="PlainText"/>
        <w:tabs>
          <w:tab w:val="left" w:pos="2340"/>
        </w:tabs>
        <w:ind w:firstLine="720"/>
      </w:pPr>
      <w:r w:rsidRPr="001E26AA">
        <w:t>m68kconf.h</w:t>
      </w:r>
      <w:r w:rsidRPr="001E26AA">
        <w:tab/>
      </w:r>
      <w:r w:rsidRPr="001E26AA">
        <w:tab/>
        <w:t>(Motorola M68000 CPU by Karl Stenerud)</w:t>
      </w:r>
    </w:p>
    <w:p w14:paraId="4568A967" w14:textId="77777777" w:rsidR="001E3439" w:rsidRPr="001E26AA" w:rsidRDefault="001E3439" w:rsidP="001E3439">
      <w:pPr>
        <w:pStyle w:val="PlainText"/>
        <w:tabs>
          <w:tab w:val="left" w:pos="2340"/>
        </w:tabs>
        <w:ind w:firstLine="720"/>
      </w:pPr>
      <w:r w:rsidRPr="001E26AA">
        <w:t>m6</w:t>
      </w:r>
      <w:r w:rsidR="00D62082" w:rsidRPr="001E26AA">
        <w:t>8k</w:t>
      </w:r>
      <w:r w:rsidR="00801ACC" w:rsidRPr="001E26AA">
        <w:t>sim.c</w:t>
      </w:r>
      <w:r w:rsidR="00801ACC" w:rsidRPr="001E26AA">
        <w:tab/>
      </w:r>
      <w:r w:rsidR="00801ACC" w:rsidRPr="001E26AA">
        <w:tab/>
        <w:t xml:space="preserve">(CPU driver </w:t>
      </w:r>
      <w:r w:rsidR="006D5CAA">
        <w:t>f</w:t>
      </w:r>
      <w:r w:rsidR="00801ACC" w:rsidRPr="001E26AA">
        <w:t xml:space="preserve">or CP/M-68K </w:t>
      </w:r>
      <w:r w:rsidRPr="001E26AA">
        <w:t>simulation, based on work by David W. Schultz)</w:t>
      </w:r>
    </w:p>
    <w:p w14:paraId="5B379B13" w14:textId="77777777" w:rsidR="001E3439" w:rsidRPr="001E26AA" w:rsidRDefault="00D62082" w:rsidP="001E3439">
      <w:pPr>
        <w:pStyle w:val="PlainText"/>
        <w:tabs>
          <w:tab w:val="left" w:pos="2340"/>
        </w:tabs>
        <w:ind w:firstLine="720"/>
      </w:pPr>
      <w:r w:rsidRPr="001E26AA">
        <w:t>m68k</w:t>
      </w:r>
      <w:r w:rsidR="001E3439" w:rsidRPr="001E26AA">
        <w:t>sim.h</w:t>
      </w:r>
      <w:r w:rsidR="001E3439" w:rsidRPr="001E26AA">
        <w:tab/>
      </w:r>
      <w:r w:rsidR="001E3439" w:rsidRPr="001E26AA">
        <w:tab/>
        <w:t xml:space="preserve">(CPU driver </w:t>
      </w:r>
      <w:r w:rsidR="006D5CAA">
        <w:t>f</w:t>
      </w:r>
      <w:r w:rsidR="00801ACC" w:rsidRPr="001E26AA">
        <w:t>or CP/M-68K</w:t>
      </w:r>
      <w:r w:rsidR="001E3439" w:rsidRPr="001E26AA">
        <w:t xml:space="preserve"> simulation, based on work by David W. Schultz)</w:t>
      </w:r>
    </w:p>
    <w:p w14:paraId="7F450CC1" w14:textId="77777777" w:rsidR="001E3439" w:rsidRPr="001E26AA" w:rsidRDefault="001E3439" w:rsidP="001E3439">
      <w:pPr>
        <w:pStyle w:val="PlainText"/>
        <w:tabs>
          <w:tab w:val="left" w:pos="2340"/>
        </w:tabs>
        <w:ind w:firstLine="720"/>
      </w:pPr>
      <w:r w:rsidRPr="001E26AA">
        <w:t>m68kcpu.c</w:t>
      </w:r>
      <w:r w:rsidRPr="001E26AA">
        <w:tab/>
      </w:r>
      <w:r w:rsidRPr="001E26AA">
        <w:tab/>
        <w:t xml:space="preserve">(Motorola </w:t>
      </w:r>
      <w:r w:rsidR="00EE4DA3" w:rsidRPr="001E26AA">
        <w:t xml:space="preserve">MC68000 </w:t>
      </w:r>
      <w:r w:rsidRPr="001E26AA">
        <w:t>CPU by Karl Stenerud)</w:t>
      </w:r>
    </w:p>
    <w:p w14:paraId="170734B0" w14:textId="77777777" w:rsidR="001E3439" w:rsidRPr="001E26AA" w:rsidRDefault="001E3439" w:rsidP="001E3439">
      <w:pPr>
        <w:pStyle w:val="PlainText"/>
        <w:tabs>
          <w:tab w:val="left" w:pos="2340"/>
        </w:tabs>
        <w:ind w:firstLine="720"/>
      </w:pPr>
      <w:r w:rsidRPr="001E26AA">
        <w:t>m68kcpu.h</w:t>
      </w:r>
      <w:r w:rsidRPr="001E26AA">
        <w:tab/>
      </w:r>
      <w:r w:rsidRPr="001E26AA">
        <w:tab/>
        <w:t xml:space="preserve">(Motorola </w:t>
      </w:r>
      <w:r w:rsidR="00EE4DA3" w:rsidRPr="001E26AA">
        <w:t xml:space="preserve">MC68000 </w:t>
      </w:r>
      <w:r w:rsidRPr="001E26AA">
        <w:t>CPU by Karl Stenerud)</w:t>
      </w:r>
    </w:p>
    <w:p w14:paraId="0A7CFF0F" w14:textId="77777777" w:rsidR="001E3439" w:rsidRPr="001E26AA" w:rsidRDefault="001E3439" w:rsidP="001E3439">
      <w:pPr>
        <w:pStyle w:val="PlainText"/>
        <w:tabs>
          <w:tab w:val="left" w:pos="2340"/>
        </w:tabs>
        <w:ind w:firstLine="720"/>
      </w:pPr>
      <w:r w:rsidRPr="001E26AA">
        <w:t>m68kdasm.c</w:t>
      </w:r>
      <w:r w:rsidRPr="001E26AA">
        <w:tab/>
      </w:r>
      <w:r w:rsidRPr="001E26AA">
        <w:tab/>
        <w:t xml:space="preserve">(Motorola </w:t>
      </w:r>
      <w:r w:rsidR="00EE4DA3" w:rsidRPr="001E26AA">
        <w:t xml:space="preserve">MC68000 </w:t>
      </w:r>
      <w:r w:rsidRPr="001E26AA">
        <w:t>CPU by Karl Stenerud, disassembler)</w:t>
      </w:r>
    </w:p>
    <w:p w14:paraId="7851A1FC" w14:textId="77777777" w:rsidR="001E3439" w:rsidRPr="001E26AA" w:rsidRDefault="001E3439" w:rsidP="001E3439">
      <w:pPr>
        <w:pStyle w:val="PlainText"/>
        <w:tabs>
          <w:tab w:val="left" w:pos="2340"/>
        </w:tabs>
        <w:ind w:firstLine="720"/>
      </w:pPr>
      <w:r w:rsidRPr="001E26AA">
        <w:t>m68kopac.c</w:t>
      </w:r>
      <w:r w:rsidRPr="001E26AA">
        <w:tab/>
      </w:r>
      <w:r w:rsidRPr="001E26AA">
        <w:tab/>
        <w:t xml:space="preserve">(Motorola </w:t>
      </w:r>
      <w:r w:rsidR="00EE4DA3" w:rsidRPr="001E26AA">
        <w:t xml:space="preserve">MC68000 </w:t>
      </w:r>
      <w:r w:rsidRPr="001E26AA">
        <w:t>CPU by Karl Stenerud)</w:t>
      </w:r>
    </w:p>
    <w:p w14:paraId="6EC041F2" w14:textId="77777777" w:rsidR="001E3439" w:rsidRPr="001E26AA" w:rsidRDefault="001E3439" w:rsidP="001E3439">
      <w:pPr>
        <w:pStyle w:val="PlainText"/>
        <w:tabs>
          <w:tab w:val="left" w:pos="2340"/>
        </w:tabs>
        <w:ind w:firstLine="720"/>
      </w:pPr>
      <w:r w:rsidRPr="001E26AA">
        <w:t>m68kopdm.c</w:t>
      </w:r>
      <w:r w:rsidRPr="001E26AA">
        <w:tab/>
      </w:r>
      <w:r w:rsidRPr="001E26AA">
        <w:tab/>
        <w:t xml:space="preserve">(Motorola </w:t>
      </w:r>
      <w:r w:rsidR="00EE4DA3" w:rsidRPr="001E26AA">
        <w:t xml:space="preserve">MC68000 </w:t>
      </w:r>
      <w:r w:rsidRPr="001E26AA">
        <w:t>CPU by Karl Stenerud)</w:t>
      </w:r>
    </w:p>
    <w:p w14:paraId="60AED56D" w14:textId="77777777" w:rsidR="001E3439" w:rsidRPr="001E26AA" w:rsidRDefault="001E3439" w:rsidP="001E3439">
      <w:pPr>
        <w:pStyle w:val="PlainText"/>
        <w:tabs>
          <w:tab w:val="left" w:pos="2340"/>
        </w:tabs>
        <w:ind w:firstLine="720"/>
      </w:pPr>
      <w:r w:rsidRPr="001E26AA">
        <w:t>m68kopnz.c</w:t>
      </w:r>
      <w:r w:rsidRPr="001E26AA">
        <w:tab/>
      </w:r>
      <w:r w:rsidRPr="001E26AA">
        <w:tab/>
        <w:t xml:space="preserve">(Motorola </w:t>
      </w:r>
      <w:r w:rsidR="00EE4DA3" w:rsidRPr="001E26AA">
        <w:t xml:space="preserve">MC68000 </w:t>
      </w:r>
      <w:r w:rsidRPr="001E26AA">
        <w:t>CPU by Karl Stenerud)</w:t>
      </w:r>
    </w:p>
    <w:p w14:paraId="2E3EA1D2" w14:textId="77777777" w:rsidR="001E3439" w:rsidRPr="001E26AA" w:rsidRDefault="001E3439" w:rsidP="001E3439">
      <w:pPr>
        <w:pStyle w:val="PlainText"/>
        <w:tabs>
          <w:tab w:val="left" w:pos="2340"/>
        </w:tabs>
        <w:ind w:firstLine="720"/>
      </w:pPr>
      <w:r w:rsidRPr="001E26AA">
        <w:t>m68kops.c</w:t>
      </w:r>
      <w:r w:rsidRPr="001E26AA">
        <w:tab/>
      </w:r>
      <w:r w:rsidRPr="001E26AA">
        <w:tab/>
        <w:t xml:space="preserve">(Motorola </w:t>
      </w:r>
      <w:r w:rsidR="00EE4DA3" w:rsidRPr="001E26AA">
        <w:t xml:space="preserve">MC68000 </w:t>
      </w:r>
      <w:r w:rsidRPr="001E26AA">
        <w:t>CPU by Karl Stenerud)</w:t>
      </w:r>
    </w:p>
    <w:p w14:paraId="33D2CC5B" w14:textId="77777777" w:rsidR="001E3439" w:rsidRPr="001E26AA" w:rsidRDefault="001E3439" w:rsidP="001E3439">
      <w:pPr>
        <w:pStyle w:val="PlainText"/>
        <w:tabs>
          <w:tab w:val="left" w:pos="2340"/>
        </w:tabs>
        <w:ind w:firstLine="720"/>
      </w:pPr>
      <w:r w:rsidRPr="001E26AA">
        <w:t>m68kops.h</w:t>
      </w:r>
      <w:r w:rsidRPr="001E26AA">
        <w:tab/>
      </w:r>
      <w:r w:rsidRPr="001E26AA">
        <w:tab/>
        <w:t xml:space="preserve">(Motorola </w:t>
      </w:r>
      <w:r w:rsidR="00EE4DA3" w:rsidRPr="001E26AA">
        <w:t xml:space="preserve">MC68000 </w:t>
      </w:r>
      <w:r w:rsidRPr="001E26AA">
        <w:t>CPU by Karl Stenerud)</w:t>
      </w:r>
    </w:p>
    <w:p w14:paraId="38F69B72" w14:textId="77777777" w:rsidR="001F331C" w:rsidRDefault="001F331C">
      <w:pPr>
        <w:pStyle w:val="Heading1"/>
      </w:pPr>
      <w:bookmarkStart w:id="5" w:name="_Toc28682135"/>
      <w:bookmarkStart w:id="6" w:name="_Toc140521616"/>
      <w:r w:rsidRPr="001E26AA">
        <w:t>Revision History</w:t>
      </w:r>
      <w:bookmarkEnd w:id="5"/>
      <w:bookmarkEnd w:id="6"/>
    </w:p>
    <w:p w14:paraId="288D8F42" w14:textId="0EDAB28C" w:rsidR="009632E0" w:rsidRDefault="009632E0" w:rsidP="009632E0">
      <w:pPr>
        <w:pStyle w:val="TextBullet"/>
        <w:rPr>
          <w:ins w:id="7" w:author="Patrick Linstruth" w:date="2023-07-30T09:04:00Z"/>
        </w:rPr>
      </w:pPr>
      <w:ins w:id="8" w:author="Patrick Linstruth" w:date="2023-07-30T09:04:00Z">
        <w:r>
          <w:t>30</w:t>
        </w:r>
        <w:r>
          <w:t>-Jul-2023</w:t>
        </w:r>
        <w:r>
          <w:tab/>
          <w:t>P</w:t>
        </w:r>
        <w:r>
          <w:t>atrick Linstruth</w:t>
        </w:r>
        <w:r>
          <w:t xml:space="preserve"> (</w:t>
        </w:r>
        <w:r>
          <w:t>added</w:t>
        </w:r>
      </w:ins>
      <w:ins w:id="9" w:author="Patrick Linstruth" w:date="2023-07-30T09:05:00Z">
        <w:r>
          <w:t xml:space="preserve"> CTS command for M2SIO</w:t>
        </w:r>
      </w:ins>
      <w:ins w:id="10" w:author="Patrick Linstruth" w:date="2023-07-30T09:04:00Z">
        <w:r>
          <w:t>)</w:t>
        </w:r>
      </w:ins>
    </w:p>
    <w:p w14:paraId="67B63CD4" w14:textId="77777777" w:rsidR="008D5339" w:rsidRDefault="008D5339" w:rsidP="005C74BB">
      <w:pPr>
        <w:pStyle w:val="TextBullet"/>
      </w:pPr>
      <w:r>
        <w:t>17-Jul-2023</w:t>
      </w:r>
      <w:r>
        <w:tab/>
        <w:t xml:space="preserve">Peter </w:t>
      </w:r>
      <w:proofErr w:type="spellStart"/>
      <w:r>
        <w:t>Schorn</w:t>
      </w:r>
      <w:proofErr w:type="spellEnd"/>
      <w:r>
        <w:t xml:space="preserve"> (corrections, formatting)</w:t>
      </w:r>
    </w:p>
    <w:p w14:paraId="554877BE" w14:textId="77777777" w:rsidR="005C74BB" w:rsidRDefault="005C74BB" w:rsidP="005C74BB">
      <w:pPr>
        <w:pStyle w:val="TextBullet"/>
      </w:pPr>
      <w:r>
        <w:t>20-Mar-2023</w:t>
      </w:r>
      <w:r>
        <w:tab/>
        <w:t xml:space="preserve">Patrick Linstruth (added support for Processor Technology VDM-1 </w:t>
      </w:r>
      <w:r w:rsidR="00F75CC2">
        <w:t>Video</w:t>
      </w:r>
      <w:r>
        <w:tab/>
      </w:r>
      <w:r>
        <w:tab/>
      </w:r>
      <w:r>
        <w:tab/>
      </w:r>
      <w:r w:rsidR="00F75CC2">
        <w:t>Display Module</w:t>
      </w:r>
      <w:r>
        <w:t xml:space="preserve"> and Sol-20 </w:t>
      </w:r>
      <w:r w:rsidR="00F75CC2">
        <w:t>Terminal Computer</w:t>
      </w:r>
      <w:r>
        <w:t>.)</w:t>
      </w:r>
    </w:p>
    <w:p w14:paraId="58268EFC" w14:textId="77777777" w:rsidR="003F078F" w:rsidRDefault="003F078F" w:rsidP="006A30EA">
      <w:pPr>
        <w:pStyle w:val="TextBullet"/>
      </w:pPr>
      <w:r>
        <w:t>16-Jan-2022</w:t>
      </w:r>
      <w:r>
        <w:tab/>
        <w:t xml:space="preserve">Howard </w:t>
      </w:r>
      <w:r w:rsidRPr="001D16E7">
        <w:t>Harte</w:t>
      </w:r>
      <w:r>
        <w:t xml:space="preserve"> (updated ADC</w:t>
      </w:r>
      <w:r w:rsidR="00B1391E">
        <w:t xml:space="preserve">, CompuPro documentation, added Seattle </w:t>
      </w:r>
      <w:r w:rsidR="001D16E7">
        <w:tab/>
      </w:r>
      <w:r w:rsidR="001D16E7">
        <w:tab/>
      </w:r>
      <w:r w:rsidR="001D16E7">
        <w:tab/>
      </w:r>
      <w:r w:rsidR="00B1391E">
        <w:t>Computer Products documentation.</w:t>
      </w:r>
      <w:r>
        <w:t>)</w:t>
      </w:r>
    </w:p>
    <w:p w14:paraId="5A484704" w14:textId="77777777" w:rsidR="00205219" w:rsidRDefault="00205219" w:rsidP="006A30EA">
      <w:pPr>
        <w:pStyle w:val="TextBullet"/>
      </w:pPr>
      <w:r>
        <w:t>22-Nov-2022</w:t>
      </w:r>
      <w:r>
        <w:tab/>
        <w:t>Patrick Linstruth (added MEM and REG commands)</w:t>
      </w:r>
    </w:p>
    <w:p w14:paraId="21D94CC1" w14:textId="77777777" w:rsidR="00A90AC8" w:rsidRDefault="00A90AC8" w:rsidP="006A30EA">
      <w:pPr>
        <w:pStyle w:val="TextBullet"/>
      </w:pPr>
      <w:r>
        <w:lastRenderedPageBreak/>
        <w:t>19-Nov-2022</w:t>
      </w:r>
      <w:r>
        <w:tab/>
        <w:t>Patrick Linstruth (added support for Morrow Micro Decision)</w:t>
      </w:r>
    </w:p>
    <w:p w14:paraId="28625BF6" w14:textId="77777777" w:rsidR="00E06ADB" w:rsidRDefault="00E06ADB" w:rsidP="006A30EA">
      <w:pPr>
        <w:pStyle w:val="TextBullet"/>
      </w:pPr>
      <w:r>
        <w:t>1</w:t>
      </w:r>
      <w:r w:rsidR="00F90E04">
        <w:t>8</w:t>
      </w:r>
      <w:r>
        <w:t>-Jan-2021</w:t>
      </w:r>
      <w:r>
        <w:tab/>
      </w:r>
      <w:r w:rsidRPr="006A30EA">
        <w:t>Patrick</w:t>
      </w:r>
      <w:r>
        <w:t xml:space="preserve"> Linstruth (added support for Morrow Disk Jockey 2D original disk </w:t>
      </w:r>
      <w:r w:rsidR="006A30EA">
        <w:tab/>
      </w:r>
      <w:r w:rsidR="006A30EA">
        <w:tab/>
      </w:r>
      <w:r w:rsidR="006A30EA">
        <w:tab/>
      </w:r>
      <w:r>
        <w:t>controller)</w:t>
      </w:r>
    </w:p>
    <w:p w14:paraId="606EA9A8" w14:textId="77777777" w:rsidR="006428FF" w:rsidRDefault="006428FF" w:rsidP="006A30EA">
      <w:pPr>
        <w:pStyle w:val="TextBullet"/>
      </w:pPr>
      <w:r>
        <w:t>10-</w:t>
      </w:r>
      <w:r w:rsidRPr="006A30EA">
        <w:t>Jan</w:t>
      </w:r>
      <w:r>
        <w:t>-2021</w:t>
      </w:r>
      <w:r>
        <w:tab/>
        <w:t>Peter Schorn (corrections)</w:t>
      </w:r>
    </w:p>
    <w:p w14:paraId="106F8234" w14:textId="77777777" w:rsidR="00D21ED6" w:rsidRDefault="00D21ED6" w:rsidP="006A30EA">
      <w:pPr>
        <w:pStyle w:val="TextBullet"/>
      </w:pPr>
      <w:r>
        <w:t>01-Jan-2021</w:t>
      </w:r>
      <w:r>
        <w:tab/>
        <w:t>Patrick Linstruth (added support for Morrow Disk Jockey 2D Model B disk</w:t>
      </w:r>
      <w:r w:rsidR="006A30EA">
        <w:t xml:space="preserve"> </w:t>
      </w:r>
      <w:r w:rsidR="006A30EA">
        <w:tab/>
      </w:r>
      <w:r w:rsidR="006A30EA">
        <w:tab/>
      </w:r>
      <w:r>
        <w:t>controller)</w:t>
      </w:r>
    </w:p>
    <w:p w14:paraId="20E2B526" w14:textId="77777777" w:rsidR="00DB7923" w:rsidRDefault="00DB7923" w:rsidP="006A30EA">
      <w:pPr>
        <w:pStyle w:val="TextBullet"/>
      </w:pPr>
      <w:r>
        <w:t>27-Nov-2020,</w:t>
      </w:r>
      <w:r>
        <w:tab/>
        <w:t>Peter Schorn (added port command for PTP/PTR)</w:t>
      </w:r>
    </w:p>
    <w:p w14:paraId="344C2562" w14:textId="77777777" w:rsidR="002D7049" w:rsidRDefault="00452941" w:rsidP="006A30EA">
      <w:pPr>
        <w:pStyle w:val="TextBullet"/>
      </w:pPr>
      <w:r>
        <w:t>27</w:t>
      </w:r>
      <w:r w:rsidR="002D7049">
        <w:t>-Nov-2020,</w:t>
      </w:r>
      <w:r w:rsidR="002D7049">
        <w:tab/>
        <w:t xml:space="preserve">Patrick Linstruth (added support for </w:t>
      </w:r>
      <w:r w:rsidR="002D7049" w:rsidRPr="002D7049">
        <w:t>iCOM FD3712/FD3812 FD</w:t>
      </w:r>
      <w:r w:rsidR="002D7049">
        <w:t>S)</w:t>
      </w:r>
    </w:p>
    <w:p w14:paraId="6842EB61" w14:textId="77777777" w:rsidR="00D139FB" w:rsidRDefault="00D139FB" w:rsidP="006A30EA">
      <w:pPr>
        <w:pStyle w:val="TextBullet"/>
      </w:pPr>
      <w:r>
        <w:t>14-Aug-2020,</w:t>
      </w:r>
      <w:r>
        <w:tab/>
        <w:t>Patrick Linstruth (added support for Hayes S-100 modems)</w:t>
      </w:r>
    </w:p>
    <w:p w14:paraId="6A4CCCB7" w14:textId="77777777" w:rsidR="002C7FDB" w:rsidRDefault="002C7FDB" w:rsidP="006A30EA">
      <w:pPr>
        <w:pStyle w:val="TextBullet"/>
      </w:pPr>
      <w:r>
        <w:t>02-Jul-2020,</w:t>
      </w:r>
      <w:r>
        <w:tab/>
        <w:t>Patrick Linstruth (added support for PMMI MM-103 MODEM),</w:t>
      </w:r>
    </w:p>
    <w:p w14:paraId="1F567893" w14:textId="77777777" w:rsidR="00E97626" w:rsidRDefault="00E97626" w:rsidP="006A30EA">
      <w:pPr>
        <w:pStyle w:val="TextBullet"/>
      </w:pPr>
      <w:r>
        <w:t>30-Jun-2020</w:t>
      </w:r>
      <w:r>
        <w:tab/>
        <w:t>Patrick Linstruth (added DSDD support to Tarbell disk controller)</w:t>
      </w:r>
    </w:p>
    <w:p w14:paraId="535C6F0D" w14:textId="77777777" w:rsidR="00E97626" w:rsidRDefault="00E97626" w:rsidP="006A30EA">
      <w:pPr>
        <w:pStyle w:val="TextBullet"/>
      </w:pPr>
      <w:r>
        <w:t>29-Jun-2020</w:t>
      </w:r>
      <w:r>
        <w:tab/>
        <w:t>Patrick Linstruth (added support for MITS 88-2SIO)</w:t>
      </w:r>
    </w:p>
    <w:p w14:paraId="1C1D22C9" w14:textId="77777777" w:rsidR="00847322" w:rsidRDefault="00847322" w:rsidP="006A30EA">
      <w:pPr>
        <w:pStyle w:val="TextBullet"/>
      </w:pPr>
      <w:r>
        <w:t>10-Jun-2020,</w:t>
      </w:r>
      <w:r>
        <w:tab/>
        <w:t>Mike Douglas (</w:t>
      </w:r>
      <w:r w:rsidR="002671F3">
        <w:t xml:space="preserve">added </w:t>
      </w:r>
      <w:r>
        <w:t xml:space="preserve">documentation for North Star MDS-A (single density </w:t>
      </w:r>
      <w:r w:rsidR="002671F3" w:rsidRPr="001E26AA">
        <w:tab/>
      </w:r>
      <w:r w:rsidR="002671F3" w:rsidRPr="001E26AA">
        <w:tab/>
      </w:r>
      <w:r>
        <w:t>FDC)</w:t>
      </w:r>
      <w:r w:rsidR="002671F3">
        <w:t>)</w:t>
      </w:r>
    </w:p>
    <w:p w14:paraId="24CC436D" w14:textId="77777777" w:rsidR="005E7650" w:rsidRDefault="005E7650" w:rsidP="006A30EA">
      <w:pPr>
        <w:pStyle w:val="TextBullet"/>
      </w:pPr>
      <w:r>
        <w:t>05-Jun-2020,</w:t>
      </w:r>
      <w:r>
        <w:tab/>
        <w:t xml:space="preserve">Peter Schorn (additional documentation for CPU </w:t>
      </w:r>
      <w:r w:rsidR="00CE595B">
        <w:t>SET commands and</w:t>
      </w:r>
      <w:r w:rsidR="00CE595B" w:rsidRPr="001E26AA">
        <w:tab/>
      </w:r>
      <w:r w:rsidR="00CE595B" w:rsidRPr="001E26AA">
        <w:tab/>
      </w:r>
      <w:r w:rsidR="00CE595B" w:rsidRPr="001E26AA">
        <w:tab/>
      </w:r>
      <w:r w:rsidR="001917DD">
        <w:t xml:space="preserve">CPU </w:t>
      </w:r>
      <w:r w:rsidR="00CE595B">
        <w:t>pseudo registers)</w:t>
      </w:r>
    </w:p>
    <w:p w14:paraId="4B436E3C" w14:textId="77777777" w:rsidR="004D18BD" w:rsidRDefault="004D18BD" w:rsidP="006A30EA">
      <w:pPr>
        <w:pStyle w:val="TextBullet"/>
      </w:pPr>
      <w:r>
        <w:t>04-Jun-2020,</w:t>
      </w:r>
      <w:r>
        <w:tab/>
        <w:t>Patrick Linstruth (added support for the JADE Double D disk controller)</w:t>
      </w:r>
    </w:p>
    <w:p w14:paraId="74E8D221" w14:textId="77777777" w:rsidR="0037070A" w:rsidRPr="0037070A" w:rsidRDefault="0037070A" w:rsidP="006A30EA">
      <w:pPr>
        <w:pStyle w:val="TextBullet"/>
      </w:pPr>
      <w:r>
        <w:t>24-May-2020,</w:t>
      </w:r>
      <w:r>
        <w:tab/>
        <w:t xml:space="preserve">Peter Schorn (added M68000 assembler based on Holger Veit’s Bison </w:t>
      </w:r>
      <w:r w:rsidR="00CE595B" w:rsidRPr="001E26AA">
        <w:tab/>
      </w:r>
      <w:r w:rsidR="00CE595B" w:rsidRPr="001E26AA">
        <w:tab/>
      </w:r>
      <w:r w:rsidR="00CE595B" w:rsidRPr="001E26AA">
        <w:tab/>
      </w:r>
      <w:r>
        <w:t>code)</w:t>
      </w:r>
    </w:p>
    <w:p w14:paraId="22D23021" w14:textId="77777777" w:rsidR="00684DDC" w:rsidRDefault="00684DDC" w:rsidP="006A30EA">
      <w:pPr>
        <w:pStyle w:val="TextBullet"/>
      </w:pPr>
      <w:r>
        <w:t>28-Apr</w:t>
      </w:r>
      <w:r w:rsidR="00D324C3">
        <w:t>-2020</w:t>
      </w:r>
      <w:r w:rsidR="00B53449" w:rsidRPr="001E26AA">
        <w:t>,</w:t>
      </w:r>
      <w:r w:rsidR="00B53449" w:rsidRPr="001E26AA">
        <w:tab/>
      </w:r>
      <w:r w:rsidR="00314466">
        <w:t xml:space="preserve">Patrick Linstruth </w:t>
      </w:r>
      <w:r w:rsidR="00750D5E">
        <w:t>(</w:t>
      </w:r>
      <w:r w:rsidR="00732DED">
        <w:t xml:space="preserve">added support for </w:t>
      </w:r>
      <w:r w:rsidR="00CC49B0">
        <w:t xml:space="preserve">CPU instruction </w:t>
      </w:r>
      <w:r w:rsidR="006B470D">
        <w:t>history</w:t>
      </w:r>
      <w:r w:rsidR="00750D5E">
        <w:t>)</w:t>
      </w:r>
    </w:p>
    <w:p w14:paraId="748D2A71" w14:textId="77777777" w:rsidR="00B53449" w:rsidRDefault="00B53449" w:rsidP="006A30EA">
      <w:pPr>
        <w:pStyle w:val="TextBullet"/>
      </w:pPr>
      <w:r w:rsidRPr="001E26AA">
        <w:t>09-Dec-2019,</w:t>
      </w:r>
      <w:r w:rsidRPr="001E26AA">
        <w:tab/>
        <w:t>Peter Schorn (small updates)</w:t>
      </w:r>
    </w:p>
    <w:p w14:paraId="66A223B0" w14:textId="77777777" w:rsidR="00B53449" w:rsidRPr="001E26AA" w:rsidRDefault="00CC49B0" w:rsidP="006A30EA">
      <w:pPr>
        <w:pStyle w:val="TextBullet"/>
      </w:pPr>
      <w:r>
        <w:t>05-Dec-2019,</w:t>
      </w:r>
      <w:r>
        <w:tab/>
        <w:t>Patrick Linstruth (added support for</w:t>
      </w:r>
      <w:r w:rsidR="003130BD">
        <w:t xml:space="preserve"> </w:t>
      </w:r>
      <w:r w:rsidR="00732DED">
        <w:t xml:space="preserve">the </w:t>
      </w:r>
      <w:r w:rsidR="00732DED" w:rsidRPr="001E26AA">
        <w:t xml:space="preserve">Altair Tarbell </w:t>
      </w:r>
      <w:r>
        <w:t xml:space="preserve">SSSD disk </w:t>
      </w:r>
      <w:r w:rsidR="00732DED" w:rsidRPr="001E26AA">
        <w:t>controller</w:t>
      </w:r>
      <w:r w:rsidR="00B53449" w:rsidRPr="001E26AA">
        <w:t>)</w:t>
      </w:r>
    </w:p>
    <w:p w14:paraId="754013D7" w14:textId="77777777" w:rsidR="00327DF2" w:rsidRPr="001E26AA" w:rsidRDefault="00327DF2" w:rsidP="006A30EA">
      <w:pPr>
        <w:pStyle w:val="TextBullet"/>
      </w:pPr>
      <w:r w:rsidRPr="001E26AA">
        <w:t>27-Dec-2015,</w:t>
      </w:r>
      <w:r w:rsidRPr="001E26AA">
        <w:tab/>
        <w:t>Peter Schorn (updated SIO device documentation)</w:t>
      </w:r>
    </w:p>
    <w:p w14:paraId="36461771" w14:textId="77777777" w:rsidR="00FC7F68" w:rsidRPr="001E26AA" w:rsidRDefault="00FC7F68" w:rsidP="006A30EA">
      <w:pPr>
        <w:pStyle w:val="TextBullet"/>
      </w:pPr>
      <w:r w:rsidRPr="001E26AA">
        <w:t>24-May-2014,</w:t>
      </w:r>
      <w:r w:rsidRPr="001E26AA">
        <w:tab/>
        <w:t xml:space="preserve">Peter Schorn (added support for the Altair Mini-Disk contributed by Mike </w:t>
      </w:r>
      <w:r w:rsidR="00CE595B" w:rsidRPr="001E26AA">
        <w:tab/>
      </w:r>
      <w:r w:rsidR="00CE595B" w:rsidRPr="001E26AA">
        <w:tab/>
      </w:r>
      <w:r w:rsidR="00CE595B" w:rsidRPr="001E26AA">
        <w:tab/>
      </w:r>
      <w:r w:rsidRPr="001E26AA">
        <w:t>Douglas)</w:t>
      </w:r>
    </w:p>
    <w:p w14:paraId="39FE191A" w14:textId="77777777" w:rsidR="00FC7F68" w:rsidRPr="001E26AA" w:rsidRDefault="00FC7F68" w:rsidP="006A30EA">
      <w:pPr>
        <w:pStyle w:val="TextBullet"/>
      </w:pPr>
      <w:r w:rsidRPr="001E26AA">
        <w:t>6-May-2014,</w:t>
      </w:r>
      <w:r w:rsidRPr="001E26AA">
        <w:tab/>
        <w:t xml:space="preserve">Peter Schorn (added Motorola MC68000 CPU, updated HDSK and added a </w:t>
      </w:r>
      <w:r w:rsidR="00CE595B" w:rsidRPr="001E26AA">
        <w:tab/>
      </w:r>
      <w:r w:rsidR="00CE595B" w:rsidRPr="001E26AA">
        <w:tab/>
      </w:r>
      <w:r w:rsidRPr="001E26AA">
        <w:t>driver for CP/M-68K simulation)</w:t>
      </w:r>
    </w:p>
    <w:p w14:paraId="6415C61F" w14:textId="77777777" w:rsidR="00CD466D" w:rsidRPr="001E26AA" w:rsidRDefault="00CD466D" w:rsidP="006A30EA">
      <w:pPr>
        <w:pStyle w:val="TextBullet"/>
      </w:pPr>
      <w:r w:rsidRPr="001E26AA">
        <w:t>21-Apr-2014,</w:t>
      </w:r>
      <w:r w:rsidRPr="001E26AA">
        <w:tab/>
        <w:t xml:space="preserve">Peter Schorn (added debug flags for the MHDSK device and support for the </w:t>
      </w:r>
      <w:r w:rsidR="00CE595B" w:rsidRPr="001E26AA">
        <w:tab/>
      </w:r>
      <w:r w:rsidR="00CE595B" w:rsidRPr="001E26AA">
        <w:tab/>
      </w:r>
      <w:r w:rsidRPr="001E26AA">
        <w:t>NEXT command)</w:t>
      </w:r>
    </w:p>
    <w:p w14:paraId="325E7EA3" w14:textId="77777777" w:rsidR="00CD466D" w:rsidRPr="001E26AA" w:rsidRDefault="00CD466D" w:rsidP="006A30EA">
      <w:pPr>
        <w:pStyle w:val="TextBullet"/>
      </w:pPr>
      <w:r w:rsidRPr="001E26AA">
        <w:t>29-Mar-2014,</w:t>
      </w:r>
      <w:r w:rsidRPr="001E26AA">
        <w:tab/>
        <w:t xml:space="preserve">Peter Schorn (added support for the MITS/Pertec 88-HDSK hard disk </w:t>
      </w:r>
      <w:r w:rsidR="00CE595B" w:rsidRPr="001E26AA">
        <w:tab/>
      </w:r>
      <w:r w:rsidR="00CE595B" w:rsidRPr="001E26AA">
        <w:tab/>
      </w:r>
      <w:r w:rsidR="00CE595B" w:rsidRPr="001E26AA">
        <w:tab/>
      </w:r>
      <w:r w:rsidRPr="001E26AA">
        <w:t>contributed by Mike Douglas)</w:t>
      </w:r>
    </w:p>
    <w:p w14:paraId="6E2CF1DA" w14:textId="77777777" w:rsidR="00A32E58" w:rsidRPr="001E26AA" w:rsidRDefault="00A32E58" w:rsidP="006A30EA">
      <w:pPr>
        <w:pStyle w:val="TextBullet"/>
      </w:pPr>
      <w:r w:rsidRPr="001E26AA">
        <w:t>15-Apr-2013,</w:t>
      </w:r>
      <w:r w:rsidRPr="001E26AA">
        <w:tab/>
      </w:r>
      <w:r w:rsidR="00CD466D" w:rsidRPr="001E26AA">
        <w:t>Peter Schorn (a</w:t>
      </w:r>
      <w:r w:rsidRPr="001E26AA">
        <w:t xml:space="preserve">dded correct cycle count timing for 8080 CPU, improved </w:t>
      </w:r>
      <w:r w:rsidR="00CE595B" w:rsidRPr="001E26AA">
        <w:tab/>
      </w:r>
      <w:r w:rsidR="00CE595B" w:rsidRPr="001E26AA">
        <w:tab/>
      </w:r>
      <w:r w:rsidR="00CE595B" w:rsidRPr="001E26AA">
        <w:tab/>
      </w:r>
      <w:r w:rsidRPr="001E26AA">
        <w:t>.IMD file processing, SIO ‘C’ switch was renamed to ‘N’</w:t>
      </w:r>
      <w:r w:rsidR="00CD466D" w:rsidRPr="001E26AA">
        <w:t>)</w:t>
      </w:r>
    </w:p>
    <w:p w14:paraId="4D4732B4" w14:textId="77777777" w:rsidR="006517C4" w:rsidRPr="001E26AA" w:rsidRDefault="006517C4" w:rsidP="006A30EA">
      <w:pPr>
        <w:pStyle w:val="TextBullet"/>
      </w:pPr>
      <w:r w:rsidRPr="001E26AA">
        <w:t>24-Aug-2012,</w:t>
      </w:r>
      <w:r w:rsidRPr="001E26AA">
        <w:tab/>
        <w:t>Peter Schorn (added capability to HDSK device for IMD disk processing)</w:t>
      </w:r>
    </w:p>
    <w:p w14:paraId="3F70FCA1" w14:textId="77777777" w:rsidR="006517C4" w:rsidRPr="001E26AA" w:rsidRDefault="006517C4" w:rsidP="006A30EA">
      <w:pPr>
        <w:pStyle w:val="TextBullet"/>
      </w:pPr>
      <w:r w:rsidRPr="001E26AA">
        <w:t>01-Aug-2011,</w:t>
      </w:r>
      <w:r w:rsidRPr="001E26AA">
        <w:tab/>
        <w:t>Peter Schorn (added some explanation to Altair Basic)</w:t>
      </w:r>
    </w:p>
    <w:p w14:paraId="6C989323" w14:textId="77777777" w:rsidR="0025147C" w:rsidRPr="001E26AA" w:rsidRDefault="0025147C" w:rsidP="006A30EA">
      <w:pPr>
        <w:pStyle w:val="TextBullet"/>
      </w:pPr>
      <w:r w:rsidRPr="001E26AA">
        <w:t>29-Sep-2009,</w:t>
      </w:r>
      <w:r w:rsidRPr="001E26AA">
        <w:tab/>
        <w:t>Peter Schorn (added debug flags to SIO, PTR and PTP)</w:t>
      </w:r>
    </w:p>
    <w:p w14:paraId="3451A013" w14:textId="77777777" w:rsidR="001F331C" w:rsidRPr="001E26AA" w:rsidRDefault="001F331C" w:rsidP="006A30EA">
      <w:pPr>
        <w:pStyle w:val="TextBullet"/>
      </w:pPr>
      <w:r w:rsidRPr="001E26AA">
        <w:t>18-Apr-2009,</w:t>
      </w:r>
      <w:r w:rsidRPr="001E26AA">
        <w:tab/>
        <w:t xml:space="preserve">Peter Schorn (fixed some errata in the manual found by Kim Sparre and </w:t>
      </w:r>
      <w:r w:rsidR="00CE595B" w:rsidRPr="001E26AA">
        <w:tab/>
      </w:r>
      <w:r w:rsidR="00CE595B" w:rsidRPr="001E26AA">
        <w:tab/>
      </w:r>
      <w:r w:rsidR="00CE595B" w:rsidRPr="001E26AA">
        <w:tab/>
      </w:r>
      <w:r w:rsidRPr="001E26AA">
        <w:t>added additional disk layouts to HDSK)</w:t>
      </w:r>
    </w:p>
    <w:p w14:paraId="3A76C435" w14:textId="77777777" w:rsidR="001F331C" w:rsidRPr="001E26AA" w:rsidRDefault="001F331C" w:rsidP="006A30EA">
      <w:pPr>
        <w:pStyle w:val="TextBullet"/>
      </w:pPr>
      <w:r w:rsidRPr="001E26AA">
        <w:t>17-Aug-2008,</w:t>
      </w:r>
      <w:r w:rsidRPr="001E26AA">
        <w:tab/>
        <w:t>Peter Schorn (moved VERBOSE/QUIET for DSK and HDSK to debug flags)</w:t>
      </w:r>
    </w:p>
    <w:p w14:paraId="7951EDC8" w14:textId="77777777" w:rsidR="001F331C" w:rsidRPr="001E26AA" w:rsidRDefault="001F331C" w:rsidP="006A30EA">
      <w:pPr>
        <w:pStyle w:val="TextBullet"/>
      </w:pPr>
      <w:r w:rsidRPr="001E26AA">
        <w:t>03-Jul-2008,</w:t>
      </w:r>
      <w:r w:rsidRPr="001E26AA">
        <w:tab/>
        <w:t xml:space="preserve">Howard M. Harte (added support for hardware modules from Cromemco, </w:t>
      </w:r>
      <w:r w:rsidR="00CE595B" w:rsidRPr="001E26AA">
        <w:tab/>
      </w:r>
      <w:r w:rsidR="00CE595B" w:rsidRPr="001E26AA">
        <w:tab/>
      </w:r>
      <w:r w:rsidRPr="001E26AA">
        <w:t>Advanced Digital Corporation, Seattle Computer Products and N8VEM)</w:t>
      </w:r>
    </w:p>
    <w:p w14:paraId="571C0B44" w14:textId="77777777" w:rsidR="001F331C" w:rsidRPr="001E26AA" w:rsidRDefault="001F331C" w:rsidP="006A30EA">
      <w:pPr>
        <w:pStyle w:val="TextBullet"/>
      </w:pPr>
      <w:r w:rsidRPr="001E26AA">
        <w:lastRenderedPageBreak/>
        <w:t>29-Feb-2008,</w:t>
      </w:r>
      <w:r w:rsidRPr="001E26AA">
        <w:tab/>
        <w:t xml:space="preserve">Howard M. Harte / Peter Schorn (added support for additional S100 and </w:t>
      </w:r>
      <w:r w:rsidR="00CE595B" w:rsidRPr="001E26AA">
        <w:tab/>
      </w:r>
      <w:r w:rsidR="00CE595B" w:rsidRPr="001E26AA">
        <w:tab/>
      </w:r>
      <w:r w:rsidR="00CE595B" w:rsidRPr="001E26AA">
        <w:tab/>
      </w:r>
      <w:r w:rsidRPr="001E26AA">
        <w:t>CompuPro hardware modules, added 8086 CPU)</w:t>
      </w:r>
    </w:p>
    <w:p w14:paraId="69E9020C" w14:textId="77777777" w:rsidR="001F331C" w:rsidRPr="001E26AA" w:rsidRDefault="001F331C" w:rsidP="006A30EA">
      <w:pPr>
        <w:pStyle w:val="TextBullet"/>
      </w:pPr>
      <w:r w:rsidRPr="001E26AA">
        <w:t>29-Dec-2007,</w:t>
      </w:r>
      <w:r w:rsidRPr="001E26AA">
        <w:tab/>
        <w:t xml:space="preserve">Howard M. Harte / Peter Schorn (added support for Vector Graphic </w:t>
      </w:r>
      <w:r w:rsidR="00CE595B" w:rsidRPr="001E26AA">
        <w:tab/>
      </w:r>
      <w:r w:rsidR="00CE595B" w:rsidRPr="001E26AA">
        <w:tab/>
      </w:r>
      <w:r w:rsidR="00CE595B" w:rsidRPr="001E26AA">
        <w:tab/>
      </w:r>
      <w:r w:rsidRPr="001E26AA">
        <w:t xml:space="preserve">Flashwriter II, Micropolis FDC, ImageDisk disk image File, IMSAI FIF disk </w:t>
      </w:r>
      <w:r w:rsidR="00CE595B" w:rsidRPr="001E26AA">
        <w:tab/>
      </w:r>
      <w:r w:rsidR="00CE595B" w:rsidRPr="001E26AA">
        <w:tab/>
      </w:r>
      <w:r w:rsidRPr="001E26AA">
        <w:t>controller, North Star MDS-AD disk controller)</w:t>
      </w:r>
    </w:p>
    <w:p w14:paraId="2B00781A" w14:textId="77777777" w:rsidR="001F331C" w:rsidRPr="001E26AA" w:rsidRDefault="001F331C" w:rsidP="006A30EA">
      <w:pPr>
        <w:pStyle w:val="TextBullet"/>
      </w:pPr>
      <w:r w:rsidRPr="001E26AA">
        <w:t>21-Apr-2007,</w:t>
      </w:r>
      <w:r w:rsidRPr="001E26AA">
        <w:tab/>
        <w:t>Peter Schorn (added documentation for UCSD Pascal II.0)</w:t>
      </w:r>
    </w:p>
    <w:p w14:paraId="4C0C4CF2" w14:textId="77777777" w:rsidR="001F331C" w:rsidRPr="001E26AA" w:rsidRDefault="001F331C" w:rsidP="006A30EA">
      <w:pPr>
        <w:pStyle w:val="TextBullet"/>
      </w:pPr>
      <w:r w:rsidRPr="001E26AA">
        <w:t>14-Apr-2007,</w:t>
      </w:r>
      <w:r w:rsidRPr="001E26AA">
        <w:tab/>
        <w:t xml:space="preserve">Peter Schorn (added documentation for Howard M. Harte’s hard disk </w:t>
      </w:r>
      <w:r w:rsidR="00CE595B" w:rsidRPr="001E26AA">
        <w:tab/>
      </w:r>
      <w:r w:rsidR="00CE595B" w:rsidRPr="001E26AA">
        <w:tab/>
      </w:r>
      <w:r w:rsidR="00CE595B" w:rsidRPr="001E26AA">
        <w:tab/>
      </w:r>
      <w:r w:rsidRPr="001E26AA">
        <w:t>extensions)</w:t>
      </w:r>
    </w:p>
    <w:p w14:paraId="0EF0AF0B" w14:textId="77777777" w:rsidR="001F331C" w:rsidRPr="001E26AA" w:rsidRDefault="001F331C" w:rsidP="006A30EA">
      <w:pPr>
        <w:pStyle w:val="TextBullet"/>
      </w:pPr>
      <w:r w:rsidRPr="001E26AA">
        <w:t>05-Jan-2007,</w:t>
      </w:r>
      <w:r w:rsidRPr="001E26AA">
        <w:tab/>
        <w:t>Peter Schorn (added networking capability, included CP/NET and CPNOS)</w:t>
      </w:r>
    </w:p>
    <w:p w14:paraId="4277E547" w14:textId="77777777" w:rsidR="001F331C" w:rsidRPr="001E26AA" w:rsidRDefault="001F331C" w:rsidP="006A30EA">
      <w:pPr>
        <w:pStyle w:val="TextBullet"/>
      </w:pPr>
      <w:r w:rsidRPr="001E26AA">
        <w:t>26-Nov-2006,</w:t>
      </w:r>
      <w:r w:rsidRPr="001E26AA">
        <w:tab/>
        <w:t xml:space="preserve">Peter Schorn (SIO can now be attached to a file, SIO rewritten for better </w:t>
      </w:r>
      <w:r w:rsidR="00CE595B" w:rsidRPr="001E26AA">
        <w:tab/>
      </w:r>
      <w:r w:rsidR="00CE595B" w:rsidRPr="001E26AA">
        <w:tab/>
      </w:r>
      <w:r w:rsidR="00CE595B" w:rsidRPr="001E26AA">
        <w:tab/>
      </w:r>
      <w:r w:rsidRPr="001E26AA">
        <w:t>efficiency)</w:t>
      </w:r>
    </w:p>
    <w:p w14:paraId="0CA3BC0C" w14:textId="77777777" w:rsidR="001F331C" w:rsidRPr="001E26AA" w:rsidRDefault="001F331C" w:rsidP="006A30EA">
      <w:pPr>
        <w:pStyle w:val="TextBullet"/>
      </w:pPr>
      <w:r w:rsidRPr="001E26AA">
        <w:t>15-Oct-2006,</w:t>
      </w:r>
      <w:r w:rsidRPr="001E26AA">
        <w:tab/>
        <w:t xml:space="preserve">Peter Schorn (updated CP/M 2 operating system and application software </w:t>
      </w:r>
      <w:r w:rsidR="00CE595B" w:rsidRPr="001E26AA">
        <w:tab/>
      </w:r>
      <w:r w:rsidR="00CE595B" w:rsidRPr="001E26AA">
        <w:tab/>
      </w:r>
      <w:r w:rsidRPr="001E26AA">
        <w:t>description)</w:t>
      </w:r>
    </w:p>
    <w:p w14:paraId="0071D761" w14:textId="77777777" w:rsidR="001F331C" w:rsidRPr="001E26AA" w:rsidRDefault="001F331C" w:rsidP="006A30EA">
      <w:pPr>
        <w:pStyle w:val="TextBullet"/>
      </w:pPr>
      <w:r w:rsidRPr="001E26AA">
        <w:t>17-Sep-2006,</w:t>
      </w:r>
      <w:r w:rsidRPr="001E26AA">
        <w:tab/>
        <w:t xml:space="preserve">Peter Schorn (added Altair Basic 5.0 to the sample software, corrected </w:t>
      </w:r>
      <w:r w:rsidR="00CE595B" w:rsidRPr="001E26AA">
        <w:tab/>
      </w:r>
      <w:r w:rsidR="00CE595B" w:rsidRPr="001E26AA">
        <w:tab/>
      </w:r>
      <w:r w:rsidR="00CE595B" w:rsidRPr="001E26AA">
        <w:tab/>
      </w:r>
      <w:r w:rsidRPr="001E26AA">
        <w:t>TTY/ANSI description)</w:t>
      </w:r>
    </w:p>
    <w:p w14:paraId="2A604E80" w14:textId="77777777" w:rsidR="001F331C" w:rsidRPr="001E26AA" w:rsidRDefault="001F331C" w:rsidP="006A30EA">
      <w:pPr>
        <w:pStyle w:val="TextBullet"/>
      </w:pPr>
      <w:r w:rsidRPr="001E26AA">
        <w:t>21-Aug-2006,</w:t>
      </w:r>
      <w:r w:rsidRPr="001E26AA">
        <w:tab/>
        <w:t xml:space="preserve">Peter Schorn (added MINOL and VTL-2 software, retyping courtesy of </w:t>
      </w:r>
      <w:r w:rsidR="00CE595B" w:rsidRPr="001E26AA">
        <w:tab/>
      </w:r>
      <w:r w:rsidR="00CE595B" w:rsidRPr="001E26AA">
        <w:tab/>
      </w:r>
      <w:r w:rsidR="00CE595B" w:rsidRPr="001E26AA">
        <w:tab/>
      </w:r>
      <w:r w:rsidRPr="001E26AA">
        <w:t xml:space="preserve">Emmanuel ROCHE, fixed a bug in memory breakpoints and added a create </w:t>
      </w:r>
      <w:r w:rsidR="00CE595B" w:rsidRPr="001E26AA">
        <w:tab/>
        <w:t xml:space="preserve"> </w:t>
      </w:r>
      <w:r w:rsidR="00CE595B" w:rsidRPr="001E26AA">
        <w:tab/>
        <w:t xml:space="preserve"> </w:t>
      </w:r>
      <w:r w:rsidRPr="001E26AA">
        <w:t>(“C”) switch to the attach command)</w:t>
      </w:r>
    </w:p>
    <w:p w14:paraId="4BB0490F" w14:textId="77777777" w:rsidR="001F331C" w:rsidRPr="001E26AA" w:rsidRDefault="001F331C" w:rsidP="006A30EA">
      <w:pPr>
        <w:pStyle w:val="TextBullet"/>
      </w:pPr>
      <w:r w:rsidRPr="001E26AA">
        <w:t>24-Jan-2006,</w:t>
      </w:r>
      <w:r w:rsidRPr="001E26AA">
        <w:tab/>
        <w:t>Peter Schorn (transcribed documentation to Word / PDF format)</w:t>
      </w:r>
    </w:p>
    <w:p w14:paraId="44EFB182" w14:textId="77777777" w:rsidR="001F331C" w:rsidRPr="001E26AA" w:rsidRDefault="001F331C" w:rsidP="006A30EA">
      <w:pPr>
        <w:pStyle w:val="TextBullet"/>
      </w:pPr>
      <w:r w:rsidRPr="001E26AA">
        <w:t>05-Apr-2005,</w:t>
      </w:r>
      <w:r w:rsidRPr="001E26AA">
        <w:tab/>
        <w:t>Peter Schorn (removed bogus t-state stepping support)</w:t>
      </w:r>
    </w:p>
    <w:p w14:paraId="3A799D59" w14:textId="77777777" w:rsidR="001F331C" w:rsidRPr="001E26AA" w:rsidRDefault="001F331C" w:rsidP="006A30EA">
      <w:pPr>
        <w:pStyle w:val="TextBullet"/>
      </w:pPr>
      <w:r w:rsidRPr="001E26AA">
        <w:t>24-Jul-2004,</w:t>
      </w:r>
      <w:r w:rsidRPr="001E26AA">
        <w:tab/>
        <w:t>Peter Schorn (updated CP/M 2 and SPL packages)</w:t>
      </w:r>
    </w:p>
    <w:p w14:paraId="66961FFE" w14:textId="77777777" w:rsidR="001F331C" w:rsidRPr="001E26AA" w:rsidRDefault="001F331C" w:rsidP="006A30EA">
      <w:pPr>
        <w:pStyle w:val="TextBullet"/>
      </w:pPr>
      <w:r w:rsidRPr="001E26AA">
        <w:t>12-Apr-2004,</w:t>
      </w:r>
      <w:r w:rsidRPr="001E26AA">
        <w:tab/>
        <w:t>Peter Schorn (added MAP/NOMAP capability to switch off key mapping)</w:t>
      </w:r>
    </w:p>
    <w:p w14:paraId="28564A1D" w14:textId="77777777" w:rsidR="001F331C" w:rsidRPr="001E26AA" w:rsidRDefault="001F331C" w:rsidP="006A30EA">
      <w:pPr>
        <w:pStyle w:val="TextBullet"/>
      </w:pPr>
      <w:r w:rsidRPr="001E26AA">
        <w:t>26-Jan-2004,</w:t>
      </w:r>
      <w:r w:rsidRPr="001E26AA">
        <w:tab/>
        <w:t>Peter Schorn (added support for t-state stepping)</w:t>
      </w:r>
    </w:p>
    <w:p w14:paraId="1165F129" w14:textId="77777777" w:rsidR="001F331C" w:rsidRPr="001E26AA" w:rsidRDefault="001F331C" w:rsidP="006A30EA">
      <w:pPr>
        <w:pStyle w:val="TextBullet"/>
      </w:pPr>
      <w:r w:rsidRPr="001E26AA">
        <w:t>25-Feb-2003,</w:t>
      </w:r>
      <w:r w:rsidRPr="001E26AA">
        <w:tab/>
        <w:t>Peter Schorn (added support for real time simulation)</w:t>
      </w:r>
    </w:p>
    <w:p w14:paraId="0EE17555" w14:textId="77777777" w:rsidR="001F331C" w:rsidRPr="001E26AA" w:rsidRDefault="001F331C" w:rsidP="006A30EA">
      <w:pPr>
        <w:pStyle w:val="TextBullet"/>
      </w:pPr>
      <w:r w:rsidRPr="001E26AA">
        <w:t>9-Oct-2002,</w:t>
      </w:r>
      <w:r w:rsidRPr="001E26AA">
        <w:tab/>
        <w:t>Peter Schorn (added support for simulated hard disk)</w:t>
      </w:r>
    </w:p>
    <w:p w14:paraId="7A5F03A2" w14:textId="77777777" w:rsidR="001F331C" w:rsidRPr="001E26AA" w:rsidRDefault="001F331C" w:rsidP="006A30EA">
      <w:pPr>
        <w:pStyle w:val="TextBullet"/>
      </w:pPr>
      <w:r w:rsidRPr="001E26AA">
        <w:t>28-Sep-2002,</w:t>
      </w:r>
      <w:r w:rsidRPr="001E26AA">
        <w:tab/>
        <w:t>Peter Schorn (number of tracks per disk can be configured)</w:t>
      </w:r>
    </w:p>
    <w:p w14:paraId="2A1B622D" w14:textId="77777777" w:rsidR="001F331C" w:rsidRPr="001E26AA" w:rsidRDefault="001F331C" w:rsidP="006A30EA">
      <w:pPr>
        <w:pStyle w:val="TextBullet"/>
      </w:pPr>
      <w:r w:rsidRPr="001E26AA">
        <w:t>19-Sep-2002,</w:t>
      </w:r>
      <w:r w:rsidRPr="001E26AA">
        <w:tab/>
        <w:t>Peter Schorn (added WARNROM feature)</w:t>
      </w:r>
    </w:p>
    <w:p w14:paraId="779229CB" w14:textId="77777777" w:rsidR="001F331C" w:rsidRPr="001E26AA" w:rsidRDefault="001F331C" w:rsidP="006A30EA">
      <w:pPr>
        <w:pStyle w:val="TextBullet"/>
      </w:pPr>
      <w:r w:rsidRPr="001E26AA">
        <w:t>31-Aug-2002,</w:t>
      </w:r>
      <w:r w:rsidRPr="001E26AA">
        <w:tab/>
        <w:t xml:space="preserve">Peter Schorn (added extended ROM features suggested by Scott </w:t>
      </w:r>
      <w:r w:rsidR="00CE595B" w:rsidRPr="001E26AA">
        <w:tab/>
      </w:r>
      <w:r w:rsidR="00CE595B" w:rsidRPr="001E26AA">
        <w:tab/>
      </w:r>
      <w:r w:rsidR="00CE595B" w:rsidRPr="001E26AA">
        <w:tab/>
      </w:r>
      <w:r w:rsidRPr="001E26AA">
        <w:t>LaBombard)</w:t>
      </w:r>
    </w:p>
    <w:p w14:paraId="3D5A3B98" w14:textId="77777777" w:rsidR="001F331C" w:rsidRPr="001E26AA" w:rsidRDefault="001F331C" w:rsidP="006A30EA">
      <w:pPr>
        <w:pStyle w:val="TextBullet"/>
      </w:pPr>
      <w:r w:rsidRPr="001E26AA">
        <w:t>4-May-2002,</w:t>
      </w:r>
      <w:r w:rsidRPr="001E26AA">
        <w:tab/>
        <w:t>Peter Schorn (added description of MP/M II sample software)</w:t>
      </w:r>
    </w:p>
    <w:p w14:paraId="49AD10F5" w14:textId="77777777" w:rsidR="001F331C" w:rsidRPr="001E26AA" w:rsidRDefault="001F331C" w:rsidP="006A30EA">
      <w:pPr>
        <w:pStyle w:val="TextBullet"/>
      </w:pPr>
      <w:r w:rsidRPr="001E26AA">
        <w:t>28-Apr-2002,</w:t>
      </w:r>
      <w:r w:rsidRPr="001E26AA">
        <w:tab/>
        <w:t>Peter Schorn (added periodic timer interrupts and three additional consoles)</w:t>
      </w:r>
    </w:p>
    <w:p w14:paraId="0F705F93" w14:textId="77777777" w:rsidR="001F331C" w:rsidRPr="001E26AA" w:rsidRDefault="001F331C" w:rsidP="006A30EA">
      <w:pPr>
        <w:pStyle w:val="TextBullet"/>
      </w:pPr>
      <w:r w:rsidRPr="001E26AA">
        <w:t>15-Apr-2002,</w:t>
      </w:r>
      <w:r w:rsidRPr="001E26AA">
        <w:tab/>
        <w:t>Peter Schorn (added memory breakpoint)</w:t>
      </w:r>
    </w:p>
    <w:p w14:paraId="650F3256" w14:textId="77777777" w:rsidR="001F331C" w:rsidRPr="001E26AA" w:rsidRDefault="001F331C" w:rsidP="006A30EA">
      <w:pPr>
        <w:pStyle w:val="TextBullet"/>
      </w:pPr>
      <w:r w:rsidRPr="001E26AA">
        <w:t>7-Apr-2002,</w:t>
      </w:r>
      <w:r w:rsidRPr="001E26AA">
        <w:tab/>
        <w:t>Peter Schorn (added ALTAIRROM / NOALTAIRROM switch)</w:t>
      </w:r>
    </w:p>
    <w:p w14:paraId="130B0654" w14:textId="77777777" w:rsidR="001F331C" w:rsidRPr="001E26AA" w:rsidRDefault="001F331C">
      <w:pPr>
        <w:pStyle w:val="PlainText"/>
      </w:pPr>
      <w:r w:rsidRPr="001E26AA">
        <w:t>The first version of this document was written by Charles E. Owen</w:t>
      </w:r>
    </w:p>
    <w:p w14:paraId="28FE8C60" w14:textId="77777777" w:rsidR="001F331C" w:rsidRPr="001E26AA" w:rsidRDefault="001F331C">
      <w:pPr>
        <w:pStyle w:val="Heading1"/>
      </w:pPr>
      <w:bookmarkStart w:id="11" w:name="_Toc28682136"/>
      <w:bookmarkStart w:id="12" w:name="_Toc140521617"/>
      <w:r w:rsidRPr="001E26AA">
        <w:t>Background</w:t>
      </w:r>
      <w:bookmarkEnd w:id="11"/>
      <w:bookmarkEnd w:id="12"/>
    </w:p>
    <w:p w14:paraId="485BF9C5" w14:textId="77777777" w:rsidR="001F331C" w:rsidRPr="001E26AA" w:rsidRDefault="001F331C" w:rsidP="00E91620">
      <w:pPr>
        <w:pStyle w:val="NurText12"/>
      </w:pPr>
      <w:r w:rsidRPr="001E26AA">
        <w:t>The MITS (Micro Instrumentation and Telemetry Systems) Altair 8800 was announced on the January 1975 cover of Popular Electronics, which boasted you could buy and build this powerful computer kit for only $397. The kit consisted at that time of only the parts to build a case, power supply, card cage (18 slots), CPU card, and memory card with 256 *bytes* of memory. Still, thousands were ordered within the first few months after the announcement, starting the personal computer revolution as we know it today.</w:t>
      </w:r>
    </w:p>
    <w:p w14:paraId="0B89CB91" w14:textId="77777777" w:rsidR="001F331C" w:rsidRPr="001E26AA" w:rsidRDefault="001F331C" w:rsidP="00E91620">
      <w:pPr>
        <w:pStyle w:val="NurText12"/>
      </w:pPr>
      <w:r w:rsidRPr="001E26AA">
        <w:lastRenderedPageBreak/>
        <w:t xml:space="preserve">Many </w:t>
      </w:r>
      <w:proofErr w:type="gramStart"/>
      <w:r w:rsidRPr="001E26AA">
        <w:t>laugh</w:t>
      </w:r>
      <w:proofErr w:type="gramEnd"/>
      <w:r w:rsidRPr="001E26AA">
        <w:t xml:space="preserve"> at the small size of that first kit, noting there were no peripherals and the 256 byte memory size. But the computer was an open system, and by 1977 MITS and many other small startups had added many expansion cards to make the Altair quite a respectable little computer. The "Altair Bus" that made this possible was soon called the S-100 Bus, later adopted as an industry standard, and eventually became the IEE-696 Bus.</w:t>
      </w:r>
    </w:p>
    <w:p w14:paraId="40533AB7" w14:textId="77777777" w:rsidR="001F331C" w:rsidRPr="001E26AA" w:rsidRDefault="001F331C">
      <w:pPr>
        <w:pStyle w:val="Heading1"/>
      </w:pPr>
      <w:bookmarkStart w:id="13" w:name="_Toc28682137"/>
      <w:bookmarkStart w:id="14" w:name="_Toc140521618"/>
      <w:r w:rsidRPr="001E26AA">
        <w:t>Hardware</w:t>
      </w:r>
      <w:bookmarkEnd w:id="13"/>
      <w:bookmarkEnd w:id="14"/>
    </w:p>
    <w:p w14:paraId="54004B6E" w14:textId="77777777" w:rsidR="001F331C" w:rsidRPr="001E26AA" w:rsidRDefault="001F331C" w:rsidP="00E91620">
      <w:pPr>
        <w:pStyle w:val="NurText12"/>
      </w:pPr>
      <w:r w:rsidRPr="001E26AA">
        <w:t>We are simulating a fairly "loaded" Altair 8800 from about 1977, with the following configuration:</w:t>
      </w:r>
    </w:p>
    <w:p w14:paraId="2A5AA9B5" w14:textId="77777777" w:rsidR="001F331C" w:rsidRPr="001E26AA" w:rsidRDefault="001F331C" w:rsidP="00921277">
      <w:pPr>
        <w:pStyle w:val="NurText12WithIndent"/>
      </w:pPr>
      <w:r w:rsidRPr="001E26AA">
        <w:rPr>
          <w:b/>
        </w:rPr>
        <w:t>CPU</w:t>
      </w:r>
      <w:r w:rsidRPr="001E26AA">
        <w:tab/>
        <w:t>Altair 8800 with Intel 8080 CPU board 62KB of RAM, 2K of EPROM with start boot ROM.</w:t>
      </w:r>
    </w:p>
    <w:p w14:paraId="732D4A0F" w14:textId="77777777" w:rsidR="001F331C" w:rsidRPr="001E26AA" w:rsidRDefault="001F331C" w:rsidP="00921277">
      <w:pPr>
        <w:pStyle w:val="NurText12WithIndent"/>
      </w:pPr>
      <w:r w:rsidRPr="001E26AA">
        <w:rPr>
          <w:b/>
        </w:rPr>
        <w:t>SIO</w:t>
      </w:r>
      <w:r w:rsidRPr="001E26AA">
        <w:tab/>
        <w:t xml:space="preserve">MITS 88-2SIO Dual Serial Interface Board. Port 1 is assumed to be connected to a serial "glass TTY" that is your terminal running the </w:t>
      </w:r>
      <w:r w:rsidR="000F3396" w:rsidRPr="001E26AA">
        <w:t>s</w:t>
      </w:r>
      <w:r w:rsidRPr="001E26AA">
        <w:t>imulator.</w:t>
      </w:r>
    </w:p>
    <w:p w14:paraId="2B7F2254" w14:textId="77777777" w:rsidR="001F331C" w:rsidRPr="001E26AA" w:rsidRDefault="001F331C" w:rsidP="00921277">
      <w:pPr>
        <w:pStyle w:val="NurText12WithIndent"/>
      </w:pPr>
      <w:r w:rsidRPr="001E26AA">
        <w:rPr>
          <w:b/>
        </w:rPr>
        <w:t>PTR</w:t>
      </w:r>
      <w:r w:rsidRPr="001E26AA">
        <w:tab/>
        <w:t>Paper Tape Reader attached to port 2 of the 2SIO board.</w:t>
      </w:r>
    </w:p>
    <w:p w14:paraId="4754B42D" w14:textId="77777777" w:rsidR="001F331C" w:rsidRPr="001E26AA" w:rsidRDefault="001F331C" w:rsidP="00921277">
      <w:pPr>
        <w:pStyle w:val="NurText12WithIndent"/>
      </w:pPr>
      <w:r w:rsidRPr="001E26AA">
        <w:rPr>
          <w:b/>
        </w:rPr>
        <w:t>PTP</w:t>
      </w:r>
      <w:r w:rsidRPr="001E26AA">
        <w:tab/>
        <w:t>Paper Tape Punch attached to port 2 of the 2SIO board. This also doubles as a printer port.</w:t>
      </w:r>
    </w:p>
    <w:p w14:paraId="1790FD04" w14:textId="77777777" w:rsidR="001F331C" w:rsidRPr="001E26AA" w:rsidRDefault="001F331C" w:rsidP="00921277">
      <w:pPr>
        <w:pStyle w:val="NurText12WithIndent"/>
      </w:pPr>
      <w:r w:rsidRPr="001E26AA">
        <w:rPr>
          <w:b/>
        </w:rPr>
        <w:t>DSK</w:t>
      </w:r>
      <w:r w:rsidRPr="001E26AA">
        <w:tab/>
        <w:t>MITS 88-DISK Floppy Disk controller with up to eight drives.</w:t>
      </w:r>
    </w:p>
    <w:p w14:paraId="30472DB0" w14:textId="77777777" w:rsidR="001F331C" w:rsidRPr="001E26AA" w:rsidRDefault="001F331C">
      <w:pPr>
        <w:pStyle w:val="Heading2"/>
      </w:pPr>
      <w:bookmarkStart w:id="15" w:name="_Toc28682138"/>
      <w:bookmarkStart w:id="16" w:name="_Toc140521619"/>
      <w:r w:rsidRPr="001E26AA">
        <w:t>CPU</w:t>
      </w:r>
      <w:bookmarkEnd w:id="15"/>
      <w:bookmarkEnd w:id="16"/>
    </w:p>
    <w:p w14:paraId="35B08B5C" w14:textId="77777777" w:rsidR="001F331C" w:rsidRPr="001E26AA" w:rsidRDefault="001F331C" w:rsidP="00E91620">
      <w:pPr>
        <w:pStyle w:val="NurText12"/>
      </w:pPr>
      <w:r w:rsidRPr="001E26AA">
        <w:t xml:space="preserve">We have </w:t>
      </w:r>
      <w:r w:rsidR="00212E45" w:rsidRPr="001E26AA">
        <w:t>three</w:t>
      </w:r>
      <w:r w:rsidRPr="001E26AA">
        <w:t xml:space="preserve"> CPU options that were not present on the original machine but are useful in the simulator. We also allow you to select memory sizes, but be aware that some sample software requires the full 64K (</w:t>
      </w:r>
      <w:proofErr w:type="gramStart"/>
      <w:r w:rsidRPr="001E26AA">
        <w:t>i.e.</w:t>
      </w:r>
      <w:proofErr w:type="gramEnd"/>
      <w:r w:rsidRPr="001E26AA">
        <w:t xml:space="preserve"> CP/M) and the MITS Disk Basic and Altair DOS require about a minimum of 24K.</w:t>
      </w:r>
    </w:p>
    <w:p w14:paraId="50DF1AC4" w14:textId="77777777" w:rsidR="001F331C" w:rsidRPr="001E26AA" w:rsidRDefault="001F331C" w:rsidP="00D96990">
      <w:pPr>
        <w:pStyle w:val="SetCommand9"/>
      </w:pPr>
      <w:r w:rsidRPr="001E26AA">
        <w:t>SET CPU 8080</w:t>
      </w:r>
      <w:r w:rsidRPr="001E26AA">
        <w:tab/>
        <w:t>Simulates the 8080 CPU (default)</w:t>
      </w:r>
    </w:p>
    <w:p w14:paraId="1A12C2F2" w14:textId="77777777" w:rsidR="001F331C" w:rsidRPr="001E26AA" w:rsidRDefault="001F331C" w:rsidP="001E2F17">
      <w:pPr>
        <w:pStyle w:val="SetCommand9"/>
      </w:pPr>
      <w:r w:rsidRPr="001E26AA">
        <w:t>SET CPU Z80</w:t>
      </w:r>
      <w:r w:rsidRPr="001E26AA">
        <w:tab/>
        <w:t>Simulates the Z80 CPU. Note that some software (</w:t>
      </w:r>
      <w:proofErr w:type="gramStart"/>
      <w:r w:rsidRPr="001E26AA">
        <w:t>e.g.</w:t>
      </w:r>
      <w:proofErr w:type="gramEnd"/>
      <w:r w:rsidRPr="001E26AA">
        <w:t xml:space="preserve"> most original Altair software such as 4K Basic) requires an 8080 CPU and will not or not properly run on a Z80. This is mainly due to the use of the parity flag on the 8080 which has not always the same semantics on the Z80.</w:t>
      </w:r>
    </w:p>
    <w:p w14:paraId="5CCD8D69" w14:textId="77777777" w:rsidR="001E3439" w:rsidRPr="001E26AA" w:rsidRDefault="001F331C" w:rsidP="001E2F17">
      <w:pPr>
        <w:pStyle w:val="SetCommand9"/>
      </w:pPr>
      <w:r w:rsidRPr="001E26AA">
        <w:t>SET CPU 8086</w:t>
      </w:r>
      <w:r w:rsidRPr="001E26AA">
        <w:tab/>
        <w:t>Simulates 8086 CPU. This also enables 1’024 KB of memory by default.</w:t>
      </w:r>
    </w:p>
    <w:p w14:paraId="54B6EAA2" w14:textId="77777777" w:rsidR="001E3439" w:rsidRDefault="001E3439" w:rsidP="001E2F17">
      <w:pPr>
        <w:pStyle w:val="SetCommand9"/>
      </w:pPr>
      <w:r w:rsidRPr="001E26AA">
        <w:t>SET CPU M68K</w:t>
      </w:r>
      <w:r w:rsidRPr="001E26AA">
        <w:tab/>
      </w:r>
      <w:r w:rsidR="00FB1DD9" w:rsidRPr="001E26AA">
        <w:t>Simulates Motorola M68000 CPU. This also enables 16 MB of memory by default.</w:t>
      </w:r>
      <w:r w:rsidR="0024761F">
        <w:t xml:space="preserve">  After the M68K CPU type has been selected, the specific variant can be set.</w:t>
      </w:r>
    </w:p>
    <w:p w14:paraId="08541B80" w14:textId="77777777" w:rsidR="0024761F" w:rsidRPr="001E26AA" w:rsidRDefault="0024761F" w:rsidP="0024761F">
      <w:pPr>
        <w:pStyle w:val="SetCommand9"/>
      </w:pPr>
      <w:r w:rsidRPr="001E26AA">
        <w:t xml:space="preserve">SET CPU </w:t>
      </w:r>
      <w:r>
        <w:t>68000</w:t>
      </w:r>
      <w:r w:rsidRPr="001E26AA">
        <w:tab/>
        <w:t>S</w:t>
      </w:r>
      <w:r>
        <w:t>ets the M68K CPU Variant to 68000.</w:t>
      </w:r>
    </w:p>
    <w:p w14:paraId="1DAFBE64" w14:textId="77777777" w:rsidR="0024761F" w:rsidRPr="001E26AA" w:rsidRDefault="0024761F" w:rsidP="0024761F">
      <w:pPr>
        <w:pStyle w:val="SetCommand9"/>
      </w:pPr>
      <w:r w:rsidRPr="001E26AA">
        <w:t xml:space="preserve">SET CPU </w:t>
      </w:r>
      <w:r>
        <w:t>68010</w:t>
      </w:r>
      <w:r w:rsidRPr="001E26AA">
        <w:tab/>
        <w:t>S</w:t>
      </w:r>
      <w:r>
        <w:t>ets the M68K CPU Variant to 68010.</w:t>
      </w:r>
    </w:p>
    <w:p w14:paraId="7A27C157" w14:textId="77777777" w:rsidR="0024761F" w:rsidRDefault="0024761F" w:rsidP="0024761F">
      <w:pPr>
        <w:pStyle w:val="SetCommand9"/>
      </w:pPr>
      <w:r w:rsidRPr="001E26AA">
        <w:t xml:space="preserve">SET CPU </w:t>
      </w:r>
      <w:r>
        <w:t>68020</w:t>
      </w:r>
      <w:r w:rsidRPr="001E26AA">
        <w:tab/>
        <w:t>S</w:t>
      </w:r>
      <w:r>
        <w:t>ets the M68K CPU Variant to 68020.</w:t>
      </w:r>
    </w:p>
    <w:p w14:paraId="62311D97" w14:textId="77777777" w:rsidR="0024761F" w:rsidRPr="001E26AA" w:rsidRDefault="0024761F" w:rsidP="0024761F">
      <w:pPr>
        <w:pStyle w:val="SetCommand9"/>
      </w:pPr>
      <w:r w:rsidRPr="001E26AA">
        <w:t xml:space="preserve">SET CPU </w:t>
      </w:r>
      <w:r>
        <w:t>68030</w:t>
      </w:r>
      <w:r w:rsidRPr="001E26AA">
        <w:tab/>
        <w:t>S</w:t>
      </w:r>
      <w:r>
        <w:t>ets the M68K CPU Variant to 68030.</w:t>
      </w:r>
    </w:p>
    <w:p w14:paraId="114914C8" w14:textId="77777777" w:rsidR="0024761F" w:rsidRPr="001E26AA" w:rsidRDefault="0024761F" w:rsidP="0024761F">
      <w:pPr>
        <w:pStyle w:val="SetCommand9"/>
      </w:pPr>
      <w:r w:rsidRPr="001E26AA">
        <w:t xml:space="preserve">SET CPU </w:t>
      </w:r>
      <w:r>
        <w:t>68040</w:t>
      </w:r>
      <w:r w:rsidRPr="001E26AA">
        <w:tab/>
        <w:t>S</w:t>
      </w:r>
      <w:r>
        <w:t>ets the M68K CPU Variant to 68040.</w:t>
      </w:r>
    </w:p>
    <w:p w14:paraId="3BAEF7DA" w14:textId="77777777" w:rsidR="001F331C" w:rsidRPr="001E26AA" w:rsidRDefault="001F331C">
      <w:pPr>
        <w:pStyle w:val="SetCommand9"/>
      </w:pPr>
      <w:r w:rsidRPr="001E26AA">
        <w:lastRenderedPageBreak/>
        <w:t>SET CPU ITRAP</w:t>
      </w:r>
      <w:r w:rsidRPr="001E26AA">
        <w:tab/>
        <w:t>Causes the simulator to halt if an invalid opcode is detected (depending on the chosen CPU).</w:t>
      </w:r>
    </w:p>
    <w:p w14:paraId="42672CB4" w14:textId="77777777" w:rsidR="001F331C" w:rsidRPr="001E26AA" w:rsidRDefault="001F331C" w:rsidP="001E2F17">
      <w:pPr>
        <w:pStyle w:val="SetCommand9"/>
      </w:pPr>
      <w:r w:rsidRPr="001E26AA">
        <w:t>SET CPU NOITRAP</w:t>
      </w:r>
      <w:r w:rsidRPr="001E26AA">
        <w:tab/>
        <w:t xml:space="preserve">Does not stop on an invalid opcode. This is how the real 8080 works. Note that some software such as 4K Basic apparently tries to execute nonexistent 8080 instructions. </w:t>
      </w:r>
      <w:proofErr w:type="gramStart"/>
      <w:r w:rsidRPr="001E26AA">
        <w:t>Therefore</w:t>
      </w:r>
      <w:proofErr w:type="gramEnd"/>
      <w:r w:rsidRPr="001E26AA">
        <w:t xml:space="preserve"> it is advisable in this case to SET CPU NOITRAP.</w:t>
      </w:r>
    </w:p>
    <w:p w14:paraId="0B2ACC50" w14:textId="77777777" w:rsidR="001F331C" w:rsidRPr="001E26AA" w:rsidRDefault="001F331C" w:rsidP="001E2F17">
      <w:pPr>
        <w:pStyle w:val="SetCommand9"/>
      </w:pPr>
      <w:r w:rsidRPr="001E26AA">
        <w:t xml:space="preserve">SET </w:t>
      </w:r>
      <w:r w:rsidRPr="001E2F17">
        <w:t>CPU</w:t>
      </w:r>
      <w:r w:rsidRPr="001E26AA">
        <w:t xml:space="preserve"> </w:t>
      </w:r>
      <w:proofErr w:type="gramStart"/>
      <w:r w:rsidRPr="001E26AA">
        <w:t>4K</w:t>
      </w:r>
      <w:proofErr w:type="gramEnd"/>
    </w:p>
    <w:p w14:paraId="03ECC127" w14:textId="77777777" w:rsidR="001F331C" w:rsidRPr="001E26AA" w:rsidRDefault="001F331C">
      <w:pPr>
        <w:pStyle w:val="SetCommand"/>
      </w:pPr>
      <w:r w:rsidRPr="001E26AA">
        <w:t xml:space="preserve">SET CPU </w:t>
      </w:r>
      <w:proofErr w:type="gramStart"/>
      <w:r w:rsidRPr="001E26AA">
        <w:t>8K</w:t>
      </w:r>
      <w:proofErr w:type="gramEnd"/>
    </w:p>
    <w:p w14:paraId="2CBAAF77" w14:textId="77777777" w:rsidR="001F331C" w:rsidRPr="001E26AA" w:rsidRDefault="001F331C">
      <w:pPr>
        <w:pStyle w:val="SetCommand"/>
      </w:pPr>
      <w:r w:rsidRPr="001E26AA">
        <w:t xml:space="preserve">SET CPU </w:t>
      </w:r>
      <w:proofErr w:type="gramStart"/>
      <w:r w:rsidRPr="001E26AA">
        <w:t>12K</w:t>
      </w:r>
      <w:proofErr w:type="gramEnd"/>
    </w:p>
    <w:p w14:paraId="10EA27D9" w14:textId="77777777" w:rsidR="001F331C" w:rsidRPr="001E26AA" w:rsidRDefault="001F331C">
      <w:pPr>
        <w:pStyle w:val="SetCommand"/>
      </w:pPr>
      <w:r w:rsidRPr="001E26AA">
        <w:t xml:space="preserve">SET CPU </w:t>
      </w:r>
      <w:proofErr w:type="gramStart"/>
      <w:r w:rsidRPr="001E26AA">
        <w:t>16K</w:t>
      </w:r>
      <w:proofErr w:type="gramEnd"/>
    </w:p>
    <w:p w14:paraId="02076B7B" w14:textId="77777777" w:rsidR="001F331C" w:rsidRPr="001E26AA" w:rsidRDefault="001F331C">
      <w:pPr>
        <w:pStyle w:val="SetCommand"/>
      </w:pPr>
      <w:r w:rsidRPr="001E26AA">
        <w:t>… (in 4K steps)</w:t>
      </w:r>
    </w:p>
    <w:p w14:paraId="71B2F146" w14:textId="77777777" w:rsidR="001F331C" w:rsidRPr="001E26AA" w:rsidRDefault="001F331C">
      <w:pPr>
        <w:pStyle w:val="SetCommand"/>
      </w:pPr>
      <w:r w:rsidRPr="001E26AA">
        <w:t>SET CPU 64K</w:t>
      </w:r>
      <w:r w:rsidRPr="001E26AA">
        <w:tab/>
        <w:t>All these set various CPU memory configurations.</w:t>
      </w:r>
    </w:p>
    <w:p w14:paraId="78DEEEFC" w14:textId="77777777" w:rsidR="001F331C" w:rsidRPr="001E26AA" w:rsidRDefault="001F331C">
      <w:pPr>
        <w:pStyle w:val="SetCommand9"/>
      </w:pPr>
      <w:r w:rsidRPr="001E26AA">
        <w:t>SET CPU MEMORY=&lt;nnn&gt;K</w:t>
      </w:r>
      <w:r w:rsidRPr="001E26AA">
        <w:tab/>
        <w:t>Sets the memory to &lt;nnn&gt; kilo bytes.</w:t>
      </w:r>
    </w:p>
    <w:p w14:paraId="1B832153" w14:textId="77777777" w:rsidR="001F331C" w:rsidRPr="001E26AA" w:rsidRDefault="001F331C">
      <w:pPr>
        <w:pStyle w:val="SetCommand9"/>
      </w:pPr>
      <w:r w:rsidRPr="001E26AA">
        <w:t>SET CPU BANKED</w:t>
      </w:r>
      <w:r w:rsidRPr="001E26AA">
        <w:tab/>
        <w:t xml:space="preserve">Enables the banked memory support. The simulated memory has eight banks with address range </w:t>
      </w:r>
      <w:proofErr w:type="gramStart"/>
      <w:r w:rsidRPr="001E26AA">
        <w:t>0..</w:t>
      </w:r>
      <w:proofErr w:type="gramEnd"/>
      <w:r w:rsidRPr="001E26AA">
        <w:t>’COMMON’ (see registers below) and a common area from ‘COMMON’ to 0FFFF which is common to all banks. The currently active bank is determined by register 'BANK' (see below). You can only switch to banked memory if the memory is set to 64K. The banked memory is used by CP/M 3.</w:t>
      </w:r>
    </w:p>
    <w:p w14:paraId="10A236A9" w14:textId="77777777" w:rsidR="001F331C" w:rsidRPr="001E26AA" w:rsidRDefault="001F331C">
      <w:pPr>
        <w:pStyle w:val="SetCommand9"/>
      </w:pPr>
      <w:r w:rsidRPr="001E26AA">
        <w:t>SET CPU NONBANKED</w:t>
      </w:r>
      <w:r w:rsidRPr="001E26AA">
        <w:tab/>
        <w:t>Disables banked memory support.</w:t>
      </w:r>
    </w:p>
    <w:p w14:paraId="3A17AC24" w14:textId="77777777" w:rsidR="001F331C" w:rsidRPr="001E26AA" w:rsidRDefault="001F331C">
      <w:pPr>
        <w:pStyle w:val="SetCommand9"/>
      </w:pPr>
      <w:r w:rsidRPr="001E26AA">
        <w:t>SET CPU CLEARMEMORY</w:t>
      </w:r>
      <w:r w:rsidRPr="001E26AA">
        <w:tab/>
        <w:t xml:space="preserve">Resets all internal memory to 0 </w:t>
      </w:r>
      <w:proofErr w:type="gramStart"/>
      <w:r w:rsidRPr="001E26AA">
        <w:t>and also</w:t>
      </w:r>
      <w:proofErr w:type="gramEnd"/>
      <w:r w:rsidRPr="001E26AA">
        <w:t xml:space="preserve"> resets the Memory Management Unit (MMU) such that all memory pages are RAM. Note that resetting the CPU does only clear the CPU registers but not the memory nor the MMU.</w:t>
      </w:r>
    </w:p>
    <w:p w14:paraId="3933A424" w14:textId="77777777" w:rsidR="001F331C" w:rsidRPr="001E26AA" w:rsidRDefault="001F331C">
      <w:pPr>
        <w:pStyle w:val="SetCommand9"/>
      </w:pPr>
      <w:r w:rsidRPr="001E26AA">
        <w:t>SET CPU ALTAIRROM</w:t>
      </w:r>
      <w:r w:rsidRPr="001E26AA">
        <w:tab/>
        <w:t>Enables the slightly modified but downwards compatible Altair boot ROM at addresses 0FF00 to 0FFFF. This is the default.</w:t>
      </w:r>
    </w:p>
    <w:p w14:paraId="0D2CC25D" w14:textId="77777777" w:rsidR="001F331C" w:rsidRPr="001E26AA" w:rsidRDefault="001F331C">
      <w:pPr>
        <w:pStyle w:val="SetCommand9"/>
      </w:pPr>
      <w:r w:rsidRPr="001E26AA">
        <w:t>SET CPU NOALTAIRROM</w:t>
      </w:r>
      <w:r w:rsidRPr="001E26AA">
        <w:tab/>
        <w:t>Disables standard Altair ROM behavior.</w:t>
      </w:r>
    </w:p>
    <w:p w14:paraId="09290FA1" w14:textId="77777777" w:rsidR="001F331C" w:rsidRPr="001E26AA" w:rsidRDefault="001F331C">
      <w:pPr>
        <w:pStyle w:val="SetCommand9"/>
      </w:pPr>
      <w:r w:rsidRPr="001E26AA">
        <w:t>SET CPU MMU</w:t>
      </w:r>
      <w:r w:rsidRPr="001E26AA">
        <w:tab/>
        <w:t>Enables the Memory Management Unit (MMU) and clock frequency support.</w:t>
      </w:r>
    </w:p>
    <w:p w14:paraId="07493C8E" w14:textId="77777777" w:rsidR="001F331C" w:rsidRDefault="001F331C">
      <w:pPr>
        <w:pStyle w:val="SetCommand9"/>
      </w:pPr>
      <w:r w:rsidRPr="001E26AA">
        <w:t>SET CPU NOMMU</w:t>
      </w:r>
      <w:r w:rsidRPr="001E26AA">
        <w:tab/>
        <w:t>Disables the Memory Management Unit (MMU) and clock frequency support. The simulator will run with maximum speed which can be more than twice the speed as with MMU enabled. This feature is only available for the Z80 and 8080 CPU using 64 KB.</w:t>
      </w:r>
    </w:p>
    <w:p w14:paraId="1FA4B562" w14:textId="77777777" w:rsidR="007E4747" w:rsidRDefault="007E4747">
      <w:pPr>
        <w:pStyle w:val="SetCommand9"/>
      </w:pPr>
      <w:r>
        <w:t>SET CPU AZ80</w:t>
      </w:r>
      <w:r>
        <w:tab/>
      </w:r>
      <w:r w:rsidRPr="007E4747">
        <w:t>Sets the RAM type to AltairZ80 RAM for 8080 / Z80 / 8086</w:t>
      </w:r>
      <w:r>
        <w:t>.</w:t>
      </w:r>
    </w:p>
    <w:p w14:paraId="0CCF2102" w14:textId="77777777" w:rsidR="007E4747" w:rsidRDefault="007E4747">
      <w:pPr>
        <w:pStyle w:val="SetCommand9"/>
      </w:pPr>
      <w:r>
        <w:t>SET CPU HRAM</w:t>
      </w:r>
      <w:r>
        <w:tab/>
      </w:r>
      <w:r w:rsidRPr="007E4747">
        <w:t>Sets the RAM type to NorthStar HRAM for 8080 / Z80 / 8086</w:t>
      </w:r>
      <w:r>
        <w:t>.</w:t>
      </w:r>
    </w:p>
    <w:p w14:paraId="01320A3E" w14:textId="77777777" w:rsidR="007E4747" w:rsidRDefault="007E4747">
      <w:pPr>
        <w:pStyle w:val="SetCommand9"/>
      </w:pPr>
      <w:r>
        <w:t>SET CPU VRAM</w:t>
      </w:r>
      <w:r>
        <w:tab/>
      </w:r>
      <w:r w:rsidRPr="007E4747">
        <w:t>Sets the RAM type to Vector RAM for 8080 / Z80 / 8086</w:t>
      </w:r>
      <w:r>
        <w:t>.</w:t>
      </w:r>
    </w:p>
    <w:p w14:paraId="77BFAF0F" w14:textId="77777777" w:rsidR="007E4747" w:rsidRDefault="007E4747">
      <w:pPr>
        <w:pStyle w:val="SetCommand9"/>
      </w:pPr>
      <w:r>
        <w:t>SET CPU CRAM</w:t>
      </w:r>
      <w:r>
        <w:tab/>
      </w:r>
      <w:r w:rsidRPr="007E4747">
        <w:t>Sets the RAM type to Cromemco RAM for 8080 / Z80 / 8086</w:t>
      </w:r>
      <w:r>
        <w:t>.</w:t>
      </w:r>
    </w:p>
    <w:p w14:paraId="0FABB7AF" w14:textId="77777777" w:rsidR="007E4747" w:rsidRDefault="007E4747">
      <w:pPr>
        <w:pStyle w:val="SetCommand9"/>
      </w:pPr>
      <w:r>
        <w:t>SET CPU SWITCHER</w:t>
      </w:r>
      <w:r>
        <w:tab/>
      </w:r>
      <w:r w:rsidRPr="007E4747">
        <w:t xml:space="preserve">Sets </w:t>
      </w:r>
      <w:r w:rsidR="003F2B63">
        <w:t xml:space="preserve">the </w:t>
      </w:r>
      <w:r w:rsidRPr="007E4747">
        <w:t>CPU switcher port for 8080 / Z80 / 8086</w:t>
      </w:r>
      <w:r w:rsidR="003F2B63">
        <w:t xml:space="preserve"> from the CPU pseudo-register SWITCHERPORT.</w:t>
      </w:r>
    </w:p>
    <w:p w14:paraId="49B25C83" w14:textId="77777777" w:rsidR="007E4747" w:rsidRPr="001E26AA" w:rsidRDefault="007E4747">
      <w:pPr>
        <w:pStyle w:val="SetCommand9"/>
      </w:pPr>
      <w:r>
        <w:lastRenderedPageBreak/>
        <w:t>SET CPU NOSWITCHER</w:t>
      </w:r>
      <w:r>
        <w:tab/>
      </w:r>
      <w:r w:rsidRPr="007E4747">
        <w:t xml:space="preserve">Resets </w:t>
      </w:r>
      <w:r w:rsidR="003F2B63">
        <w:t xml:space="preserve">the </w:t>
      </w:r>
      <w:r w:rsidRPr="007E4747">
        <w:t>CPU switcher port for 8080 / Z80 / 8086</w:t>
      </w:r>
      <w:r w:rsidR="003F2B63">
        <w:t>.</w:t>
      </w:r>
    </w:p>
    <w:p w14:paraId="5A93E04F" w14:textId="77777777" w:rsidR="001F331C" w:rsidRPr="001E26AA" w:rsidRDefault="001F331C">
      <w:pPr>
        <w:pStyle w:val="SetCommand9"/>
      </w:pPr>
      <w:r w:rsidRPr="001E26AA">
        <w:t>SET CPU VERBOSE</w:t>
      </w:r>
      <w:r w:rsidRPr="001E26AA">
        <w:tab/>
        <w:t>Enables warning messages to be printed when the CPU attempts to write into ROM or into non-existing memory. Also prints a warning message if the CPU attempts to read from non-existing memory. Also shows the status of the MMU.</w:t>
      </w:r>
    </w:p>
    <w:p w14:paraId="761124EA" w14:textId="77777777" w:rsidR="001F331C" w:rsidRPr="001E26AA" w:rsidRDefault="001F331C">
      <w:pPr>
        <w:pStyle w:val="SetCommand9"/>
      </w:pPr>
      <w:r w:rsidRPr="001E26AA">
        <w:t>SET CPU QUIET</w:t>
      </w:r>
      <w:r w:rsidRPr="001E26AA">
        <w:tab/>
        <w:t>Suppresses all warning messages.</w:t>
      </w:r>
    </w:p>
    <w:p w14:paraId="0AC22CA2" w14:textId="77777777" w:rsidR="001F331C" w:rsidRPr="001E26AA" w:rsidRDefault="001F331C">
      <w:pPr>
        <w:pStyle w:val="SetCommand9"/>
      </w:pPr>
      <w:r w:rsidRPr="001E26AA">
        <w:t>SET CPU STOPONHALT</w:t>
      </w:r>
      <w:r w:rsidRPr="001E26AA">
        <w:tab/>
        <w:t>Z80 or 8080 CPU stops when HALT instruction is encountered.</w:t>
      </w:r>
    </w:p>
    <w:p w14:paraId="5636EDA2" w14:textId="77777777" w:rsidR="001F331C" w:rsidRPr="001E26AA" w:rsidRDefault="001F331C">
      <w:pPr>
        <w:pStyle w:val="SetCommand9"/>
      </w:pPr>
      <w:r w:rsidRPr="001E26AA">
        <w:t>SET CPU LOOPONHALT</w:t>
      </w:r>
      <w:r w:rsidRPr="001E26AA">
        <w:tab/>
        <w:t>Z80 or 8080 CPU does not stop when a HALT instruction is encountered but waits for an interrupt to occur.</w:t>
      </w:r>
    </w:p>
    <w:p w14:paraId="14475531" w14:textId="77777777" w:rsidR="00684DDC" w:rsidRDefault="00684DDC" w:rsidP="00684DDC">
      <w:pPr>
        <w:pStyle w:val="SetCommand9"/>
      </w:pPr>
      <w:r w:rsidRPr="001E26AA">
        <w:t xml:space="preserve">SET CPU </w:t>
      </w:r>
      <w:r>
        <w:t>HISTORY</w:t>
      </w:r>
      <w:r w:rsidRPr="001E26AA">
        <w:tab/>
      </w:r>
      <w:r>
        <w:t>Clears CPU instruction history buffer (8080 and Z80)</w:t>
      </w:r>
      <w:r w:rsidRPr="001E26AA">
        <w:t>.</w:t>
      </w:r>
    </w:p>
    <w:p w14:paraId="0F9BFD83" w14:textId="77777777" w:rsidR="00684DDC" w:rsidRDefault="00684DDC" w:rsidP="00684DDC">
      <w:pPr>
        <w:pStyle w:val="SetCommand9"/>
      </w:pPr>
      <w:r w:rsidRPr="001E26AA">
        <w:t xml:space="preserve">SET CPU </w:t>
      </w:r>
      <w:r>
        <w:t>HISTORY=0</w:t>
      </w:r>
      <w:r w:rsidRPr="001E26AA">
        <w:tab/>
      </w:r>
      <w:r>
        <w:t>Disables CPU instruction history (8080 and Z80)</w:t>
      </w:r>
      <w:r w:rsidRPr="001E26AA">
        <w:t>.</w:t>
      </w:r>
    </w:p>
    <w:p w14:paraId="6E5953B8" w14:textId="77777777" w:rsidR="00684DDC" w:rsidRDefault="00684DDC" w:rsidP="00684DDC">
      <w:pPr>
        <w:pStyle w:val="SetCommand9"/>
      </w:pPr>
      <w:r w:rsidRPr="001E26AA">
        <w:t xml:space="preserve">SET CPU </w:t>
      </w:r>
      <w:r>
        <w:t>HISTORY=&lt;n&gt;</w:t>
      </w:r>
      <w:r w:rsidRPr="001E26AA">
        <w:tab/>
      </w:r>
      <w:r>
        <w:t>Enables CPU instruction history buffer with a size of &lt;n&gt; (8080 and Z80).</w:t>
      </w:r>
    </w:p>
    <w:p w14:paraId="73ED9E78" w14:textId="77777777" w:rsidR="00684DDC" w:rsidRDefault="00684DDC" w:rsidP="00684DDC">
      <w:pPr>
        <w:pStyle w:val="SetCommand9"/>
      </w:pPr>
      <w:r>
        <w:t>SHOW</w:t>
      </w:r>
      <w:r w:rsidRPr="001E26AA">
        <w:t xml:space="preserve"> CPU </w:t>
      </w:r>
      <w:r>
        <w:t>HISTORY</w:t>
      </w:r>
      <w:r w:rsidRPr="001E26AA">
        <w:tab/>
      </w:r>
      <w:r>
        <w:t>Displays CPU instruction history buffer in CP/M DDT format (8080 and Z80).</w:t>
      </w:r>
    </w:p>
    <w:p w14:paraId="7DE55FB2" w14:textId="77777777" w:rsidR="00684DDC" w:rsidRDefault="00684DDC" w:rsidP="006B470D">
      <w:pPr>
        <w:pStyle w:val="SetCommand9"/>
      </w:pPr>
      <w:r>
        <w:t>SHOW</w:t>
      </w:r>
      <w:r w:rsidRPr="001E26AA">
        <w:t xml:space="preserve"> CPU </w:t>
      </w:r>
      <w:r>
        <w:t>HISTORY=&lt;n&gt;</w:t>
      </w:r>
      <w:r w:rsidRPr="001E26AA">
        <w:tab/>
      </w:r>
      <w:r>
        <w:t xml:space="preserve">Displays last &lt;n&gt; entries of </w:t>
      </w:r>
      <w:r w:rsidR="00CC49B0">
        <w:t xml:space="preserve">the CPU </w:t>
      </w:r>
      <w:r>
        <w:t xml:space="preserve">instruction history buffer </w:t>
      </w:r>
      <w:r w:rsidR="00C01601">
        <w:t xml:space="preserve">in CP/M DDT format </w:t>
      </w:r>
      <w:r>
        <w:t>(8080 and Z80).</w:t>
      </w:r>
    </w:p>
    <w:p w14:paraId="6395247A" w14:textId="77777777" w:rsidR="001F331C" w:rsidRPr="001E26AA" w:rsidRDefault="001F331C" w:rsidP="00872B69">
      <w:pPr>
        <w:pStyle w:val="PlainText"/>
      </w:pPr>
      <w:r w:rsidRPr="001E26AA">
        <w:t xml:space="preserve">The BOOT EPROM card starts at address 0FF00 if it has been enabled by 'SET CPU ALTAIRROM'. Jumping to this address will boot drive 0 of the floppy controller (CPU must be set to ROM or equivalent code must be present). If no valid bootable software is </w:t>
      </w:r>
      <w:proofErr w:type="gramStart"/>
      <w:r w:rsidRPr="001E26AA">
        <w:t>present</w:t>
      </w:r>
      <w:proofErr w:type="gramEnd"/>
      <w:r w:rsidRPr="001E26AA">
        <w:t xml:space="preserve"> there the machine crashes. This is historically accurate behavior.</w:t>
      </w:r>
    </w:p>
    <w:p w14:paraId="6BA53D0D" w14:textId="77777777" w:rsidR="005F76E4" w:rsidRPr="001E26AA" w:rsidRDefault="005F76E4" w:rsidP="005F76E4">
      <w:pPr>
        <w:pStyle w:val="Heading3"/>
      </w:pPr>
      <w:bookmarkStart w:id="17" w:name="_Toc28682139"/>
      <w:bookmarkStart w:id="18" w:name="_Toc140521620"/>
      <w:r w:rsidRPr="001E26AA">
        <w:t>Registers for the 8080 and Z80</w:t>
      </w:r>
      <w:bookmarkEnd w:id="17"/>
      <w:bookmarkEnd w:id="18"/>
    </w:p>
    <w:p w14:paraId="3D2408AB" w14:textId="77777777" w:rsidR="001F331C" w:rsidRPr="001E26AA" w:rsidRDefault="001F331C">
      <w:pPr>
        <w:pStyle w:val="PlainText"/>
      </w:pPr>
      <w:bookmarkStart w:id="19" w:name="OLE_LINK2"/>
      <w:r w:rsidRPr="001E26AA">
        <w:t>CPU registers include the following for the Z80 / 8080:</w:t>
      </w:r>
    </w:p>
    <w:p w14:paraId="2A6D6628" w14:textId="77777777" w:rsidR="001F331C" w:rsidRPr="001E26AA" w:rsidRDefault="001F331C">
      <w:pPr>
        <w:pStyle w:val="RegisterDescription9"/>
        <w:rPr>
          <w:b/>
        </w:rPr>
      </w:pPr>
      <w:r w:rsidRPr="001E26AA">
        <w:rPr>
          <w:b/>
        </w:rPr>
        <w:t>Name</w:t>
      </w:r>
      <w:r w:rsidRPr="001E26AA">
        <w:rPr>
          <w:b/>
        </w:rPr>
        <w:tab/>
        <w:t>Size</w:t>
      </w:r>
      <w:r w:rsidRPr="001E26AA">
        <w:rPr>
          <w:b/>
        </w:rPr>
        <w:tab/>
        <w:t>Comment</w:t>
      </w:r>
    </w:p>
    <w:bookmarkEnd w:id="19"/>
    <w:p w14:paraId="41F4E4CC" w14:textId="77777777" w:rsidR="001F331C" w:rsidRPr="001E26AA" w:rsidRDefault="001F331C">
      <w:pPr>
        <w:pStyle w:val="RegisterDescription"/>
      </w:pPr>
      <w:r w:rsidRPr="001E26AA">
        <w:t>PC</w:t>
      </w:r>
      <w:r w:rsidRPr="001E26AA">
        <w:tab/>
        <w:t>20</w:t>
      </w:r>
      <w:r w:rsidRPr="001E26AA">
        <w:tab/>
        <w:t>The Program Counter for the 8080 and Z80</w:t>
      </w:r>
    </w:p>
    <w:p w14:paraId="6AFA3EE6" w14:textId="77777777" w:rsidR="001F331C" w:rsidRPr="001E26AA" w:rsidRDefault="001F331C">
      <w:pPr>
        <w:pStyle w:val="RegisterDescription"/>
      </w:pPr>
      <w:r w:rsidRPr="001E26AA">
        <w:t>AF</w:t>
      </w:r>
      <w:r w:rsidRPr="001E26AA">
        <w:tab/>
        <w:t>16</w:t>
      </w:r>
      <w:bookmarkStart w:id="20" w:name="OLE_LINK1"/>
      <w:r w:rsidRPr="001E26AA">
        <w:tab/>
      </w:r>
      <w:bookmarkEnd w:id="20"/>
      <w:r w:rsidRPr="001E26AA">
        <w:t>The accumulator (8 bits) and the flag register</w:t>
      </w:r>
    </w:p>
    <w:p w14:paraId="1D4BE0C3" w14:textId="77777777" w:rsidR="001F331C" w:rsidRPr="001E26AA" w:rsidRDefault="001F331C">
      <w:pPr>
        <w:pStyle w:val="RegisterDescription"/>
      </w:pPr>
      <w:r w:rsidRPr="001E26AA">
        <w:tab/>
      </w:r>
      <w:r w:rsidRPr="001E26AA">
        <w:tab/>
        <w:t>F = S Z - AC - P/V N C</w:t>
      </w:r>
    </w:p>
    <w:p w14:paraId="02FA5F34" w14:textId="77777777" w:rsidR="001F331C" w:rsidRPr="001E26AA" w:rsidRDefault="001F331C">
      <w:pPr>
        <w:pStyle w:val="RegisterDescription"/>
      </w:pPr>
      <w:r w:rsidRPr="001E26AA">
        <w:tab/>
      </w:r>
      <w:r w:rsidRPr="001E26AA">
        <w:tab/>
      </w:r>
      <w:r w:rsidRPr="001E26AA">
        <w:tab/>
        <w:t>S</w:t>
      </w:r>
      <w:r w:rsidRPr="001E26AA">
        <w:tab/>
        <w:t>= Sign flag.</w:t>
      </w:r>
    </w:p>
    <w:p w14:paraId="5A22F082" w14:textId="77777777" w:rsidR="001F331C" w:rsidRPr="001E26AA" w:rsidRDefault="001F331C">
      <w:pPr>
        <w:pStyle w:val="RegisterDescription"/>
      </w:pPr>
      <w:r w:rsidRPr="001E26AA">
        <w:tab/>
      </w:r>
      <w:r w:rsidRPr="001E26AA">
        <w:tab/>
      </w:r>
      <w:r w:rsidRPr="001E26AA">
        <w:tab/>
        <w:t>Z</w:t>
      </w:r>
      <w:r w:rsidRPr="001E26AA">
        <w:tab/>
        <w:t>= Zero Flag.</w:t>
      </w:r>
    </w:p>
    <w:p w14:paraId="097181ED" w14:textId="77777777" w:rsidR="001F331C" w:rsidRPr="001E26AA" w:rsidRDefault="001F331C">
      <w:pPr>
        <w:pStyle w:val="RegisterDescription"/>
      </w:pPr>
      <w:r w:rsidRPr="001E26AA">
        <w:tab/>
      </w:r>
      <w:r w:rsidRPr="001E26AA">
        <w:tab/>
      </w:r>
      <w:r w:rsidRPr="001E26AA">
        <w:tab/>
        <w:t>-</w:t>
      </w:r>
      <w:r w:rsidRPr="001E26AA">
        <w:tab/>
        <w:t>= not used (undefined)</w:t>
      </w:r>
    </w:p>
    <w:p w14:paraId="62920B48" w14:textId="77777777" w:rsidR="001F331C" w:rsidRPr="001E26AA" w:rsidRDefault="001F331C">
      <w:pPr>
        <w:pStyle w:val="RegisterDescription"/>
      </w:pPr>
      <w:r w:rsidRPr="001E26AA">
        <w:tab/>
      </w:r>
      <w:r w:rsidRPr="001E26AA">
        <w:tab/>
      </w:r>
      <w:r w:rsidRPr="001E26AA">
        <w:tab/>
        <w:t>AC</w:t>
      </w:r>
      <w:r w:rsidRPr="001E26AA">
        <w:tab/>
        <w:t>= Auxiliary Carry flag.</w:t>
      </w:r>
    </w:p>
    <w:p w14:paraId="17C7AD1D" w14:textId="77777777" w:rsidR="001F331C" w:rsidRPr="001E26AA" w:rsidRDefault="001F331C">
      <w:pPr>
        <w:pStyle w:val="RegisterDescription"/>
      </w:pPr>
      <w:r w:rsidRPr="001E26AA">
        <w:tab/>
      </w:r>
      <w:r w:rsidRPr="001E26AA">
        <w:tab/>
      </w:r>
      <w:r w:rsidRPr="001E26AA">
        <w:tab/>
        <w:t>P/V</w:t>
      </w:r>
      <w:r w:rsidRPr="001E26AA">
        <w:tab/>
        <w:t>= Parity flag on 8080 (Parity / Overflow flag on Z80)</w:t>
      </w:r>
    </w:p>
    <w:p w14:paraId="6248F0D9" w14:textId="77777777" w:rsidR="001F331C" w:rsidRPr="001E26AA" w:rsidRDefault="001F331C">
      <w:pPr>
        <w:pStyle w:val="RegisterDescription"/>
      </w:pPr>
      <w:r w:rsidRPr="001E26AA">
        <w:tab/>
      </w:r>
      <w:r w:rsidRPr="001E26AA">
        <w:tab/>
      </w:r>
      <w:r w:rsidRPr="001E26AA">
        <w:tab/>
        <w:t>-</w:t>
      </w:r>
      <w:r w:rsidRPr="001E26AA">
        <w:tab/>
        <w:t>= not used (undefined)</w:t>
      </w:r>
    </w:p>
    <w:p w14:paraId="234CA155" w14:textId="77777777" w:rsidR="001F331C" w:rsidRPr="001E26AA" w:rsidRDefault="001F331C">
      <w:pPr>
        <w:pStyle w:val="RegisterDescription"/>
      </w:pPr>
      <w:r w:rsidRPr="001E26AA">
        <w:tab/>
      </w:r>
      <w:r w:rsidRPr="001E26AA">
        <w:tab/>
      </w:r>
      <w:r w:rsidRPr="001E26AA">
        <w:tab/>
        <w:t>N</w:t>
      </w:r>
      <w:r w:rsidRPr="001E26AA">
        <w:tab/>
        <w:t>= Internal sign flag</w:t>
      </w:r>
    </w:p>
    <w:p w14:paraId="4DD5EDF4" w14:textId="77777777" w:rsidR="001F331C" w:rsidRPr="001E26AA" w:rsidRDefault="001F331C">
      <w:pPr>
        <w:pStyle w:val="RegisterDescription"/>
      </w:pPr>
      <w:r w:rsidRPr="001E26AA">
        <w:tab/>
      </w:r>
      <w:r w:rsidRPr="001E26AA">
        <w:tab/>
      </w:r>
      <w:r w:rsidRPr="001E26AA">
        <w:tab/>
        <w:t>C</w:t>
      </w:r>
      <w:r w:rsidRPr="001E26AA">
        <w:tab/>
        <w:t>= Carry flag.</w:t>
      </w:r>
    </w:p>
    <w:p w14:paraId="23168CB3" w14:textId="77777777" w:rsidR="001F331C" w:rsidRPr="001E26AA" w:rsidRDefault="001F331C">
      <w:pPr>
        <w:pStyle w:val="RegisterDescription"/>
      </w:pPr>
      <w:r w:rsidRPr="001E26AA">
        <w:t>BC</w:t>
      </w:r>
      <w:r w:rsidRPr="001E26AA">
        <w:tab/>
        <w:t>16</w:t>
      </w:r>
      <w:r w:rsidRPr="001E26AA">
        <w:tab/>
        <w:t>The BC register pair.</w:t>
      </w:r>
    </w:p>
    <w:p w14:paraId="33206773" w14:textId="77777777" w:rsidR="001F331C" w:rsidRPr="001E26AA" w:rsidRDefault="001F331C">
      <w:pPr>
        <w:pStyle w:val="RegisterDescription"/>
      </w:pPr>
      <w:r w:rsidRPr="001E26AA">
        <w:tab/>
      </w:r>
      <w:r w:rsidRPr="001E26AA">
        <w:tab/>
        <w:t xml:space="preserve">Register B is the high 8 bits, C is the lower 8 </w:t>
      </w:r>
      <w:proofErr w:type="gramStart"/>
      <w:r w:rsidRPr="001E26AA">
        <w:t>bits</w:t>
      </w:r>
      <w:proofErr w:type="gramEnd"/>
    </w:p>
    <w:p w14:paraId="7D2D77FF" w14:textId="77777777" w:rsidR="001F331C" w:rsidRPr="001E26AA" w:rsidRDefault="001F331C">
      <w:pPr>
        <w:pStyle w:val="RegisterDescription"/>
      </w:pPr>
      <w:r w:rsidRPr="001E26AA">
        <w:t>DE</w:t>
      </w:r>
      <w:r w:rsidRPr="001E26AA">
        <w:tab/>
        <w:t>16</w:t>
      </w:r>
      <w:r w:rsidRPr="001E26AA">
        <w:tab/>
        <w:t>The DE register pair.</w:t>
      </w:r>
    </w:p>
    <w:p w14:paraId="54616DF1" w14:textId="77777777" w:rsidR="001F331C" w:rsidRPr="001E26AA" w:rsidRDefault="001F331C">
      <w:pPr>
        <w:pStyle w:val="RegisterDescription"/>
      </w:pPr>
      <w:r w:rsidRPr="001E26AA">
        <w:tab/>
      </w:r>
      <w:r w:rsidRPr="001E26AA">
        <w:tab/>
        <w:t>Register D is the high 8 bits, E is the lower 8 bits.</w:t>
      </w:r>
    </w:p>
    <w:p w14:paraId="38C39D94" w14:textId="77777777" w:rsidR="001F331C" w:rsidRPr="001E26AA" w:rsidRDefault="001F331C">
      <w:pPr>
        <w:pStyle w:val="RegisterDescription"/>
      </w:pPr>
      <w:r w:rsidRPr="001E26AA">
        <w:lastRenderedPageBreak/>
        <w:t>HL</w:t>
      </w:r>
      <w:r w:rsidRPr="001E26AA">
        <w:tab/>
        <w:t>16</w:t>
      </w:r>
      <w:r w:rsidRPr="001E26AA">
        <w:tab/>
        <w:t>The HL register pair.</w:t>
      </w:r>
    </w:p>
    <w:p w14:paraId="4381073D" w14:textId="77777777" w:rsidR="001F331C" w:rsidRPr="001E26AA" w:rsidRDefault="001F331C">
      <w:pPr>
        <w:pStyle w:val="RegisterDescription"/>
      </w:pPr>
      <w:r w:rsidRPr="001E26AA">
        <w:tab/>
      </w:r>
      <w:r w:rsidRPr="001E26AA">
        <w:tab/>
        <w:t>Register H is the high 8 bits, L is the lower 8 bits.</w:t>
      </w:r>
    </w:p>
    <w:p w14:paraId="47FF8C25" w14:textId="77777777" w:rsidR="001F331C" w:rsidRPr="001E26AA" w:rsidRDefault="001F331C">
      <w:pPr>
        <w:pStyle w:val="RegisterDescription9"/>
      </w:pPr>
      <w:r w:rsidRPr="001E26AA">
        <w:t>AF1</w:t>
      </w:r>
      <w:r w:rsidRPr="001E26AA">
        <w:tab/>
        <w:t>16</w:t>
      </w:r>
      <w:r w:rsidRPr="001E26AA">
        <w:tab/>
        <w:t>The alternate AF register</w:t>
      </w:r>
      <w:r w:rsidRPr="001E26AA">
        <w:tab/>
        <w:t>(on Z80 only)</w:t>
      </w:r>
    </w:p>
    <w:p w14:paraId="31B0513E" w14:textId="77777777" w:rsidR="001F331C" w:rsidRPr="001E26AA" w:rsidRDefault="001F331C">
      <w:pPr>
        <w:pStyle w:val="RegisterDescription"/>
      </w:pPr>
      <w:r w:rsidRPr="001E26AA">
        <w:t>BC1</w:t>
      </w:r>
      <w:r w:rsidRPr="001E26AA">
        <w:tab/>
        <w:t>16</w:t>
      </w:r>
      <w:r w:rsidRPr="001E26AA">
        <w:tab/>
        <w:t>The alternate BC register</w:t>
      </w:r>
      <w:r w:rsidRPr="001E26AA">
        <w:tab/>
        <w:t>(on Z80 only)</w:t>
      </w:r>
    </w:p>
    <w:p w14:paraId="54297D48" w14:textId="77777777" w:rsidR="001F331C" w:rsidRPr="001E26AA" w:rsidRDefault="001F331C">
      <w:pPr>
        <w:pStyle w:val="RegisterDescription"/>
      </w:pPr>
      <w:r w:rsidRPr="001E26AA">
        <w:t>DE1</w:t>
      </w:r>
      <w:r w:rsidRPr="001E26AA">
        <w:tab/>
        <w:t>16</w:t>
      </w:r>
      <w:r w:rsidRPr="001E26AA">
        <w:tab/>
        <w:t>The alternate DE register</w:t>
      </w:r>
      <w:r w:rsidRPr="001E26AA">
        <w:tab/>
        <w:t>(on Z80 only)</w:t>
      </w:r>
    </w:p>
    <w:p w14:paraId="56B8111E" w14:textId="77777777" w:rsidR="001F331C" w:rsidRPr="001E26AA" w:rsidRDefault="001F331C">
      <w:pPr>
        <w:pStyle w:val="RegisterDescription"/>
      </w:pPr>
      <w:r w:rsidRPr="001E26AA">
        <w:t>HL1</w:t>
      </w:r>
      <w:r w:rsidRPr="001E26AA">
        <w:tab/>
        <w:t>16</w:t>
      </w:r>
      <w:r w:rsidRPr="001E26AA">
        <w:tab/>
        <w:t>The alternate HL register</w:t>
      </w:r>
      <w:r w:rsidRPr="001E26AA">
        <w:tab/>
        <w:t>(on Z80 only)</w:t>
      </w:r>
    </w:p>
    <w:p w14:paraId="6E757D31" w14:textId="77777777" w:rsidR="001F331C" w:rsidRPr="001E26AA" w:rsidRDefault="001F331C">
      <w:pPr>
        <w:pStyle w:val="RegisterDescription"/>
      </w:pPr>
      <w:r w:rsidRPr="001E26AA">
        <w:t>IX</w:t>
      </w:r>
      <w:r w:rsidRPr="001E26AA">
        <w:tab/>
        <w:t>16</w:t>
      </w:r>
      <w:r w:rsidRPr="001E26AA">
        <w:tab/>
        <w:t>The IX index register</w:t>
      </w:r>
      <w:r w:rsidRPr="001E26AA">
        <w:tab/>
      </w:r>
      <w:r w:rsidRPr="001E26AA">
        <w:tab/>
        <w:t>(on Z80 only)</w:t>
      </w:r>
    </w:p>
    <w:p w14:paraId="2C50C414" w14:textId="77777777" w:rsidR="001F331C" w:rsidRPr="001E26AA" w:rsidRDefault="001F331C">
      <w:pPr>
        <w:pStyle w:val="RegisterDescription"/>
      </w:pPr>
      <w:r w:rsidRPr="001E26AA">
        <w:t>IY</w:t>
      </w:r>
      <w:r w:rsidRPr="001E26AA">
        <w:tab/>
        <w:t>16</w:t>
      </w:r>
      <w:r w:rsidRPr="001E26AA">
        <w:tab/>
        <w:t>The IY index register</w:t>
      </w:r>
      <w:r w:rsidRPr="001E26AA">
        <w:tab/>
      </w:r>
      <w:r w:rsidRPr="001E26AA">
        <w:tab/>
        <w:t>(on Z80 only)</w:t>
      </w:r>
    </w:p>
    <w:p w14:paraId="317EEFBC" w14:textId="77777777" w:rsidR="001F331C" w:rsidRPr="001E26AA" w:rsidRDefault="001F331C">
      <w:pPr>
        <w:pStyle w:val="RegisterDescription"/>
      </w:pPr>
      <w:r w:rsidRPr="001E26AA">
        <w:t>IFF</w:t>
      </w:r>
      <w:r w:rsidRPr="001E26AA">
        <w:tab/>
        <w:t>8</w:t>
      </w:r>
      <w:r w:rsidRPr="001E26AA">
        <w:tab/>
        <w:t>Interrupt flag</w:t>
      </w:r>
      <w:r w:rsidRPr="001E26AA">
        <w:tab/>
      </w:r>
      <w:r w:rsidRPr="001E26AA">
        <w:tab/>
      </w:r>
      <w:r w:rsidRPr="001E26AA">
        <w:tab/>
        <w:t>(on Z80 only)</w:t>
      </w:r>
    </w:p>
    <w:p w14:paraId="6DBFC92C" w14:textId="77777777" w:rsidR="001F331C" w:rsidRPr="001E26AA" w:rsidRDefault="00283386">
      <w:pPr>
        <w:pStyle w:val="RegisterDescription"/>
      </w:pPr>
      <w:r w:rsidRPr="001E26AA">
        <w:t>IR</w:t>
      </w:r>
      <w:r w:rsidR="001F331C" w:rsidRPr="001E26AA">
        <w:tab/>
        <w:t>8</w:t>
      </w:r>
      <w:r w:rsidR="001F331C" w:rsidRPr="001E26AA">
        <w:tab/>
        <w:t>Interrupt register</w:t>
      </w:r>
      <w:r w:rsidR="001F331C" w:rsidRPr="001E26AA">
        <w:tab/>
      </w:r>
      <w:r w:rsidR="001F331C" w:rsidRPr="001E26AA">
        <w:tab/>
        <w:t>(on Z80 only)</w:t>
      </w:r>
    </w:p>
    <w:p w14:paraId="7195A0EE" w14:textId="77777777" w:rsidR="001F331C" w:rsidRPr="001E26AA" w:rsidRDefault="001F331C">
      <w:pPr>
        <w:pStyle w:val="RegisterDescription9"/>
      </w:pPr>
      <w:r w:rsidRPr="001E26AA">
        <w:t>SR</w:t>
      </w:r>
      <w:r w:rsidRPr="001E26AA">
        <w:tab/>
        <w:t>16</w:t>
      </w:r>
      <w:r w:rsidRPr="001E26AA">
        <w:tab/>
        <w:t>The front panel switches (use D SR 8 for 4k Basic).</w:t>
      </w:r>
    </w:p>
    <w:p w14:paraId="144BC5B9" w14:textId="77777777" w:rsidR="001F331C" w:rsidRPr="001E26AA" w:rsidRDefault="001F331C">
      <w:pPr>
        <w:pStyle w:val="RegisterDescription9"/>
      </w:pPr>
      <w:r w:rsidRPr="001E26AA">
        <w:t>WRU</w:t>
      </w:r>
      <w:r w:rsidRPr="001E26AA">
        <w:tab/>
        <w:t>8</w:t>
      </w:r>
      <w:r w:rsidRPr="001E26AA">
        <w:tab/>
        <w:t>The interrupt character. This starts as 5 (Control-E) but some Altair software uses</w:t>
      </w:r>
      <w:r w:rsidRPr="001E26AA">
        <w:tab/>
        <w:t>this keystroke so best to change this to something exotic such as 1D (which is</w:t>
      </w:r>
      <w:r w:rsidRPr="001E26AA">
        <w:tab/>
        <w:t>Control</w:t>
      </w:r>
      <w:r w:rsidRPr="001E26AA">
        <w:noBreakHyphen/>
        <w:t xml:space="preserve">]). But make sure you can </w:t>
      </w:r>
      <w:proofErr w:type="gramStart"/>
      <w:r w:rsidRPr="001E26AA">
        <w:t>actually create</w:t>
      </w:r>
      <w:proofErr w:type="gramEnd"/>
      <w:r w:rsidRPr="001E26AA">
        <w:t xml:space="preserve"> this character via the</w:t>
      </w:r>
      <w:r w:rsidR="005E7650">
        <w:t xml:space="preserve"> </w:t>
      </w:r>
      <w:r w:rsidRPr="001E26AA">
        <w:t>keyboard.</w:t>
      </w:r>
    </w:p>
    <w:p w14:paraId="39ECF60A" w14:textId="77777777" w:rsidR="001F331C" w:rsidRPr="001E26AA" w:rsidRDefault="001F331C">
      <w:pPr>
        <w:pStyle w:val="RegisterDescription9"/>
      </w:pPr>
      <w:r w:rsidRPr="001E26AA">
        <w:t>BANK</w:t>
      </w:r>
      <w:r w:rsidRPr="001E26AA">
        <w:tab/>
        <w:t>3</w:t>
      </w:r>
      <w:r w:rsidRPr="001E26AA">
        <w:tab/>
        <w:t>The currently active memory bank (if banked memory is activated - see memory</w:t>
      </w:r>
      <w:r w:rsidRPr="001E26AA">
        <w:tab/>
        <w:t>options above)</w:t>
      </w:r>
    </w:p>
    <w:p w14:paraId="52A7C170" w14:textId="77777777" w:rsidR="001F331C" w:rsidRDefault="001F331C" w:rsidP="0058222F">
      <w:pPr>
        <w:pStyle w:val="RegisterDescription9"/>
      </w:pPr>
      <w:r w:rsidRPr="001E26AA">
        <w:t>COMMON</w:t>
      </w:r>
      <w:r w:rsidRPr="001E26AA">
        <w:tab/>
        <w:t>16</w:t>
      </w:r>
      <w:r w:rsidRPr="001E26AA">
        <w:tab/>
        <w:t>The starting address of common memory. Originally set to 0C000 (note this</w:t>
      </w:r>
      <w:r w:rsidRPr="001E26AA">
        <w:tab/>
        <w:t>setting must agree with the value supplied to GENCPM for CP/M 3 system</w:t>
      </w:r>
      <w:r w:rsidRPr="001E26AA">
        <w:tab/>
        <w:t>generation)</w:t>
      </w:r>
    </w:p>
    <w:p w14:paraId="08B4BD6F" w14:textId="77777777" w:rsidR="003F078F" w:rsidRDefault="003F078F" w:rsidP="00E14904">
      <w:pPr>
        <w:pStyle w:val="RegisterDescription9"/>
        <w:ind w:left="720" w:hanging="720"/>
      </w:pPr>
      <w:r>
        <w:t>COMMONLOW</w:t>
      </w:r>
      <w:r>
        <w:tab/>
        <w:t>1</w:t>
      </w:r>
      <w:r>
        <w:tab/>
        <w:t>When set to 1, the common area is in low RAM.  When set to 0 (the default,) the</w:t>
      </w:r>
      <w:r>
        <w:tab/>
      </w:r>
      <w:r>
        <w:tab/>
      </w:r>
      <w:r>
        <w:tab/>
        <w:t>common area is in high RAM.  The OASIS operating system requires this set to 1.</w:t>
      </w:r>
    </w:p>
    <w:p w14:paraId="18D3F357" w14:textId="77777777" w:rsidR="001E2F17" w:rsidRDefault="001E2F17">
      <w:pPr>
        <w:pStyle w:val="RegisterDescription9"/>
      </w:pPr>
      <w:r>
        <w:t>PCQ</w:t>
      </w:r>
      <w:r>
        <w:tab/>
        <w:t>16 x 64</w:t>
      </w:r>
      <w:r>
        <w:tab/>
        <w:t xml:space="preserve">Circular buffer of the last 64 PC jump targets. </w:t>
      </w:r>
      <w:r w:rsidR="00C01601">
        <w:t>This can be viewed</w:t>
      </w:r>
      <w:r>
        <w:t xml:space="preserve"> with “e </w:t>
      </w:r>
      <w:proofErr w:type="gramStart"/>
      <w:r>
        <w:t>pcq[</w:t>
      </w:r>
      <w:proofErr w:type="gramEnd"/>
      <w:r>
        <w:t>0-63]”</w:t>
      </w:r>
      <w:r w:rsidR="00C01601">
        <w:t>.</w:t>
      </w:r>
    </w:p>
    <w:p w14:paraId="162B03EF" w14:textId="77777777" w:rsidR="0058222F" w:rsidRPr="001E26AA" w:rsidRDefault="0058222F">
      <w:pPr>
        <w:pStyle w:val="RegisterDescription9"/>
      </w:pPr>
      <w:r>
        <w:t>PCQP</w:t>
      </w:r>
      <w:r>
        <w:tab/>
        <w:t>16</w:t>
      </w:r>
      <w:r>
        <w:tab/>
        <w:t>The head index of the circular buffer</w:t>
      </w:r>
    </w:p>
    <w:p w14:paraId="0B42AB90" w14:textId="77777777" w:rsidR="001F331C" w:rsidRDefault="001F331C" w:rsidP="0058222F">
      <w:pPr>
        <w:pStyle w:val="RegisterDescription9"/>
      </w:pPr>
      <w:r w:rsidRPr="001E26AA">
        <w:t>CLOCK</w:t>
      </w:r>
      <w:r w:rsidRPr="001E26AA">
        <w:tab/>
        <w:t>32</w:t>
      </w:r>
      <w:r w:rsidRPr="001E26AA">
        <w:tab/>
        <w:t xml:space="preserve">The clock speed of the simulated CPU </w:t>
      </w:r>
      <w:r w:rsidR="00175E47">
        <w:t xml:space="preserve">(8080 / Z80) </w:t>
      </w:r>
      <w:r w:rsidRPr="001E26AA">
        <w:t>in kHz or 0 to run at maximum</w:t>
      </w:r>
      <w:r w:rsidR="0058222F">
        <w:t xml:space="preserve"> </w:t>
      </w:r>
      <w:r w:rsidR="0058222F" w:rsidRPr="001E26AA">
        <w:tab/>
      </w:r>
      <w:r w:rsidRPr="001E26AA">
        <w:t>speed. To</w:t>
      </w:r>
      <w:r w:rsidR="00175E47">
        <w:t xml:space="preserve"> </w:t>
      </w:r>
      <w:r w:rsidRPr="001E26AA">
        <w:t xml:space="preserve">set the clock speed </w:t>
      </w:r>
      <w:r w:rsidRPr="00175E47">
        <w:t>for</w:t>
      </w:r>
      <w:r w:rsidRPr="001E26AA">
        <w:t xml:space="preserve"> a typical 4 MHz Z80 CPU, use D CLOCK 4000. </w:t>
      </w:r>
      <w:r w:rsidR="0058222F" w:rsidRPr="001E26AA">
        <w:tab/>
      </w:r>
      <w:r w:rsidRPr="001E26AA">
        <w:t>The</w:t>
      </w:r>
      <w:r w:rsidR="00175E47">
        <w:t xml:space="preserve"> </w:t>
      </w:r>
      <w:r w:rsidRPr="001E26AA">
        <w:t>CP/M utility SPEED measures the clock speed of the simulated CPU.</w:t>
      </w:r>
    </w:p>
    <w:p w14:paraId="17BC6E95" w14:textId="77777777" w:rsidR="003F2B63" w:rsidRDefault="003F2B63" w:rsidP="00175E47">
      <w:pPr>
        <w:pStyle w:val="RegisterDescription9"/>
      </w:pPr>
      <w:r>
        <w:t>SLICE</w:t>
      </w:r>
      <w:r>
        <w:tab/>
        <w:t>16</w:t>
      </w:r>
      <w:r>
        <w:tab/>
        <w:t>The slice length in milliseconds for the clock speed simulation. The default is 10</w:t>
      </w:r>
      <w:r w:rsidR="00175E47">
        <w:t xml:space="preserve"> ms.</w:t>
      </w:r>
    </w:p>
    <w:p w14:paraId="32EB179B" w14:textId="77777777" w:rsidR="003F2B63" w:rsidRDefault="003F2B63">
      <w:pPr>
        <w:pStyle w:val="RegisterDescription9"/>
      </w:pPr>
      <w:r>
        <w:t>TSTATES</w:t>
      </w:r>
      <w:r>
        <w:tab/>
        <w:t>32</w:t>
      </w:r>
      <w:r>
        <w:tab/>
      </w:r>
      <w:r w:rsidR="00175E47">
        <w:t>The number of executed t-states (8080 / Z80)</w:t>
      </w:r>
      <w:r w:rsidR="0058222F">
        <w:t xml:space="preserve"> – read only.</w:t>
      </w:r>
    </w:p>
    <w:p w14:paraId="7FF5681A" w14:textId="77777777" w:rsidR="00175E47" w:rsidRDefault="00175E47">
      <w:pPr>
        <w:pStyle w:val="RegisterDescription9"/>
      </w:pPr>
      <w:r>
        <w:t>CAPACITY</w:t>
      </w:r>
      <w:r>
        <w:tab/>
        <w:t>32</w:t>
      </w:r>
      <w:r>
        <w:tab/>
        <w:t>Capacity of the RAM</w:t>
      </w:r>
      <w:r w:rsidR="0058222F">
        <w:t xml:space="preserve"> – read only. Use the SET commands above to set the memory </w:t>
      </w:r>
      <w:r w:rsidR="0058222F" w:rsidRPr="001E26AA">
        <w:tab/>
      </w:r>
      <w:r w:rsidR="0058222F">
        <w:t>capacity.</w:t>
      </w:r>
    </w:p>
    <w:p w14:paraId="04A7A2A3" w14:textId="77777777" w:rsidR="0058222F" w:rsidRDefault="0058222F">
      <w:pPr>
        <w:pStyle w:val="RegisterDescription9"/>
      </w:pPr>
      <w:r>
        <w:t>PREVCAP</w:t>
      </w:r>
      <w:r>
        <w:tab/>
        <w:t>32</w:t>
      </w:r>
      <w:r>
        <w:tab/>
        <w:t>The previous capacity of the RAM – read only.</w:t>
      </w:r>
    </w:p>
    <w:p w14:paraId="2E16FDFD" w14:textId="77777777" w:rsidR="005E7650" w:rsidRPr="001E26AA" w:rsidRDefault="005E7650">
      <w:pPr>
        <w:pStyle w:val="RegisterDescription9"/>
      </w:pPr>
      <w:r>
        <w:t>SWITCHERPORT</w:t>
      </w:r>
      <w:r>
        <w:tab/>
        <w:t>The 8-bit port number of the CPU switcher port. The default is FD.</w:t>
      </w:r>
    </w:p>
    <w:p w14:paraId="431AA448" w14:textId="77777777" w:rsidR="005F76E4" w:rsidRPr="001E26AA" w:rsidRDefault="005F76E4" w:rsidP="005F76E4">
      <w:pPr>
        <w:pStyle w:val="Heading3"/>
      </w:pPr>
      <w:bookmarkStart w:id="21" w:name="_Toc28682140"/>
      <w:bookmarkStart w:id="22" w:name="_Toc140521621"/>
      <w:r w:rsidRPr="001E26AA">
        <w:t>Registers for the 8086</w:t>
      </w:r>
      <w:bookmarkEnd w:id="21"/>
      <w:bookmarkEnd w:id="22"/>
    </w:p>
    <w:p w14:paraId="701D4208" w14:textId="77777777" w:rsidR="001F331C" w:rsidRPr="001E26AA" w:rsidRDefault="001F331C">
      <w:pPr>
        <w:pStyle w:val="PlainText"/>
      </w:pPr>
      <w:r w:rsidRPr="001E26AA">
        <w:t>CPU registers include the following for the 8086:</w:t>
      </w:r>
    </w:p>
    <w:p w14:paraId="2D7B31FB" w14:textId="77777777" w:rsidR="001F331C" w:rsidRPr="001E26AA" w:rsidRDefault="001F331C">
      <w:pPr>
        <w:pStyle w:val="RegisterDescription9"/>
        <w:rPr>
          <w:b/>
        </w:rPr>
      </w:pPr>
      <w:r w:rsidRPr="001E26AA">
        <w:rPr>
          <w:b/>
        </w:rPr>
        <w:t>Name</w:t>
      </w:r>
      <w:r w:rsidRPr="001E26AA">
        <w:rPr>
          <w:b/>
        </w:rPr>
        <w:tab/>
        <w:t>Size</w:t>
      </w:r>
      <w:r w:rsidRPr="001E26AA">
        <w:rPr>
          <w:b/>
        </w:rPr>
        <w:tab/>
        <w:t>Comment</w:t>
      </w:r>
    </w:p>
    <w:p w14:paraId="6A39346F" w14:textId="77777777" w:rsidR="001F331C" w:rsidRPr="001E26AA" w:rsidRDefault="001F331C">
      <w:pPr>
        <w:pStyle w:val="RegisterDescription"/>
      </w:pPr>
      <w:r w:rsidRPr="001E26AA">
        <w:t>AX</w:t>
      </w:r>
      <w:r w:rsidRPr="001E26AA">
        <w:tab/>
        <w:t>16</w:t>
      </w:r>
      <w:r w:rsidRPr="001E26AA">
        <w:tab/>
        <w:t>AX general purpose register</w:t>
      </w:r>
    </w:p>
    <w:p w14:paraId="2F9D86C1" w14:textId="77777777" w:rsidR="001F331C" w:rsidRPr="001E26AA" w:rsidRDefault="001F331C">
      <w:pPr>
        <w:pStyle w:val="RegisterDescription"/>
      </w:pPr>
      <w:bookmarkStart w:id="23" w:name="OLE_LINK4"/>
      <w:r w:rsidRPr="001E26AA">
        <w:lastRenderedPageBreak/>
        <w:t>AL</w:t>
      </w:r>
      <w:r w:rsidRPr="001E26AA">
        <w:tab/>
        <w:t>8</w:t>
      </w:r>
      <w:r w:rsidRPr="001E26AA">
        <w:tab/>
        <w:t>low 8 bits of AX</w:t>
      </w:r>
    </w:p>
    <w:p w14:paraId="49475A54" w14:textId="77777777" w:rsidR="001F331C" w:rsidRPr="001E26AA" w:rsidRDefault="001F331C">
      <w:pPr>
        <w:pStyle w:val="RegisterDescription"/>
      </w:pPr>
      <w:r w:rsidRPr="001E26AA">
        <w:t>AH</w:t>
      </w:r>
      <w:r w:rsidRPr="001E26AA">
        <w:tab/>
        <w:t>8</w:t>
      </w:r>
      <w:r w:rsidRPr="001E26AA">
        <w:tab/>
        <w:t xml:space="preserve">high 8 bits of </w:t>
      </w:r>
      <w:proofErr w:type="gramStart"/>
      <w:r w:rsidRPr="001E26AA">
        <w:t>AX</w:t>
      </w:r>
      <w:proofErr w:type="gramEnd"/>
    </w:p>
    <w:bookmarkEnd w:id="23"/>
    <w:p w14:paraId="5161158B" w14:textId="77777777" w:rsidR="001F331C" w:rsidRPr="001E26AA" w:rsidRDefault="001F331C">
      <w:pPr>
        <w:pStyle w:val="RegisterDescription"/>
      </w:pPr>
      <w:r w:rsidRPr="001E26AA">
        <w:t>BX</w:t>
      </w:r>
      <w:r w:rsidRPr="001E26AA">
        <w:tab/>
        <w:t>16</w:t>
      </w:r>
      <w:r w:rsidRPr="001E26AA">
        <w:tab/>
        <w:t>BX general purpose register</w:t>
      </w:r>
    </w:p>
    <w:p w14:paraId="148444D9" w14:textId="77777777" w:rsidR="001F331C" w:rsidRPr="001E26AA" w:rsidRDefault="001F331C">
      <w:pPr>
        <w:pStyle w:val="RegisterDescription"/>
      </w:pPr>
      <w:r w:rsidRPr="001E26AA">
        <w:t>BL</w:t>
      </w:r>
      <w:r w:rsidRPr="001E26AA">
        <w:tab/>
        <w:t>8</w:t>
      </w:r>
      <w:r w:rsidRPr="001E26AA">
        <w:tab/>
        <w:t>low 8 bits of BX</w:t>
      </w:r>
    </w:p>
    <w:p w14:paraId="3151FA05" w14:textId="77777777" w:rsidR="001F331C" w:rsidRPr="001E26AA" w:rsidRDefault="001F331C">
      <w:pPr>
        <w:pStyle w:val="RegisterDescription"/>
      </w:pPr>
      <w:r w:rsidRPr="001E26AA">
        <w:t>BH</w:t>
      </w:r>
      <w:r w:rsidRPr="001E26AA">
        <w:tab/>
        <w:t>8</w:t>
      </w:r>
      <w:r w:rsidRPr="001E26AA">
        <w:tab/>
        <w:t>high 8 bits of BX</w:t>
      </w:r>
    </w:p>
    <w:p w14:paraId="30F16CB5" w14:textId="77777777" w:rsidR="001F331C" w:rsidRPr="001E26AA" w:rsidRDefault="001F331C">
      <w:pPr>
        <w:pStyle w:val="RegisterDescription"/>
      </w:pPr>
      <w:r w:rsidRPr="001E26AA">
        <w:t>CX</w:t>
      </w:r>
      <w:r w:rsidRPr="001E26AA">
        <w:tab/>
        <w:t>16</w:t>
      </w:r>
      <w:r w:rsidRPr="001E26AA">
        <w:tab/>
        <w:t>CX general purpose register</w:t>
      </w:r>
    </w:p>
    <w:p w14:paraId="38E41BE5" w14:textId="77777777" w:rsidR="001F331C" w:rsidRPr="001E26AA" w:rsidRDefault="001F331C">
      <w:pPr>
        <w:pStyle w:val="RegisterDescription"/>
      </w:pPr>
      <w:r w:rsidRPr="001E26AA">
        <w:t>CL</w:t>
      </w:r>
      <w:r w:rsidRPr="001E26AA">
        <w:tab/>
        <w:t>8</w:t>
      </w:r>
      <w:r w:rsidRPr="001E26AA">
        <w:tab/>
        <w:t>low 8 bits of CX</w:t>
      </w:r>
    </w:p>
    <w:p w14:paraId="220EE640" w14:textId="77777777" w:rsidR="001F331C" w:rsidRPr="001E26AA" w:rsidRDefault="001F331C">
      <w:pPr>
        <w:pStyle w:val="RegisterDescription"/>
      </w:pPr>
      <w:r w:rsidRPr="001E26AA">
        <w:t>CH</w:t>
      </w:r>
      <w:r w:rsidRPr="001E26AA">
        <w:tab/>
        <w:t>8</w:t>
      </w:r>
      <w:r w:rsidRPr="001E26AA">
        <w:tab/>
        <w:t>high 8 bits of CX</w:t>
      </w:r>
    </w:p>
    <w:p w14:paraId="30A3F8B9" w14:textId="77777777" w:rsidR="001F331C" w:rsidRPr="001E26AA" w:rsidRDefault="001F331C">
      <w:pPr>
        <w:pStyle w:val="RegisterDescription"/>
      </w:pPr>
      <w:r w:rsidRPr="001E26AA">
        <w:t>DX</w:t>
      </w:r>
      <w:r w:rsidRPr="001E26AA">
        <w:tab/>
        <w:t>16</w:t>
      </w:r>
      <w:r w:rsidRPr="001E26AA">
        <w:tab/>
        <w:t>DX general purpose register</w:t>
      </w:r>
    </w:p>
    <w:p w14:paraId="1D899206" w14:textId="77777777" w:rsidR="001F331C" w:rsidRPr="001E26AA" w:rsidRDefault="001F331C">
      <w:pPr>
        <w:pStyle w:val="RegisterDescription"/>
      </w:pPr>
      <w:r w:rsidRPr="001E26AA">
        <w:t>DL</w:t>
      </w:r>
      <w:r w:rsidRPr="001E26AA">
        <w:tab/>
        <w:t>8</w:t>
      </w:r>
      <w:r w:rsidRPr="001E26AA">
        <w:tab/>
        <w:t>low 8 bits of DX</w:t>
      </w:r>
    </w:p>
    <w:p w14:paraId="41B3A83A" w14:textId="77777777" w:rsidR="001F331C" w:rsidRPr="001E26AA" w:rsidRDefault="001F331C">
      <w:pPr>
        <w:pStyle w:val="RegisterDescription"/>
      </w:pPr>
      <w:r w:rsidRPr="001E26AA">
        <w:t>DH</w:t>
      </w:r>
      <w:r w:rsidRPr="001E26AA">
        <w:tab/>
        <w:t>8</w:t>
      </w:r>
      <w:r w:rsidRPr="001E26AA">
        <w:tab/>
        <w:t>high 8 bits of DX</w:t>
      </w:r>
    </w:p>
    <w:p w14:paraId="24498DD1" w14:textId="77777777" w:rsidR="001F331C" w:rsidRPr="001E26AA" w:rsidRDefault="001F331C">
      <w:pPr>
        <w:pStyle w:val="RegisterDescription"/>
      </w:pPr>
      <w:r w:rsidRPr="001E26AA">
        <w:t>BP</w:t>
      </w:r>
      <w:r w:rsidRPr="001E26AA">
        <w:tab/>
        <w:t>16</w:t>
      </w:r>
      <w:r w:rsidRPr="001E26AA">
        <w:tab/>
        <w:t>Base Pointer</w:t>
      </w:r>
    </w:p>
    <w:p w14:paraId="34D24F1D" w14:textId="77777777" w:rsidR="001F331C" w:rsidRPr="001E26AA" w:rsidRDefault="001F331C">
      <w:pPr>
        <w:pStyle w:val="RegisterDescription"/>
      </w:pPr>
      <w:r w:rsidRPr="001E26AA">
        <w:t>SI</w:t>
      </w:r>
      <w:r w:rsidRPr="001E26AA">
        <w:tab/>
        <w:t>16</w:t>
      </w:r>
      <w:r w:rsidRPr="001E26AA">
        <w:tab/>
        <w:t>Source Index</w:t>
      </w:r>
    </w:p>
    <w:p w14:paraId="0331CA41" w14:textId="77777777" w:rsidR="001F331C" w:rsidRPr="001E26AA" w:rsidRDefault="001F331C">
      <w:pPr>
        <w:pStyle w:val="RegisterDescription"/>
      </w:pPr>
      <w:r w:rsidRPr="001E26AA">
        <w:t>DI</w:t>
      </w:r>
      <w:r w:rsidRPr="001E26AA">
        <w:tab/>
        <w:t>16</w:t>
      </w:r>
      <w:r w:rsidRPr="001E26AA">
        <w:tab/>
        <w:t>Destination Index</w:t>
      </w:r>
    </w:p>
    <w:p w14:paraId="2828D45D" w14:textId="77777777" w:rsidR="001F331C" w:rsidRPr="001E26AA" w:rsidRDefault="001F331C">
      <w:pPr>
        <w:pStyle w:val="RegisterDescription"/>
      </w:pPr>
      <w:r w:rsidRPr="001E26AA">
        <w:t>SP86</w:t>
      </w:r>
      <w:r w:rsidRPr="001E26AA">
        <w:tab/>
        <w:t>16</w:t>
      </w:r>
      <w:r w:rsidRPr="001E26AA">
        <w:tab/>
        <w:t>Stack Pointer</w:t>
      </w:r>
    </w:p>
    <w:p w14:paraId="4167C8D5" w14:textId="77777777" w:rsidR="001F331C" w:rsidRPr="001E26AA" w:rsidRDefault="001F331C">
      <w:pPr>
        <w:pStyle w:val="RegisterDescription"/>
      </w:pPr>
      <w:r w:rsidRPr="001E26AA">
        <w:t>CS</w:t>
      </w:r>
      <w:r w:rsidRPr="001E26AA">
        <w:tab/>
        <w:t>16</w:t>
      </w:r>
      <w:r w:rsidRPr="001E26AA">
        <w:tab/>
        <w:t>Code Segment</w:t>
      </w:r>
    </w:p>
    <w:p w14:paraId="45906414" w14:textId="77777777" w:rsidR="001F331C" w:rsidRPr="001E26AA" w:rsidRDefault="001F331C">
      <w:pPr>
        <w:pStyle w:val="RegisterDescription"/>
      </w:pPr>
      <w:r w:rsidRPr="001E26AA">
        <w:t>DS</w:t>
      </w:r>
      <w:r w:rsidRPr="001E26AA">
        <w:tab/>
        <w:t>16</w:t>
      </w:r>
      <w:r w:rsidRPr="001E26AA">
        <w:tab/>
        <w:t>Data Segment</w:t>
      </w:r>
    </w:p>
    <w:p w14:paraId="4F5C1ECB" w14:textId="77777777" w:rsidR="001F331C" w:rsidRPr="001E26AA" w:rsidRDefault="001F331C">
      <w:pPr>
        <w:pStyle w:val="RegisterDescription"/>
      </w:pPr>
      <w:r w:rsidRPr="001E26AA">
        <w:t>ES</w:t>
      </w:r>
      <w:r w:rsidRPr="001E26AA">
        <w:tab/>
        <w:t>16</w:t>
      </w:r>
      <w:r w:rsidRPr="001E26AA">
        <w:tab/>
        <w:t>Extra Segment</w:t>
      </w:r>
    </w:p>
    <w:p w14:paraId="1C162F2F" w14:textId="77777777" w:rsidR="001F331C" w:rsidRPr="001E26AA" w:rsidRDefault="001F331C">
      <w:pPr>
        <w:pStyle w:val="RegisterDescription"/>
      </w:pPr>
      <w:r w:rsidRPr="001E26AA">
        <w:t>SS</w:t>
      </w:r>
      <w:r w:rsidRPr="001E26AA">
        <w:tab/>
        <w:t>16</w:t>
      </w:r>
      <w:r w:rsidRPr="001E26AA">
        <w:tab/>
        <w:t>Stack Segment</w:t>
      </w:r>
    </w:p>
    <w:p w14:paraId="1A1CE4F6" w14:textId="77777777" w:rsidR="001F331C" w:rsidRPr="001E26AA" w:rsidRDefault="001F331C">
      <w:pPr>
        <w:pStyle w:val="RegisterDescription"/>
      </w:pPr>
      <w:r w:rsidRPr="001E26AA">
        <w:t>PCX</w:t>
      </w:r>
      <w:r w:rsidRPr="001E26AA">
        <w:tab/>
        <w:t>20</w:t>
      </w:r>
      <w:r w:rsidRPr="001E26AA">
        <w:tab/>
        <w:t>virtual 20-bit program counter</w:t>
      </w:r>
    </w:p>
    <w:p w14:paraId="61885E66" w14:textId="77777777" w:rsidR="001F331C" w:rsidRPr="001E26AA" w:rsidRDefault="001F331C">
      <w:pPr>
        <w:pStyle w:val="RegisterDescription"/>
      </w:pPr>
      <w:r w:rsidRPr="001E26AA">
        <w:t>SPX</w:t>
      </w:r>
      <w:r w:rsidRPr="001E26AA">
        <w:tab/>
        <w:t>16</w:t>
      </w:r>
      <w:r w:rsidRPr="001E26AA">
        <w:tab/>
        <w:t>Stack Pointer</w:t>
      </w:r>
    </w:p>
    <w:p w14:paraId="479A4F43" w14:textId="77777777" w:rsidR="001F331C" w:rsidRPr="001E26AA" w:rsidRDefault="001F331C">
      <w:pPr>
        <w:pStyle w:val="RegisterDescription"/>
      </w:pPr>
      <w:r w:rsidRPr="001E26AA">
        <w:t>IP</w:t>
      </w:r>
      <w:r w:rsidRPr="001E26AA">
        <w:tab/>
        <w:t>16</w:t>
      </w:r>
      <w:r w:rsidRPr="001E26AA">
        <w:tab/>
        <w:t xml:space="preserve">Instruction Pointer, read-only, to set use PCX which allows </w:t>
      </w:r>
      <w:proofErr w:type="gramStart"/>
      <w:r w:rsidRPr="001E26AA">
        <w:t>20 bit</w:t>
      </w:r>
      <w:proofErr w:type="gramEnd"/>
      <w:r w:rsidRPr="001E26AA">
        <w:t xml:space="preserve"> addresses</w:t>
      </w:r>
    </w:p>
    <w:p w14:paraId="05DF9FE0" w14:textId="77777777" w:rsidR="001F331C" w:rsidRPr="001E26AA" w:rsidRDefault="001F331C">
      <w:pPr>
        <w:pStyle w:val="RegisterDescription"/>
      </w:pPr>
      <w:r w:rsidRPr="001E26AA">
        <w:t>FLAGS</w:t>
      </w:r>
      <w:r w:rsidRPr="001E26AA">
        <w:tab/>
        <w:t>16</w:t>
      </w:r>
      <w:r w:rsidRPr="001E26AA">
        <w:tab/>
        <w:t>Flags</w:t>
      </w:r>
    </w:p>
    <w:p w14:paraId="6F050261" w14:textId="77777777"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15 14 13 12 11 10 09 08 07 06 05   04 03   02 01 00</w:t>
      </w:r>
    </w:p>
    <w:p w14:paraId="2E39314F" w14:textId="77777777" w:rsidR="001F331C" w:rsidRPr="001E26AA" w:rsidRDefault="001F331C">
      <w:pPr>
        <w:pStyle w:val="RegisterDescription"/>
        <w:rPr>
          <w:rFonts w:ascii="Courier New" w:hAnsi="Courier New"/>
        </w:rPr>
      </w:pPr>
      <w:r w:rsidRPr="001E26AA">
        <w:rPr>
          <w:rFonts w:ascii="Courier New" w:hAnsi="Courier New"/>
        </w:rPr>
        <w:tab/>
      </w:r>
      <w:r w:rsidRPr="001E26AA">
        <w:rPr>
          <w:rFonts w:ascii="Courier New" w:hAnsi="Courier New"/>
        </w:rPr>
        <w:tab/>
        <w:t xml:space="preserve"> </w:t>
      </w:r>
      <w:proofErr w:type="gramStart"/>
      <w:r w:rsidRPr="001E26AA">
        <w:rPr>
          <w:rFonts w:ascii="Courier New" w:hAnsi="Courier New"/>
        </w:rPr>
        <w:t>1  1</w:t>
      </w:r>
      <w:proofErr w:type="gramEnd"/>
      <w:r w:rsidRPr="001E26AA">
        <w:rPr>
          <w:rFonts w:ascii="Courier New" w:hAnsi="Courier New"/>
        </w:rPr>
        <w:t xml:space="preserve">  1  1 OF DF IF TF SF ZF Res. AF Res. PF  1 CF</w:t>
      </w:r>
    </w:p>
    <w:p w14:paraId="63257718" w14:textId="77777777" w:rsidR="001F331C" w:rsidRPr="001E26AA" w:rsidRDefault="001F331C">
      <w:pPr>
        <w:pStyle w:val="RegisterDescription"/>
      </w:pPr>
      <w:r w:rsidRPr="001E26AA">
        <w:tab/>
      </w:r>
      <w:r w:rsidRPr="001E26AA">
        <w:tab/>
        <w:t>OF = Overflow Flag</w:t>
      </w:r>
    </w:p>
    <w:p w14:paraId="2F56B3EE" w14:textId="77777777" w:rsidR="001F331C" w:rsidRPr="001E26AA" w:rsidRDefault="001F331C">
      <w:pPr>
        <w:pStyle w:val="RegisterDescription"/>
      </w:pPr>
      <w:r w:rsidRPr="001E26AA">
        <w:tab/>
      </w:r>
      <w:r w:rsidRPr="001E26AA">
        <w:tab/>
        <w:t>DF = Direction Flag</w:t>
      </w:r>
    </w:p>
    <w:p w14:paraId="2C416DA1" w14:textId="77777777" w:rsidR="001F331C" w:rsidRPr="001E26AA" w:rsidRDefault="001F331C">
      <w:pPr>
        <w:pStyle w:val="RegisterDescription"/>
      </w:pPr>
      <w:r w:rsidRPr="001E26AA">
        <w:tab/>
      </w:r>
      <w:r w:rsidRPr="001E26AA">
        <w:tab/>
        <w:t>IF = Interrupt Flag</w:t>
      </w:r>
    </w:p>
    <w:p w14:paraId="65178DDB" w14:textId="77777777" w:rsidR="001F331C" w:rsidRPr="001E26AA" w:rsidRDefault="001F331C">
      <w:pPr>
        <w:pStyle w:val="RegisterDescription"/>
      </w:pPr>
      <w:r w:rsidRPr="001E26AA">
        <w:tab/>
      </w:r>
      <w:r w:rsidRPr="001E26AA">
        <w:tab/>
        <w:t>TF = Trace Flag</w:t>
      </w:r>
    </w:p>
    <w:p w14:paraId="53A9F8A1" w14:textId="77777777" w:rsidR="001F331C" w:rsidRPr="001E26AA" w:rsidRDefault="001F331C">
      <w:pPr>
        <w:pStyle w:val="RegisterDescription"/>
      </w:pPr>
      <w:r w:rsidRPr="001E26AA">
        <w:tab/>
      </w:r>
      <w:r w:rsidRPr="001E26AA">
        <w:tab/>
        <w:t>SF = Sign Flag</w:t>
      </w:r>
    </w:p>
    <w:p w14:paraId="3AB40BCF" w14:textId="77777777" w:rsidR="001F331C" w:rsidRPr="001E26AA" w:rsidRDefault="001F331C">
      <w:pPr>
        <w:pStyle w:val="RegisterDescription"/>
      </w:pPr>
      <w:r w:rsidRPr="001E26AA">
        <w:tab/>
      </w:r>
      <w:r w:rsidRPr="001E26AA">
        <w:tab/>
        <w:t>ZF = Zero Flag</w:t>
      </w:r>
    </w:p>
    <w:p w14:paraId="2835DD71" w14:textId="77777777" w:rsidR="001F331C" w:rsidRPr="001E26AA" w:rsidRDefault="001F331C">
      <w:pPr>
        <w:pStyle w:val="RegisterDescription"/>
      </w:pPr>
      <w:r w:rsidRPr="001E26AA">
        <w:tab/>
      </w:r>
      <w:r w:rsidRPr="001E26AA">
        <w:tab/>
        <w:t>AF = Auxiliary Carry Flag</w:t>
      </w:r>
    </w:p>
    <w:p w14:paraId="357CF857" w14:textId="77777777" w:rsidR="001F331C" w:rsidRPr="001E26AA" w:rsidRDefault="001F331C">
      <w:pPr>
        <w:pStyle w:val="RegisterDescription"/>
      </w:pPr>
      <w:r w:rsidRPr="001E26AA">
        <w:tab/>
      </w:r>
      <w:r w:rsidRPr="001E26AA">
        <w:tab/>
        <w:t>PF = Parity Flag</w:t>
      </w:r>
    </w:p>
    <w:p w14:paraId="164FF59A" w14:textId="77777777" w:rsidR="001F331C" w:rsidRPr="001E26AA" w:rsidRDefault="001F331C">
      <w:pPr>
        <w:pStyle w:val="RegisterDescription"/>
      </w:pPr>
      <w:r w:rsidRPr="001E26AA">
        <w:tab/>
      </w:r>
      <w:r w:rsidRPr="001E26AA">
        <w:tab/>
        <w:t>CF = Carry Flag</w:t>
      </w:r>
    </w:p>
    <w:p w14:paraId="148DE02D" w14:textId="77777777" w:rsidR="005F76E4" w:rsidRPr="001E26AA" w:rsidRDefault="005F76E4" w:rsidP="005F76E4">
      <w:pPr>
        <w:pStyle w:val="Heading3"/>
      </w:pPr>
      <w:bookmarkStart w:id="24" w:name="_Toc28682141"/>
      <w:bookmarkStart w:id="25" w:name="_Toc140521622"/>
      <w:r w:rsidRPr="001E26AA">
        <w:t>Registers for the MC68000</w:t>
      </w:r>
      <w:bookmarkEnd w:id="24"/>
      <w:bookmarkEnd w:id="25"/>
    </w:p>
    <w:p w14:paraId="21DDDFE9" w14:textId="77777777" w:rsidR="00FB1DD9" w:rsidRPr="001E26AA" w:rsidRDefault="00FB1DD9">
      <w:pPr>
        <w:pStyle w:val="PlainText"/>
      </w:pPr>
      <w:r w:rsidRPr="001E26AA">
        <w:t xml:space="preserve">CPU registers include the following for the </w:t>
      </w:r>
      <w:proofErr w:type="gramStart"/>
      <w:r w:rsidRPr="001E26AA">
        <w:t>M</w:t>
      </w:r>
      <w:r w:rsidR="00EE4DA3" w:rsidRPr="001E26AA">
        <w:t>C</w:t>
      </w:r>
      <w:r w:rsidRPr="001E26AA">
        <w:t>68000</w:t>
      </w:r>
      <w:proofErr w:type="gramEnd"/>
    </w:p>
    <w:p w14:paraId="57E3C503" w14:textId="77777777" w:rsidR="005E6D9B" w:rsidRPr="001E26AA" w:rsidRDefault="005E6D9B" w:rsidP="005E6D9B">
      <w:pPr>
        <w:pStyle w:val="RegisterDescription9"/>
        <w:rPr>
          <w:b/>
        </w:rPr>
      </w:pPr>
      <w:r w:rsidRPr="001E26AA">
        <w:rPr>
          <w:b/>
        </w:rPr>
        <w:t>Name</w:t>
      </w:r>
      <w:r w:rsidRPr="001E26AA">
        <w:rPr>
          <w:b/>
        </w:rPr>
        <w:tab/>
      </w:r>
      <w:r w:rsidRPr="001E26AA">
        <w:rPr>
          <w:b/>
        </w:rPr>
        <w:tab/>
        <w:t>Size</w:t>
      </w:r>
      <w:r w:rsidRPr="001E26AA">
        <w:rPr>
          <w:b/>
        </w:rPr>
        <w:tab/>
        <w:t>Comment</w:t>
      </w:r>
    </w:p>
    <w:p w14:paraId="5809D5FC" w14:textId="77777777" w:rsidR="00EE4DA3" w:rsidRPr="001E26AA" w:rsidRDefault="00EE4DA3" w:rsidP="00EE4DA3">
      <w:pPr>
        <w:pStyle w:val="PlainText"/>
      </w:pPr>
      <w:r w:rsidRPr="001E26AA">
        <w:t>M68K_D0</w:t>
      </w:r>
      <w:r w:rsidRPr="001E26AA">
        <w:tab/>
      </w:r>
      <w:r w:rsidR="005E6D9B" w:rsidRPr="001E26AA">
        <w:tab/>
      </w:r>
      <w:r w:rsidRPr="001E26AA">
        <w:t>32</w:t>
      </w:r>
      <w:r w:rsidRPr="001E26AA">
        <w:tab/>
        <w:t>D0</w:t>
      </w:r>
      <w:r w:rsidR="005E6D9B" w:rsidRPr="001E26AA">
        <w:t xml:space="preserve"> – general purpose data register</w:t>
      </w:r>
    </w:p>
    <w:p w14:paraId="0C6312D8" w14:textId="77777777" w:rsidR="00EE4DA3" w:rsidRPr="001E26AA" w:rsidRDefault="00EE4DA3" w:rsidP="00EE4DA3">
      <w:pPr>
        <w:pStyle w:val="PlainText"/>
      </w:pPr>
      <w:r w:rsidRPr="001E26AA">
        <w:t>M68K_D1</w:t>
      </w:r>
      <w:r w:rsidRPr="001E26AA">
        <w:tab/>
      </w:r>
      <w:r w:rsidR="005E6D9B" w:rsidRPr="001E26AA">
        <w:tab/>
      </w:r>
      <w:r w:rsidRPr="001E26AA">
        <w:t>32</w:t>
      </w:r>
      <w:r w:rsidRPr="001E26AA">
        <w:tab/>
      </w:r>
      <w:r w:rsidR="005E6D9B" w:rsidRPr="001E26AA">
        <w:t>D1 – general purpose data register</w:t>
      </w:r>
    </w:p>
    <w:p w14:paraId="4FD6AA55" w14:textId="77777777" w:rsidR="00EE4DA3" w:rsidRPr="001E26AA" w:rsidRDefault="00EE4DA3" w:rsidP="00EE4DA3">
      <w:pPr>
        <w:pStyle w:val="PlainText"/>
      </w:pPr>
      <w:r w:rsidRPr="001E26AA">
        <w:t>M68K_D2</w:t>
      </w:r>
      <w:r w:rsidRPr="001E26AA">
        <w:tab/>
      </w:r>
      <w:r w:rsidR="005E6D9B" w:rsidRPr="001E26AA">
        <w:tab/>
      </w:r>
      <w:r w:rsidRPr="001E26AA">
        <w:t>32</w:t>
      </w:r>
      <w:r w:rsidRPr="001E26AA">
        <w:tab/>
        <w:t>D2</w:t>
      </w:r>
      <w:r w:rsidR="005E6D9B" w:rsidRPr="001E26AA">
        <w:t xml:space="preserve"> – general purpose data register</w:t>
      </w:r>
    </w:p>
    <w:p w14:paraId="79514BC1" w14:textId="77777777" w:rsidR="00EE4DA3" w:rsidRPr="001E26AA" w:rsidRDefault="00EE4DA3" w:rsidP="00EE4DA3">
      <w:pPr>
        <w:pStyle w:val="PlainText"/>
      </w:pPr>
      <w:r w:rsidRPr="001E26AA">
        <w:t>M68K_D3</w:t>
      </w:r>
      <w:r w:rsidRPr="001E26AA">
        <w:tab/>
      </w:r>
      <w:r w:rsidR="005E6D9B" w:rsidRPr="001E26AA">
        <w:tab/>
      </w:r>
      <w:r w:rsidRPr="001E26AA">
        <w:t>32</w:t>
      </w:r>
      <w:r w:rsidRPr="001E26AA">
        <w:tab/>
        <w:t>D3</w:t>
      </w:r>
      <w:r w:rsidR="005E6D9B" w:rsidRPr="001E26AA">
        <w:t xml:space="preserve"> – general purpose data register</w:t>
      </w:r>
    </w:p>
    <w:p w14:paraId="3ED412E4" w14:textId="77777777" w:rsidR="00EE4DA3" w:rsidRPr="001E26AA" w:rsidRDefault="00EE4DA3" w:rsidP="00EE4DA3">
      <w:pPr>
        <w:pStyle w:val="PlainText"/>
      </w:pPr>
      <w:r w:rsidRPr="001E26AA">
        <w:t>M68K_D4</w:t>
      </w:r>
      <w:r w:rsidRPr="001E26AA">
        <w:tab/>
      </w:r>
      <w:r w:rsidR="005E6D9B" w:rsidRPr="001E26AA">
        <w:tab/>
      </w:r>
      <w:r w:rsidRPr="001E26AA">
        <w:t>32</w:t>
      </w:r>
      <w:r w:rsidRPr="001E26AA">
        <w:tab/>
        <w:t>D4</w:t>
      </w:r>
      <w:r w:rsidR="005E6D9B" w:rsidRPr="001E26AA">
        <w:t xml:space="preserve"> – general purpose data register</w:t>
      </w:r>
    </w:p>
    <w:p w14:paraId="68E57E55" w14:textId="77777777" w:rsidR="00EE4DA3" w:rsidRPr="001E26AA" w:rsidRDefault="00EE4DA3" w:rsidP="00EE4DA3">
      <w:pPr>
        <w:pStyle w:val="PlainText"/>
      </w:pPr>
      <w:r w:rsidRPr="001E26AA">
        <w:lastRenderedPageBreak/>
        <w:t>M68K_D5</w:t>
      </w:r>
      <w:r w:rsidRPr="001E26AA">
        <w:tab/>
      </w:r>
      <w:r w:rsidR="005E6D9B" w:rsidRPr="001E26AA">
        <w:tab/>
      </w:r>
      <w:r w:rsidRPr="001E26AA">
        <w:t>32</w:t>
      </w:r>
      <w:r w:rsidRPr="001E26AA">
        <w:tab/>
        <w:t>D5</w:t>
      </w:r>
      <w:r w:rsidR="005E6D9B" w:rsidRPr="001E26AA">
        <w:t xml:space="preserve"> – general purpose data register</w:t>
      </w:r>
    </w:p>
    <w:p w14:paraId="472C63FC" w14:textId="77777777" w:rsidR="00EE4DA3" w:rsidRPr="001E26AA" w:rsidRDefault="00EE4DA3" w:rsidP="00EE4DA3">
      <w:pPr>
        <w:pStyle w:val="PlainText"/>
      </w:pPr>
      <w:r w:rsidRPr="001E26AA">
        <w:t>M68K_D6</w:t>
      </w:r>
      <w:r w:rsidRPr="001E26AA">
        <w:tab/>
      </w:r>
      <w:r w:rsidR="005E6D9B" w:rsidRPr="001E26AA">
        <w:tab/>
      </w:r>
      <w:r w:rsidRPr="001E26AA">
        <w:t>32</w:t>
      </w:r>
      <w:r w:rsidRPr="001E26AA">
        <w:tab/>
        <w:t>D6</w:t>
      </w:r>
      <w:r w:rsidR="005E6D9B" w:rsidRPr="001E26AA">
        <w:t xml:space="preserve"> – general purpose data register</w:t>
      </w:r>
    </w:p>
    <w:p w14:paraId="0D04A3F9" w14:textId="77777777" w:rsidR="00EE4DA3" w:rsidRPr="001E26AA" w:rsidRDefault="00EE4DA3" w:rsidP="00EE4DA3">
      <w:pPr>
        <w:pStyle w:val="PlainText"/>
      </w:pPr>
      <w:r w:rsidRPr="001E26AA">
        <w:t>M68K_D7</w:t>
      </w:r>
      <w:r w:rsidRPr="001E26AA">
        <w:tab/>
      </w:r>
      <w:r w:rsidR="005E6D9B" w:rsidRPr="001E26AA">
        <w:tab/>
      </w:r>
      <w:r w:rsidRPr="001E26AA">
        <w:t>32</w:t>
      </w:r>
      <w:r w:rsidRPr="001E26AA">
        <w:tab/>
        <w:t>D7</w:t>
      </w:r>
      <w:r w:rsidR="005E6D9B" w:rsidRPr="001E26AA">
        <w:t xml:space="preserve"> – general purpose data register</w:t>
      </w:r>
    </w:p>
    <w:p w14:paraId="061350BE" w14:textId="77777777" w:rsidR="00EE4DA3" w:rsidRPr="001E26AA" w:rsidRDefault="00EE4DA3" w:rsidP="00EE4DA3">
      <w:pPr>
        <w:pStyle w:val="PlainText"/>
      </w:pPr>
      <w:r w:rsidRPr="001E26AA">
        <w:t>M68K_A0</w:t>
      </w:r>
      <w:r w:rsidRPr="001E26AA">
        <w:tab/>
      </w:r>
      <w:r w:rsidR="005E6D9B" w:rsidRPr="001E26AA">
        <w:tab/>
      </w:r>
      <w:r w:rsidRPr="001E26AA">
        <w:t>32</w:t>
      </w:r>
      <w:r w:rsidRPr="001E26AA">
        <w:tab/>
        <w:t>A0</w:t>
      </w:r>
      <w:r w:rsidR="005E6D9B" w:rsidRPr="001E26AA">
        <w:t xml:space="preserve"> – general purpose address register</w:t>
      </w:r>
    </w:p>
    <w:p w14:paraId="2E0D2EDD" w14:textId="77777777" w:rsidR="00EE4DA3" w:rsidRPr="001E26AA" w:rsidRDefault="00EE4DA3" w:rsidP="00EE4DA3">
      <w:pPr>
        <w:pStyle w:val="PlainText"/>
      </w:pPr>
      <w:r w:rsidRPr="001E26AA">
        <w:t>M68K_A1</w:t>
      </w:r>
      <w:r w:rsidRPr="001E26AA">
        <w:tab/>
      </w:r>
      <w:r w:rsidR="005E6D9B" w:rsidRPr="001E26AA">
        <w:tab/>
      </w:r>
      <w:r w:rsidRPr="001E26AA">
        <w:t>32</w:t>
      </w:r>
      <w:r w:rsidRPr="001E26AA">
        <w:tab/>
        <w:t>A1</w:t>
      </w:r>
      <w:r w:rsidR="005E6D9B" w:rsidRPr="001E26AA">
        <w:t xml:space="preserve"> – general purpose address register</w:t>
      </w:r>
    </w:p>
    <w:p w14:paraId="4ACBA3B5" w14:textId="77777777" w:rsidR="00EE4DA3" w:rsidRPr="001E26AA" w:rsidRDefault="00EE4DA3" w:rsidP="00EE4DA3">
      <w:pPr>
        <w:pStyle w:val="PlainText"/>
      </w:pPr>
      <w:r w:rsidRPr="001E26AA">
        <w:t>M68K_A2</w:t>
      </w:r>
      <w:r w:rsidRPr="001E26AA">
        <w:tab/>
      </w:r>
      <w:r w:rsidR="005E6D9B" w:rsidRPr="001E26AA">
        <w:tab/>
      </w:r>
      <w:r w:rsidRPr="001E26AA">
        <w:t>32</w:t>
      </w:r>
      <w:r w:rsidRPr="001E26AA">
        <w:tab/>
        <w:t>A2</w:t>
      </w:r>
      <w:r w:rsidR="005E6D9B" w:rsidRPr="001E26AA">
        <w:t xml:space="preserve"> – general purpose address register</w:t>
      </w:r>
    </w:p>
    <w:p w14:paraId="01544547" w14:textId="77777777" w:rsidR="00EE4DA3" w:rsidRPr="001E26AA" w:rsidRDefault="00EE4DA3" w:rsidP="00EE4DA3">
      <w:pPr>
        <w:pStyle w:val="PlainText"/>
      </w:pPr>
      <w:r w:rsidRPr="001E26AA">
        <w:t>M68K_A3</w:t>
      </w:r>
      <w:r w:rsidRPr="001E26AA">
        <w:tab/>
      </w:r>
      <w:r w:rsidR="005E6D9B" w:rsidRPr="001E26AA">
        <w:tab/>
      </w:r>
      <w:r w:rsidRPr="001E26AA">
        <w:t>32</w:t>
      </w:r>
      <w:r w:rsidRPr="001E26AA">
        <w:tab/>
        <w:t>A3</w:t>
      </w:r>
      <w:r w:rsidR="005E6D9B" w:rsidRPr="001E26AA">
        <w:t xml:space="preserve"> – general purpose address register</w:t>
      </w:r>
    </w:p>
    <w:p w14:paraId="18F26533" w14:textId="77777777" w:rsidR="00EE4DA3" w:rsidRPr="001E26AA" w:rsidRDefault="00EE4DA3" w:rsidP="00EE4DA3">
      <w:pPr>
        <w:pStyle w:val="PlainText"/>
      </w:pPr>
      <w:r w:rsidRPr="001E26AA">
        <w:t>M68K_A4</w:t>
      </w:r>
      <w:r w:rsidRPr="001E26AA">
        <w:tab/>
      </w:r>
      <w:r w:rsidR="005E6D9B" w:rsidRPr="001E26AA">
        <w:tab/>
      </w:r>
      <w:r w:rsidRPr="001E26AA">
        <w:t>32</w:t>
      </w:r>
      <w:r w:rsidRPr="001E26AA">
        <w:tab/>
        <w:t>A4</w:t>
      </w:r>
      <w:r w:rsidR="005E6D9B" w:rsidRPr="001E26AA">
        <w:t xml:space="preserve"> – general purpose address register</w:t>
      </w:r>
    </w:p>
    <w:p w14:paraId="2621160B" w14:textId="77777777" w:rsidR="00EE4DA3" w:rsidRPr="001E26AA" w:rsidRDefault="00EE4DA3" w:rsidP="00EE4DA3">
      <w:pPr>
        <w:pStyle w:val="PlainText"/>
      </w:pPr>
      <w:r w:rsidRPr="001E26AA">
        <w:t>M68K_A5</w:t>
      </w:r>
      <w:r w:rsidRPr="001E26AA">
        <w:tab/>
      </w:r>
      <w:r w:rsidR="005E6D9B" w:rsidRPr="001E26AA">
        <w:tab/>
      </w:r>
      <w:r w:rsidRPr="001E26AA">
        <w:t>32</w:t>
      </w:r>
      <w:r w:rsidRPr="001E26AA">
        <w:tab/>
        <w:t>A5</w:t>
      </w:r>
      <w:r w:rsidR="005E6D9B" w:rsidRPr="001E26AA">
        <w:t xml:space="preserve"> – general purpose address register</w:t>
      </w:r>
    </w:p>
    <w:p w14:paraId="5E577208" w14:textId="77777777" w:rsidR="00EE4DA3" w:rsidRPr="001E26AA" w:rsidRDefault="00EE4DA3" w:rsidP="00EE4DA3">
      <w:pPr>
        <w:pStyle w:val="PlainText"/>
      </w:pPr>
      <w:r w:rsidRPr="001E26AA">
        <w:t>M68K_A6</w:t>
      </w:r>
      <w:r w:rsidRPr="001E26AA">
        <w:tab/>
      </w:r>
      <w:r w:rsidR="005E6D9B" w:rsidRPr="001E26AA">
        <w:tab/>
      </w:r>
      <w:r w:rsidRPr="001E26AA">
        <w:t>32</w:t>
      </w:r>
      <w:r w:rsidRPr="001E26AA">
        <w:tab/>
        <w:t>A6</w:t>
      </w:r>
      <w:r w:rsidR="005E6D9B" w:rsidRPr="001E26AA">
        <w:t xml:space="preserve"> – general purpose address register</w:t>
      </w:r>
    </w:p>
    <w:p w14:paraId="5BBE90C8" w14:textId="77777777" w:rsidR="00EE4DA3" w:rsidRPr="001E26AA" w:rsidRDefault="00EE4DA3" w:rsidP="00EE4DA3">
      <w:pPr>
        <w:pStyle w:val="PlainText"/>
      </w:pPr>
      <w:r w:rsidRPr="001E26AA">
        <w:t>M68K_A7</w:t>
      </w:r>
      <w:r w:rsidRPr="001E26AA">
        <w:tab/>
      </w:r>
      <w:r w:rsidR="005E6D9B" w:rsidRPr="001E26AA">
        <w:tab/>
      </w:r>
      <w:r w:rsidRPr="001E26AA">
        <w:t>32</w:t>
      </w:r>
      <w:r w:rsidRPr="001E26AA">
        <w:tab/>
        <w:t>A7</w:t>
      </w:r>
      <w:r w:rsidR="005E6D9B" w:rsidRPr="001E26AA">
        <w:t xml:space="preserve"> – general purpose address register</w:t>
      </w:r>
    </w:p>
    <w:p w14:paraId="38C53228" w14:textId="77777777" w:rsidR="00EE4DA3" w:rsidRPr="001E26AA" w:rsidRDefault="00EE4DA3" w:rsidP="00EE4DA3">
      <w:pPr>
        <w:pStyle w:val="PlainText"/>
      </w:pPr>
      <w:r w:rsidRPr="001E26AA">
        <w:t>M68K_PC</w:t>
      </w:r>
      <w:r w:rsidRPr="001E26AA">
        <w:tab/>
      </w:r>
      <w:r w:rsidR="005E6D9B" w:rsidRPr="001E26AA">
        <w:tab/>
      </w:r>
      <w:r w:rsidRPr="001E26AA">
        <w:t>32</w:t>
      </w:r>
      <w:r w:rsidRPr="001E26AA">
        <w:tab/>
        <w:t>PC</w:t>
      </w:r>
      <w:r w:rsidR="005E6D9B" w:rsidRPr="001E26AA">
        <w:t xml:space="preserve"> – program counter</w:t>
      </w:r>
    </w:p>
    <w:p w14:paraId="0021F8C9" w14:textId="77777777" w:rsidR="00EE4DA3" w:rsidRPr="001E26AA" w:rsidRDefault="00EE4DA3" w:rsidP="00EE4DA3">
      <w:pPr>
        <w:pStyle w:val="PlainText"/>
      </w:pPr>
      <w:r w:rsidRPr="001E26AA">
        <w:t>M68K_SR</w:t>
      </w:r>
      <w:r w:rsidRPr="001E26AA">
        <w:tab/>
      </w:r>
      <w:r w:rsidR="005E6D9B" w:rsidRPr="001E26AA">
        <w:tab/>
      </w:r>
      <w:r w:rsidRPr="001E26AA">
        <w:t>32</w:t>
      </w:r>
      <w:r w:rsidRPr="001E26AA">
        <w:tab/>
        <w:t>SR</w:t>
      </w:r>
      <w:r w:rsidR="005E6D9B" w:rsidRPr="001E26AA">
        <w:t xml:space="preserve"> – status register</w:t>
      </w:r>
    </w:p>
    <w:p w14:paraId="3251D8BD" w14:textId="77777777"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r>
      <w:r w:rsidRPr="001E26AA">
        <w:rPr>
          <w:rFonts w:ascii="Courier New" w:hAnsi="Courier New"/>
        </w:rPr>
        <w:tab/>
        <w:t xml:space="preserve">15 </w:t>
      </w:r>
      <w:r w:rsidR="0084095B" w:rsidRPr="001E26AA">
        <w:rPr>
          <w:rFonts w:ascii="Courier New" w:hAnsi="Courier New"/>
        </w:rPr>
        <w:t xml:space="preserve">14 13 12 11 10 09 08 07 06 05 04 03 </w:t>
      </w:r>
      <w:r w:rsidRPr="001E26AA">
        <w:rPr>
          <w:rFonts w:ascii="Courier New" w:hAnsi="Courier New"/>
        </w:rPr>
        <w:t>02 01 00</w:t>
      </w:r>
    </w:p>
    <w:p w14:paraId="08F49A77" w14:textId="77777777" w:rsidR="00D62082" w:rsidRPr="001E26AA" w:rsidRDefault="00D62082" w:rsidP="00D62082">
      <w:pPr>
        <w:pStyle w:val="RegisterDescription"/>
        <w:rPr>
          <w:rFonts w:ascii="Courier New" w:hAnsi="Courier New"/>
        </w:rPr>
      </w:pPr>
      <w:r w:rsidRPr="001E26AA">
        <w:rPr>
          <w:rFonts w:ascii="Courier New" w:hAnsi="Courier New"/>
        </w:rPr>
        <w:tab/>
      </w:r>
      <w:r w:rsidRPr="001E26AA">
        <w:rPr>
          <w:rFonts w:ascii="Courier New" w:hAnsi="Courier New"/>
        </w:rPr>
        <w:tab/>
        <w:t xml:space="preserve"> </w:t>
      </w:r>
      <w:r w:rsidRPr="001E26AA">
        <w:rPr>
          <w:rFonts w:ascii="Courier New" w:hAnsi="Courier New"/>
        </w:rPr>
        <w:tab/>
        <w:t>T1 T</w:t>
      </w:r>
      <w:proofErr w:type="gramStart"/>
      <w:r w:rsidRPr="001E26AA">
        <w:rPr>
          <w:rFonts w:ascii="Courier New" w:hAnsi="Courier New"/>
        </w:rPr>
        <w:t>0  S</w:t>
      </w:r>
      <w:proofErr w:type="gramEnd"/>
      <w:r w:rsidRPr="001E26AA">
        <w:rPr>
          <w:rFonts w:ascii="Courier New" w:hAnsi="Courier New"/>
        </w:rPr>
        <w:t xml:space="preserve">  M  0 I2 I1</w:t>
      </w:r>
      <w:r w:rsidR="0084095B" w:rsidRPr="001E26AA">
        <w:rPr>
          <w:rFonts w:ascii="Courier New" w:hAnsi="Courier New"/>
        </w:rPr>
        <w:t xml:space="preserve"> I0  0  0  0  X  N  Z  V  C</w:t>
      </w:r>
    </w:p>
    <w:p w14:paraId="2AD673E4" w14:textId="77777777" w:rsidR="00D62082" w:rsidRPr="001E26AA" w:rsidRDefault="00D62082" w:rsidP="00D62082">
      <w:pPr>
        <w:pStyle w:val="RegisterDescription"/>
      </w:pPr>
      <w:r w:rsidRPr="001E26AA">
        <w:tab/>
      </w:r>
      <w:r w:rsidRPr="001E26AA">
        <w:tab/>
      </w:r>
      <w:r w:rsidRPr="001E26AA">
        <w:tab/>
      </w:r>
      <w:r w:rsidR="0084095B" w:rsidRPr="001E26AA">
        <w:t>T1</w:t>
      </w:r>
      <w:r w:rsidRPr="001E26AA">
        <w:t xml:space="preserve"> = </w:t>
      </w:r>
      <w:r w:rsidR="0084095B" w:rsidRPr="001E26AA">
        <w:t>Trace Enable T1</w:t>
      </w:r>
    </w:p>
    <w:p w14:paraId="0028AF33" w14:textId="77777777" w:rsidR="0084095B" w:rsidRPr="001E26AA" w:rsidRDefault="0084095B" w:rsidP="00D62082">
      <w:pPr>
        <w:pStyle w:val="RegisterDescription"/>
      </w:pPr>
      <w:r w:rsidRPr="001E26AA">
        <w:tab/>
      </w:r>
      <w:r w:rsidRPr="001E26AA">
        <w:tab/>
      </w:r>
      <w:r w:rsidRPr="001E26AA">
        <w:tab/>
        <w:t>T0 = Trace Enable T0</w:t>
      </w:r>
    </w:p>
    <w:p w14:paraId="33D5E1F0" w14:textId="77777777" w:rsidR="0084095B" w:rsidRPr="001E26AA" w:rsidRDefault="0084095B" w:rsidP="00D62082">
      <w:pPr>
        <w:pStyle w:val="RegisterDescription"/>
      </w:pPr>
      <w:r w:rsidRPr="001E26AA">
        <w:tab/>
      </w:r>
      <w:r w:rsidRPr="001E26AA">
        <w:tab/>
      </w:r>
      <w:r w:rsidRPr="001E26AA">
        <w:tab/>
        <w:t>S = Supervisor / User State</w:t>
      </w:r>
    </w:p>
    <w:p w14:paraId="2F4986B0" w14:textId="77777777" w:rsidR="0084095B" w:rsidRPr="001E26AA" w:rsidRDefault="0084095B" w:rsidP="00D62082">
      <w:pPr>
        <w:pStyle w:val="RegisterDescription"/>
      </w:pPr>
      <w:r w:rsidRPr="001E26AA">
        <w:tab/>
      </w:r>
      <w:r w:rsidRPr="001E26AA">
        <w:tab/>
      </w:r>
      <w:r w:rsidRPr="001E26AA">
        <w:tab/>
        <w:t>M = Master / Interrupt State</w:t>
      </w:r>
    </w:p>
    <w:p w14:paraId="32C0CF47" w14:textId="77777777" w:rsidR="0084095B" w:rsidRPr="001E26AA" w:rsidRDefault="0084095B" w:rsidP="00D62082">
      <w:pPr>
        <w:pStyle w:val="RegisterDescription"/>
      </w:pPr>
      <w:r w:rsidRPr="001E26AA">
        <w:tab/>
      </w:r>
      <w:r w:rsidRPr="001E26AA">
        <w:tab/>
      </w:r>
      <w:r w:rsidRPr="001E26AA">
        <w:tab/>
        <w:t>I2 = Interrupt Priority Mask I2</w:t>
      </w:r>
    </w:p>
    <w:p w14:paraId="29DC9942" w14:textId="77777777" w:rsidR="0084095B" w:rsidRPr="001E26AA" w:rsidRDefault="0084095B" w:rsidP="0084095B">
      <w:pPr>
        <w:pStyle w:val="RegisterDescription"/>
      </w:pPr>
      <w:r w:rsidRPr="001E26AA">
        <w:tab/>
      </w:r>
      <w:r w:rsidRPr="001E26AA">
        <w:tab/>
      </w:r>
      <w:r w:rsidRPr="001E26AA">
        <w:tab/>
        <w:t>I1 = Interrupt Priority Mask I1</w:t>
      </w:r>
    </w:p>
    <w:p w14:paraId="0EF030E0" w14:textId="77777777" w:rsidR="0084095B" w:rsidRPr="001E26AA" w:rsidRDefault="0084095B" w:rsidP="0084095B">
      <w:pPr>
        <w:pStyle w:val="RegisterDescription"/>
      </w:pPr>
      <w:r w:rsidRPr="001E26AA">
        <w:tab/>
      </w:r>
      <w:r w:rsidRPr="001E26AA">
        <w:tab/>
      </w:r>
      <w:r w:rsidRPr="001E26AA">
        <w:tab/>
        <w:t>I0 = Interrupt Priority Mask I0</w:t>
      </w:r>
    </w:p>
    <w:p w14:paraId="2F8FC82F" w14:textId="77777777" w:rsidR="0084095B" w:rsidRPr="001E26AA" w:rsidRDefault="0084095B" w:rsidP="0084095B">
      <w:pPr>
        <w:pStyle w:val="RegisterDescription"/>
      </w:pPr>
      <w:r w:rsidRPr="001E26AA">
        <w:tab/>
      </w:r>
      <w:r w:rsidRPr="001E26AA">
        <w:tab/>
      </w:r>
      <w:r w:rsidRPr="001E26AA">
        <w:tab/>
        <w:t>X = Extend</w:t>
      </w:r>
    </w:p>
    <w:p w14:paraId="39FF7F80" w14:textId="77777777" w:rsidR="0084095B" w:rsidRPr="001E26AA" w:rsidRDefault="0084095B" w:rsidP="0084095B">
      <w:pPr>
        <w:pStyle w:val="RegisterDescription"/>
      </w:pPr>
      <w:r w:rsidRPr="001E26AA">
        <w:tab/>
      </w:r>
      <w:r w:rsidRPr="001E26AA">
        <w:tab/>
      </w:r>
      <w:r w:rsidRPr="001E26AA">
        <w:tab/>
        <w:t>N = Negative</w:t>
      </w:r>
    </w:p>
    <w:p w14:paraId="19CB35D5" w14:textId="77777777" w:rsidR="0084095B" w:rsidRPr="001E26AA" w:rsidRDefault="0084095B" w:rsidP="0084095B">
      <w:pPr>
        <w:pStyle w:val="RegisterDescription"/>
      </w:pPr>
      <w:r w:rsidRPr="001E26AA">
        <w:tab/>
      </w:r>
      <w:r w:rsidRPr="001E26AA">
        <w:tab/>
      </w:r>
      <w:r w:rsidRPr="001E26AA">
        <w:tab/>
        <w:t>Z = Zero</w:t>
      </w:r>
    </w:p>
    <w:p w14:paraId="23DCE82C" w14:textId="77777777" w:rsidR="0084095B" w:rsidRPr="001E26AA" w:rsidRDefault="0084095B" w:rsidP="0084095B">
      <w:pPr>
        <w:pStyle w:val="RegisterDescription"/>
      </w:pPr>
      <w:r w:rsidRPr="001E26AA">
        <w:tab/>
      </w:r>
      <w:r w:rsidRPr="001E26AA">
        <w:tab/>
      </w:r>
      <w:r w:rsidRPr="001E26AA">
        <w:tab/>
        <w:t>V = Overflow</w:t>
      </w:r>
    </w:p>
    <w:p w14:paraId="6CC3B7DF" w14:textId="77777777" w:rsidR="0084095B" w:rsidRPr="001E26AA" w:rsidRDefault="0084095B" w:rsidP="0084095B">
      <w:pPr>
        <w:pStyle w:val="RegisterDescription"/>
      </w:pPr>
      <w:r w:rsidRPr="001E26AA">
        <w:tab/>
      </w:r>
      <w:r w:rsidRPr="001E26AA">
        <w:tab/>
      </w:r>
      <w:r w:rsidRPr="001E26AA">
        <w:tab/>
        <w:t>C = Carry</w:t>
      </w:r>
    </w:p>
    <w:p w14:paraId="2B71E8B0" w14:textId="77777777" w:rsidR="00EE4DA3" w:rsidRPr="001E26AA" w:rsidRDefault="00EE4DA3" w:rsidP="00EE4DA3">
      <w:pPr>
        <w:pStyle w:val="PlainText"/>
      </w:pPr>
      <w:r w:rsidRPr="001E26AA">
        <w:t>M68K_SP</w:t>
      </w:r>
      <w:r w:rsidRPr="001E26AA">
        <w:tab/>
      </w:r>
      <w:r w:rsidR="005E6D9B" w:rsidRPr="001E26AA">
        <w:tab/>
      </w:r>
      <w:r w:rsidRPr="001E26AA">
        <w:t>32</w:t>
      </w:r>
      <w:r w:rsidRPr="001E26AA">
        <w:tab/>
        <w:t>SP</w:t>
      </w:r>
      <w:r w:rsidR="005E6D9B" w:rsidRPr="001E26AA">
        <w:t xml:space="preserve"> – stack pointer</w:t>
      </w:r>
      <w:r w:rsidR="00F11C42" w:rsidRPr="001E26AA">
        <w:t xml:space="preserve"> (located in A7)</w:t>
      </w:r>
    </w:p>
    <w:p w14:paraId="4BF87962" w14:textId="77777777" w:rsidR="00EE4DA3" w:rsidRPr="001E26AA" w:rsidRDefault="00EE4DA3" w:rsidP="00EE4DA3">
      <w:pPr>
        <w:pStyle w:val="PlainText"/>
      </w:pPr>
      <w:r w:rsidRPr="001E26AA">
        <w:t>M68K_USP</w:t>
      </w:r>
      <w:r w:rsidRPr="001E26AA">
        <w:tab/>
      </w:r>
      <w:r w:rsidR="005E6D9B" w:rsidRPr="001E26AA">
        <w:tab/>
      </w:r>
      <w:r w:rsidRPr="001E26AA">
        <w:t>32</w:t>
      </w:r>
      <w:r w:rsidRPr="001E26AA">
        <w:tab/>
        <w:t>USP</w:t>
      </w:r>
      <w:r w:rsidR="005E6D9B" w:rsidRPr="001E26AA">
        <w:t xml:space="preserve"> – user stack pointer</w:t>
      </w:r>
    </w:p>
    <w:p w14:paraId="16558F74" w14:textId="77777777" w:rsidR="00EE4DA3" w:rsidRPr="001E26AA" w:rsidRDefault="00EE4DA3" w:rsidP="00EE4DA3">
      <w:pPr>
        <w:pStyle w:val="PlainText"/>
      </w:pPr>
      <w:r w:rsidRPr="001E26AA">
        <w:t>M68K_ISP</w:t>
      </w:r>
      <w:r w:rsidRPr="001E26AA">
        <w:tab/>
      </w:r>
      <w:r w:rsidR="005E6D9B" w:rsidRPr="001E26AA">
        <w:tab/>
      </w:r>
      <w:r w:rsidRPr="001E26AA">
        <w:t>32</w:t>
      </w:r>
      <w:r w:rsidRPr="001E26AA">
        <w:tab/>
        <w:t>ISP</w:t>
      </w:r>
      <w:r w:rsidR="005E6D9B" w:rsidRPr="001E26AA">
        <w:t xml:space="preserve"> </w:t>
      </w:r>
      <w:r w:rsidR="00D84F99" w:rsidRPr="001E26AA">
        <w:t>–</w:t>
      </w:r>
      <w:r w:rsidR="005E6D9B" w:rsidRPr="001E26AA">
        <w:t xml:space="preserve"> </w:t>
      </w:r>
      <w:r w:rsidR="00D84F99" w:rsidRPr="001E26AA">
        <w:t>interrupt stack pointer</w:t>
      </w:r>
    </w:p>
    <w:p w14:paraId="6B6D095D" w14:textId="77777777" w:rsidR="00EE4DA3" w:rsidRPr="001E26AA" w:rsidRDefault="00EE4DA3" w:rsidP="00EE4DA3">
      <w:pPr>
        <w:pStyle w:val="PlainText"/>
      </w:pPr>
      <w:r w:rsidRPr="001E26AA">
        <w:t>M68K_MSP</w:t>
      </w:r>
      <w:r w:rsidRPr="001E26AA">
        <w:tab/>
      </w:r>
      <w:r w:rsidR="005E6D9B" w:rsidRPr="001E26AA">
        <w:tab/>
      </w:r>
      <w:r w:rsidRPr="001E26AA">
        <w:t>32</w:t>
      </w:r>
      <w:r w:rsidRPr="001E26AA">
        <w:tab/>
        <w:t>MSP</w:t>
      </w:r>
      <w:r w:rsidR="00D84F99" w:rsidRPr="001E26AA">
        <w:t xml:space="preserve"> – master stack pointer</w:t>
      </w:r>
    </w:p>
    <w:p w14:paraId="510D25C7" w14:textId="77777777" w:rsidR="00EE4DA3" w:rsidRPr="001E26AA" w:rsidRDefault="00EE4DA3" w:rsidP="00EE4DA3">
      <w:pPr>
        <w:pStyle w:val="PlainText"/>
      </w:pPr>
      <w:r w:rsidRPr="001E26AA">
        <w:t>M68K_SFC</w:t>
      </w:r>
      <w:r w:rsidRPr="001E26AA">
        <w:tab/>
      </w:r>
      <w:r w:rsidR="005E6D9B" w:rsidRPr="001E26AA">
        <w:tab/>
      </w:r>
      <w:r w:rsidRPr="001E26AA">
        <w:t>32</w:t>
      </w:r>
      <w:r w:rsidRPr="001E26AA">
        <w:tab/>
        <w:t>SFC</w:t>
      </w:r>
      <w:r w:rsidR="00D84F99" w:rsidRPr="001E26AA">
        <w:t xml:space="preserve"> – source function code register</w:t>
      </w:r>
    </w:p>
    <w:p w14:paraId="006F19D7" w14:textId="77777777" w:rsidR="00EE4DA3" w:rsidRPr="001E26AA" w:rsidRDefault="00EE4DA3" w:rsidP="00EE4DA3">
      <w:pPr>
        <w:pStyle w:val="PlainText"/>
      </w:pPr>
      <w:r w:rsidRPr="001E26AA">
        <w:t>M68K_DFC</w:t>
      </w:r>
      <w:r w:rsidRPr="001E26AA">
        <w:tab/>
      </w:r>
      <w:r w:rsidR="005E6D9B" w:rsidRPr="001E26AA">
        <w:tab/>
      </w:r>
      <w:r w:rsidRPr="001E26AA">
        <w:t>32</w:t>
      </w:r>
      <w:r w:rsidRPr="001E26AA">
        <w:tab/>
        <w:t>DFC</w:t>
      </w:r>
      <w:r w:rsidR="00D84F99" w:rsidRPr="001E26AA">
        <w:t xml:space="preserve"> – destination function code register</w:t>
      </w:r>
    </w:p>
    <w:p w14:paraId="413EF8B7" w14:textId="77777777" w:rsidR="00EE4DA3" w:rsidRPr="001E26AA" w:rsidRDefault="00EE4DA3" w:rsidP="00EE4DA3">
      <w:pPr>
        <w:pStyle w:val="PlainText"/>
      </w:pPr>
      <w:r w:rsidRPr="001E26AA">
        <w:t>M68K_VBR</w:t>
      </w:r>
      <w:r w:rsidRPr="001E26AA">
        <w:tab/>
      </w:r>
      <w:r w:rsidR="005E6D9B" w:rsidRPr="001E26AA">
        <w:tab/>
      </w:r>
      <w:r w:rsidRPr="001E26AA">
        <w:t>32</w:t>
      </w:r>
      <w:r w:rsidRPr="001E26AA">
        <w:tab/>
        <w:t>VBR</w:t>
      </w:r>
      <w:r w:rsidR="00D84F99" w:rsidRPr="001E26AA">
        <w:t xml:space="preserve"> – vector base register</w:t>
      </w:r>
    </w:p>
    <w:p w14:paraId="27D85362" w14:textId="77777777" w:rsidR="00EE4DA3" w:rsidRPr="001E26AA" w:rsidRDefault="00EE4DA3" w:rsidP="00EE4DA3">
      <w:pPr>
        <w:pStyle w:val="PlainText"/>
      </w:pPr>
      <w:r w:rsidRPr="001E26AA">
        <w:t>M68K_CACR</w:t>
      </w:r>
      <w:r w:rsidRPr="001E26AA">
        <w:tab/>
      </w:r>
      <w:r w:rsidR="005E6D9B" w:rsidRPr="001E26AA">
        <w:tab/>
      </w:r>
      <w:r w:rsidRPr="001E26AA">
        <w:t>32</w:t>
      </w:r>
      <w:r w:rsidRPr="001E26AA">
        <w:tab/>
        <w:t>CACR</w:t>
      </w:r>
      <w:r w:rsidR="00D84F99" w:rsidRPr="001E26AA">
        <w:t xml:space="preserve"> – cache control register</w:t>
      </w:r>
    </w:p>
    <w:p w14:paraId="31039FCF" w14:textId="77777777" w:rsidR="00EE4DA3" w:rsidRPr="001E26AA" w:rsidRDefault="00EE4DA3" w:rsidP="00EE4DA3">
      <w:pPr>
        <w:pStyle w:val="PlainText"/>
      </w:pPr>
      <w:r w:rsidRPr="001E26AA">
        <w:t>M68K_CAAR</w:t>
      </w:r>
      <w:r w:rsidRPr="001E26AA">
        <w:tab/>
      </w:r>
      <w:r w:rsidR="005E6D9B" w:rsidRPr="001E26AA">
        <w:tab/>
      </w:r>
      <w:r w:rsidRPr="001E26AA">
        <w:t>32</w:t>
      </w:r>
      <w:r w:rsidRPr="001E26AA">
        <w:tab/>
        <w:t>CAAR</w:t>
      </w:r>
      <w:r w:rsidR="00D84F99" w:rsidRPr="001E26AA">
        <w:t xml:space="preserve"> – cache address register</w:t>
      </w:r>
    </w:p>
    <w:p w14:paraId="73168D6E" w14:textId="77777777" w:rsidR="00EE4DA3" w:rsidRPr="001E26AA" w:rsidRDefault="00EE4DA3" w:rsidP="00EE4DA3">
      <w:pPr>
        <w:pStyle w:val="PlainText"/>
      </w:pPr>
      <w:r w:rsidRPr="001E26AA">
        <w:t>M68K_PREF_ADDR</w:t>
      </w:r>
      <w:r w:rsidRPr="001E26AA">
        <w:tab/>
        <w:t>32</w:t>
      </w:r>
      <w:r w:rsidRPr="001E26AA">
        <w:tab/>
      </w:r>
      <w:r w:rsidR="00F11C42" w:rsidRPr="001E26AA">
        <w:t xml:space="preserve">last </w:t>
      </w:r>
      <w:r w:rsidR="00D84F99" w:rsidRPr="001E26AA">
        <w:t>prefetch address</w:t>
      </w:r>
    </w:p>
    <w:p w14:paraId="433CAEDF" w14:textId="77777777" w:rsidR="00EE4DA3" w:rsidRPr="001E26AA" w:rsidRDefault="00EE4DA3" w:rsidP="00EE4DA3">
      <w:pPr>
        <w:pStyle w:val="PlainText"/>
      </w:pPr>
      <w:r w:rsidRPr="001E26AA">
        <w:t>M68K_PREF_DATA</w:t>
      </w:r>
      <w:r w:rsidRPr="001E26AA">
        <w:tab/>
        <w:t>32</w:t>
      </w:r>
      <w:r w:rsidRPr="001E26AA">
        <w:tab/>
      </w:r>
      <w:r w:rsidR="00F11C42" w:rsidRPr="001E26AA">
        <w:t xml:space="preserve">last </w:t>
      </w:r>
      <w:r w:rsidR="00D84F99" w:rsidRPr="001E26AA">
        <w:t>prefetch data</w:t>
      </w:r>
    </w:p>
    <w:p w14:paraId="0A0D68DF" w14:textId="77777777" w:rsidR="00EE4DA3" w:rsidRPr="001E26AA" w:rsidRDefault="00EE4DA3" w:rsidP="00EE4DA3">
      <w:pPr>
        <w:pStyle w:val="PlainText"/>
      </w:pPr>
      <w:r w:rsidRPr="001E26AA">
        <w:t>M68K_PPC</w:t>
      </w:r>
      <w:r w:rsidRPr="001E26AA">
        <w:tab/>
      </w:r>
      <w:r w:rsidR="005E6D9B" w:rsidRPr="001E26AA">
        <w:tab/>
      </w:r>
      <w:r w:rsidRPr="001E26AA">
        <w:t>32</w:t>
      </w:r>
      <w:r w:rsidRPr="001E26AA">
        <w:tab/>
        <w:t>PPC</w:t>
      </w:r>
      <w:r w:rsidR="00D84F99" w:rsidRPr="001E26AA">
        <w:t xml:space="preserve"> – previous </w:t>
      </w:r>
      <w:r w:rsidR="00F11C42" w:rsidRPr="001E26AA">
        <w:t xml:space="preserve">value of </w:t>
      </w:r>
      <w:r w:rsidR="00D84F99" w:rsidRPr="001E26AA">
        <w:t>program counter</w:t>
      </w:r>
    </w:p>
    <w:p w14:paraId="3F7CEDE8" w14:textId="77777777" w:rsidR="00EE4DA3" w:rsidRPr="001E26AA" w:rsidRDefault="00EE4DA3" w:rsidP="00EE4DA3">
      <w:pPr>
        <w:pStyle w:val="PlainText"/>
      </w:pPr>
      <w:r w:rsidRPr="001E26AA">
        <w:lastRenderedPageBreak/>
        <w:t>M68K_IR</w:t>
      </w:r>
      <w:r w:rsidRPr="001E26AA">
        <w:tab/>
      </w:r>
      <w:r w:rsidR="005E6D9B" w:rsidRPr="001E26AA">
        <w:tab/>
      </w:r>
      <w:r w:rsidRPr="001E26AA">
        <w:t>32</w:t>
      </w:r>
      <w:r w:rsidRPr="001E26AA">
        <w:tab/>
        <w:t>IR</w:t>
      </w:r>
      <w:r w:rsidR="00D84F99" w:rsidRPr="001E26AA">
        <w:t xml:space="preserve"> </w:t>
      </w:r>
      <w:r w:rsidR="00F11C42" w:rsidRPr="001E26AA">
        <w:t>–</w:t>
      </w:r>
      <w:r w:rsidR="00D84F99" w:rsidRPr="001E26AA">
        <w:t xml:space="preserve"> </w:t>
      </w:r>
      <w:r w:rsidR="00F11C42" w:rsidRPr="001E26AA">
        <w:t xml:space="preserve">instruction </w:t>
      </w:r>
      <w:proofErr w:type="gramStart"/>
      <w:r w:rsidR="00F11C42" w:rsidRPr="001E26AA">
        <w:t>register</w:t>
      </w:r>
      <w:proofErr w:type="gramEnd"/>
    </w:p>
    <w:p w14:paraId="36BFAE48" w14:textId="77777777" w:rsidR="00F66846" w:rsidRDefault="00EE4DA3">
      <w:pPr>
        <w:pStyle w:val="PlainText"/>
      </w:pPr>
      <w:r w:rsidRPr="001E26AA">
        <w:t>M68K_CPU_TYPE</w:t>
      </w:r>
      <w:r w:rsidRPr="001E26AA">
        <w:tab/>
        <w:t>32</w:t>
      </w:r>
      <w:r w:rsidRPr="001E26AA">
        <w:tab/>
      </w:r>
      <w:r w:rsidR="00D84F99" w:rsidRPr="001E26AA">
        <w:t xml:space="preserve">CPU type (read only), 1 for </w:t>
      </w:r>
      <w:proofErr w:type="gramStart"/>
      <w:r w:rsidR="00D84F99" w:rsidRPr="001E26AA">
        <w:t>MC68000</w:t>
      </w:r>
      <w:proofErr w:type="gramEnd"/>
    </w:p>
    <w:p w14:paraId="728DC131" w14:textId="77777777" w:rsidR="0024761F" w:rsidRDefault="0024761F">
      <w:pPr>
        <w:pStyle w:val="PlainText"/>
      </w:pPr>
      <w:r>
        <w:t>MMIOBASE</w:t>
      </w:r>
      <w:r>
        <w:tab/>
      </w:r>
      <w:r>
        <w:tab/>
        <w:t>24</w:t>
      </w:r>
      <w:r>
        <w:tab/>
        <w:t>Memory Mapped I/O Base Address</w:t>
      </w:r>
    </w:p>
    <w:p w14:paraId="4339681E" w14:textId="77777777" w:rsidR="0024761F" w:rsidRDefault="0024761F">
      <w:pPr>
        <w:pStyle w:val="PlainText"/>
      </w:pPr>
      <w:r>
        <w:t>MMIOSIZE</w:t>
      </w:r>
      <w:r>
        <w:tab/>
      </w:r>
      <w:r>
        <w:tab/>
        <w:t>17</w:t>
      </w:r>
      <w:r>
        <w:tab/>
        <w:t>Memory Mapped I/O Size</w:t>
      </w:r>
    </w:p>
    <w:p w14:paraId="0C5C0F5C" w14:textId="77777777" w:rsidR="0024761F" w:rsidRPr="001E26AA" w:rsidRDefault="0024761F">
      <w:pPr>
        <w:pStyle w:val="PlainText"/>
      </w:pPr>
      <w:r>
        <w:t>M68KVAR</w:t>
      </w:r>
      <w:r>
        <w:tab/>
      </w:r>
      <w:r>
        <w:tab/>
        <w:t>17</w:t>
      </w:r>
      <w:r>
        <w:tab/>
        <w:t>M68K CPU Type</w:t>
      </w:r>
    </w:p>
    <w:p w14:paraId="42C5E256" w14:textId="77777777" w:rsidR="001F331C" w:rsidRPr="001E26AA" w:rsidRDefault="001F331C" w:rsidP="006C5E96">
      <w:pPr>
        <w:pStyle w:val="NurText12"/>
      </w:pPr>
      <w:r w:rsidRPr="001E26AA">
        <w:t>The CPU device supports the following debug flags (set with “SET CPU DEBUG=f1</w:t>
      </w:r>
      <w:proofErr w:type="gramStart"/>
      <w:r w:rsidRPr="001E26AA">
        <w:t>{;f</w:t>
      </w:r>
      <w:proofErr w:type="gramEnd"/>
      <w:r w:rsidRPr="001E26AA">
        <w:t>}” or “SET CPU DEBUG” to enable all of them)</w:t>
      </w:r>
    </w:p>
    <w:p w14:paraId="3C88D3A3" w14:textId="77777777" w:rsidR="001F331C" w:rsidRPr="001E26AA" w:rsidRDefault="001F331C">
      <w:pPr>
        <w:pStyle w:val="SetCommand"/>
      </w:pPr>
      <w:r w:rsidRPr="001E26AA">
        <w:t>LOG_IN</w:t>
      </w:r>
      <w:r w:rsidRPr="001E26AA">
        <w:tab/>
        <w:t>Log all IN operations to the file specified with “SET DEBUG &lt;file&gt;”</w:t>
      </w:r>
      <w:r w:rsidR="005723CD">
        <w:t>.</w:t>
      </w:r>
    </w:p>
    <w:p w14:paraId="682BD83F" w14:textId="77777777" w:rsidR="001F331C" w:rsidRPr="001E26AA" w:rsidRDefault="001F331C">
      <w:pPr>
        <w:pStyle w:val="SetCommand"/>
      </w:pPr>
      <w:r w:rsidRPr="001E26AA">
        <w:t>LOG_OUT</w:t>
      </w:r>
      <w:r w:rsidRPr="001E26AA">
        <w:tab/>
        <w:t>Log all OUT operations to the file specified with “SET DEBUG &lt;file&gt;”. Use “SET NODEBUG” to close the file. Also note that there is no logging if no file has been specified.</w:t>
      </w:r>
    </w:p>
    <w:p w14:paraId="7513E664" w14:textId="77777777" w:rsidR="001F331C" w:rsidRPr="001E26AA" w:rsidRDefault="001F331C">
      <w:pPr>
        <w:pStyle w:val="Heading2"/>
      </w:pPr>
      <w:bookmarkStart w:id="26" w:name="_Toc28682142"/>
      <w:bookmarkStart w:id="27" w:name="_Toc140521623"/>
      <w:r w:rsidRPr="001E26AA">
        <w:t>The Serial I/O Card (2SIO)</w:t>
      </w:r>
      <w:bookmarkEnd w:id="26"/>
      <w:bookmarkEnd w:id="27"/>
    </w:p>
    <w:p w14:paraId="177A6DB0" w14:textId="77777777" w:rsidR="001F331C" w:rsidRPr="001E26AA" w:rsidRDefault="001F331C">
      <w:pPr>
        <w:pStyle w:val="PlainText"/>
      </w:pPr>
      <w:r w:rsidRPr="001E26AA">
        <w:t>This simple programmed I/O device provides 2 serial ports to the outside world, which could be hardware jumpered to support RS-232 plugs or a TTY current loop interface. The standard I/O addresses assigned by MITS was 10-11 (hex) for the first port, and 12-13 (hex) for the second. We follow this standard in the simulator.</w:t>
      </w:r>
    </w:p>
    <w:p w14:paraId="4ECEA705" w14:textId="77777777" w:rsidR="001F331C" w:rsidRPr="001E26AA" w:rsidRDefault="001F331C">
      <w:pPr>
        <w:pStyle w:val="PlainText"/>
      </w:pPr>
      <w:r w:rsidRPr="001E26AA">
        <w:t xml:space="preserve">The simulator directs I/O to/from the first port to the screen. The second port reads from an attachable "tape reader" file on </w:t>
      </w:r>
      <w:proofErr w:type="gramStart"/>
      <w:r w:rsidRPr="001E26AA">
        <w:t>input, and</w:t>
      </w:r>
      <w:proofErr w:type="gramEnd"/>
      <w:r w:rsidRPr="001E26AA">
        <w:t xml:space="preserve"> writes to an attachable "punch file" on output. These files are considered a simple stream of 8-bit bytes.</w:t>
      </w:r>
    </w:p>
    <w:p w14:paraId="68EA397D" w14:textId="77777777" w:rsidR="001F331C" w:rsidRPr="001E26AA" w:rsidRDefault="001F331C">
      <w:pPr>
        <w:pStyle w:val="PlainText"/>
        <w:keepNext/>
      </w:pPr>
      <w:r w:rsidRPr="001E26AA">
        <w:t>The SIO can be configured in SIMH with the following commands:</w:t>
      </w:r>
    </w:p>
    <w:p w14:paraId="7CAC65F8" w14:textId="77777777" w:rsidR="001F331C" w:rsidRPr="001E26AA" w:rsidRDefault="001F331C">
      <w:pPr>
        <w:pStyle w:val="SetCommand9"/>
      </w:pPr>
      <w:r w:rsidRPr="001E26AA">
        <w:t>SET SIO ANSI</w:t>
      </w:r>
      <w:r w:rsidRPr="001E26AA">
        <w:tab/>
        <w:t xml:space="preserve">Bit 8 is set to zero on console </w:t>
      </w:r>
      <w:proofErr w:type="gramStart"/>
      <w:r w:rsidRPr="001E26AA">
        <w:t>output</w:t>
      </w:r>
      <w:proofErr w:type="gramEnd"/>
    </w:p>
    <w:p w14:paraId="7CD0DB11" w14:textId="77777777" w:rsidR="001F331C" w:rsidRPr="001E26AA" w:rsidRDefault="001F331C">
      <w:pPr>
        <w:pStyle w:val="SetCommand"/>
      </w:pPr>
      <w:r w:rsidRPr="001E26AA">
        <w:t>SET SIO TTY</w:t>
      </w:r>
      <w:r w:rsidRPr="001E26AA">
        <w:tab/>
        <w:t xml:space="preserve">Bit 8 is not touched on console </w:t>
      </w:r>
      <w:proofErr w:type="gramStart"/>
      <w:r w:rsidRPr="001E26AA">
        <w:t>output</w:t>
      </w:r>
      <w:proofErr w:type="gramEnd"/>
    </w:p>
    <w:p w14:paraId="737124AB" w14:textId="77777777" w:rsidR="001F331C" w:rsidRPr="001E26AA" w:rsidRDefault="001F331C">
      <w:pPr>
        <w:pStyle w:val="SetCommand"/>
      </w:pPr>
      <w:r w:rsidRPr="001E26AA">
        <w:t>SET SIO ALL</w:t>
      </w:r>
      <w:r w:rsidRPr="001E26AA">
        <w:tab/>
        <w:t xml:space="preserve">Console input remain </w:t>
      </w:r>
      <w:proofErr w:type="gramStart"/>
      <w:r w:rsidRPr="001E26AA">
        <w:t>unchanged</w:t>
      </w:r>
      <w:proofErr w:type="gramEnd"/>
    </w:p>
    <w:p w14:paraId="569899F3" w14:textId="77777777" w:rsidR="001F331C" w:rsidRPr="001E26AA" w:rsidRDefault="001F331C">
      <w:pPr>
        <w:pStyle w:val="SetCommand"/>
      </w:pPr>
      <w:r w:rsidRPr="001E26AA">
        <w:t>SET SIO UPPER</w:t>
      </w:r>
      <w:r w:rsidRPr="001E26AA">
        <w:tab/>
        <w:t>Console input is transformed to upper case characters only (This feature is useful for most Altair software). SET SIO MAP must also have been executed for this option to take effect - otherwise no mapping occurs.</w:t>
      </w:r>
    </w:p>
    <w:p w14:paraId="3756D36C" w14:textId="77777777" w:rsidR="001F331C" w:rsidRPr="001E26AA" w:rsidRDefault="001F331C">
      <w:pPr>
        <w:pStyle w:val="SetCommand"/>
      </w:pPr>
      <w:r w:rsidRPr="001E26AA">
        <w:t>SET SIO BS</w:t>
      </w:r>
      <w:r w:rsidRPr="001E26AA">
        <w:tab/>
        <w:t>Map the delete character to backspace SET SIO MAP must also have been executed for this option to take effect - otherwise no mapping occurs.</w:t>
      </w:r>
    </w:p>
    <w:p w14:paraId="18F9AF67" w14:textId="77777777" w:rsidR="001F331C" w:rsidRPr="001E26AA" w:rsidRDefault="001F331C">
      <w:pPr>
        <w:pStyle w:val="SetCommand"/>
      </w:pPr>
      <w:r w:rsidRPr="001E26AA">
        <w:t>SET SIO DEL</w:t>
      </w:r>
      <w:r w:rsidRPr="001E26AA">
        <w:tab/>
        <w:t>Map the backspace character to delete SET SIO MAP must also have been executed for this option to take effect - otherwise no mapping occurs.</w:t>
      </w:r>
    </w:p>
    <w:p w14:paraId="3DCABBBD" w14:textId="77777777" w:rsidR="001F331C" w:rsidRPr="001E26AA" w:rsidRDefault="001F331C">
      <w:pPr>
        <w:pStyle w:val="SetCommand"/>
      </w:pPr>
      <w:r w:rsidRPr="001E26AA">
        <w:t>SET SIO QUIET</w:t>
      </w:r>
      <w:r w:rsidRPr="001E26AA">
        <w:tab/>
        <w:t xml:space="preserve">Do not print warning </w:t>
      </w:r>
      <w:proofErr w:type="gramStart"/>
      <w:r w:rsidRPr="001E26AA">
        <w:t>messages</w:t>
      </w:r>
      <w:proofErr w:type="gramEnd"/>
    </w:p>
    <w:p w14:paraId="259119C7" w14:textId="77777777" w:rsidR="001F331C" w:rsidRPr="001E26AA" w:rsidRDefault="001F331C">
      <w:pPr>
        <w:pStyle w:val="SetCommand"/>
      </w:pPr>
      <w:r w:rsidRPr="001E26AA">
        <w:t>SET SIO VERBOSE</w:t>
      </w:r>
      <w:r w:rsidRPr="001E26AA">
        <w:tab/>
        <w:t>Print warning messages (useful for debugging) The register SIOWL</w:t>
      </w:r>
      <w:r w:rsidR="006428FF">
        <w:t>EV</w:t>
      </w:r>
      <w:r w:rsidRPr="001E26AA">
        <w:t xml:space="preserve"> determines how often the same warning is displayed. The default is 3.</w:t>
      </w:r>
    </w:p>
    <w:p w14:paraId="4A96B225" w14:textId="77777777" w:rsidR="001F331C" w:rsidRPr="001E26AA" w:rsidRDefault="001F331C">
      <w:pPr>
        <w:pStyle w:val="SetCommand"/>
      </w:pPr>
      <w:r w:rsidRPr="001E26AA">
        <w:t>SET SIO MAP</w:t>
      </w:r>
      <w:r w:rsidRPr="001E26AA">
        <w:tab/>
        <w:t>Enable mapping of characters (see also SET SIO ALL/UPPER/BS/DEL)</w:t>
      </w:r>
    </w:p>
    <w:p w14:paraId="123D20E4" w14:textId="77777777" w:rsidR="001F331C" w:rsidRPr="001E26AA" w:rsidRDefault="001F331C">
      <w:pPr>
        <w:pStyle w:val="SetCommand"/>
      </w:pPr>
      <w:r w:rsidRPr="001E26AA">
        <w:t>SET SIO NOMAP</w:t>
      </w:r>
      <w:r w:rsidRPr="001E26AA">
        <w:tab/>
        <w:t>Disable mapping of characters (see also SET SIO ALL/UPPER/BS/DEL)</w:t>
      </w:r>
    </w:p>
    <w:p w14:paraId="4E239070" w14:textId="77777777" w:rsidR="001F331C" w:rsidRPr="001E26AA" w:rsidRDefault="001F331C">
      <w:pPr>
        <w:pStyle w:val="SetCommand"/>
      </w:pPr>
      <w:r w:rsidRPr="001E26AA">
        <w:t>SET SIO BELL</w:t>
      </w:r>
      <w:r w:rsidRPr="001E26AA">
        <w:tab/>
        <w:t xml:space="preserve">Displaying ^G (Control-G) sounds the </w:t>
      </w:r>
      <w:proofErr w:type="gramStart"/>
      <w:r w:rsidRPr="001E26AA">
        <w:t>bell</w:t>
      </w:r>
      <w:proofErr w:type="gramEnd"/>
    </w:p>
    <w:p w14:paraId="4568E8B6" w14:textId="77777777" w:rsidR="001F331C" w:rsidRPr="001E26AA" w:rsidRDefault="001F331C">
      <w:pPr>
        <w:pStyle w:val="SetCommand"/>
      </w:pPr>
      <w:r w:rsidRPr="001E26AA">
        <w:t>SET SIO NOBELL</w:t>
      </w:r>
      <w:r w:rsidRPr="001E26AA">
        <w:tab/>
        <w:t>Do not display ^G (Control-G, bell character. This feature is useful when a simulated program makes excessive use of the bell character. Furthermore, the SHOW command prints more information.</w:t>
      </w:r>
    </w:p>
    <w:p w14:paraId="64B467A8" w14:textId="77777777" w:rsidR="001F331C" w:rsidRPr="001E26AA" w:rsidRDefault="001F331C">
      <w:pPr>
        <w:pStyle w:val="SetCommand"/>
      </w:pPr>
      <w:r w:rsidRPr="001E26AA">
        <w:lastRenderedPageBreak/>
        <w:t>SET SIO INTERRUPT</w:t>
      </w:r>
      <w:r w:rsidRPr="001E26AA">
        <w:tab/>
        <w:t>Status port 0 creates an interrupt when a character becomes available. The handler is at SIO register KEYBDH.</w:t>
      </w:r>
    </w:p>
    <w:p w14:paraId="77F97431" w14:textId="77777777" w:rsidR="001F331C" w:rsidRPr="001E26AA" w:rsidRDefault="001F331C">
      <w:pPr>
        <w:pStyle w:val="SetCommand"/>
      </w:pPr>
      <w:r w:rsidRPr="001E26AA">
        <w:t>SET SIO NOINTERRUPT</w:t>
      </w:r>
      <w:r w:rsidRPr="001E26AA">
        <w:tab/>
        <w:t>Status port 0 does not create interrupts.</w:t>
      </w:r>
    </w:p>
    <w:p w14:paraId="37EB65AD" w14:textId="77777777" w:rsidR="001F331C" w:rsidRPr="001E26AA" w:rsidRDefault="001F331C">
      <w:pPr>
        <w:pStyle w:val="SetCommand"/>
      </w:pPr>
      <w:r w:rsidRPr="001E26AA">
        <w:t>SET SIO SLEEP</w:t>
      </w:r>
      <w:r w:rsidRPr="001E26AA">
        <w:tab/>
        <w:t xml:space="preserve">Sleeps for SLEEP </w:t>
      </w:r>
      <w:r w:rsidR="001A34F6">
        <w:t>milli</w:t>
      </w:r>
      <w:r w:rsidRPr="001E26AA">
        <w:t>seconds after a keyboard status check where no character was available. This is useful in many operating systems to avoid high real CPU usage in busy wait loops.</w:t>
      </w:r>
      <w:r w:rsidR="001A34F6">
        <w:t xml:space="preserve"> Use “D SLEEP &lt;n&gt;” to change the number of milliseconds</w:t>
      </w:r>
      <w:r w:rsidR="00804096">
        <w:t xml:space="preserve"> – the default value is 1</w:t>
      </w:r>
      <w:r w:rsidR="001A34F6">
        <w:t>.</w:t>
      </w:r>
    </w:p>
    <w:p w14:paraId="5CA86AA6" w14:textId="77777777" w:rsidR="001F331C" w:rsidRPr="001E26AA" w:rsidRDefault="001F331C">
      <w:pPr>
        <w:pStyle w:val="SetCommand"/>
      </w:pPr>
      <w:r w:rsidRPr="001E26AA">
        <w:t>SET SIO NOSLEEP</w:t>
      </w:r>
      <w:r w:rsidRPr="001E26AA">
        <w:tab/>
        <w:t>Do not sleep after unsuccessful keyboard status checks.</w:t>
      </w:r>
    </w:p>
    <w:p w14:paraId="4410431D" w14:textId="77777777" w:rsidR="001F331C" w:rsidRPr="001E26AA" w:rsidRDefault="001F331C">
      <w:pPr>
        <w:pStyle w:val="SetCommand"/>
      </w:pPr>
      <w:r w:rsidRPr="001E26AA">
        <w:t>SET SIO PORT=Port/Terminal/Read/NotRead/Write/Reset/Reset/Data</w:t>
      </w:r>
    </w:p>
    <w:p w14:paraId="3EEB7D16" w14:textId="77777777" w:rsidR="001F331C" w:rsidRPr="001E26AA" w:rsidRDefault="001F331C">
      <w:pPr>
        <w:pStyle w:val="SetCommand"/>
        <w:ind w:firstLine="0"/>
      </w:pPr>
      <w:r w:rsidRPr="001E26AA">
        <w:t xml:space="preserve">Port: </w:t>
      </w:r>
      <w:proofErr w:type="gramStart"/>
      <w:r w:rsidRPr="001E26AA">
        <w:t>two digit</w:t>
      </w:r>
      <w:proofErr w:type="gramEnd"/>
      <w:r w:rsidRPr="001E26AA">
        <w:t xml:space="preserve"> hex address of the new port</w:t>
      </w:r>
    </w:p>
    <w:p w14:paraId="6B2A8EC1" w14:textId="77777777" w:rsidR="001F331C" w:rsidRPr="001E26AA" w:rsidRDefault="001F331C">
      <w:pPr>
        <w:pStyle w:val="SetCommand"/>
        <w:ind w:firstLine="0"/>
      </w:pPr>
      <w:r w:rsidRPr="001E26AA">
        <w:t xml:space="preserve">Terminal: </w:t>
      </w:r>
      <w:proofErr w:type="gramStart"/>
      <w:r w:rsidRPr="001E26AA">
        <w:t>one digit</w:t>
      </w:r>
      <w:proofErr w:type="gramEnd"/>
      <w:r w:rsidRPr="001E26AA">
        <w:t xml:space="preserve"> decimal number of terminal line</w:t>
      </w:r>
    </w:p>
    <w:p w14:paraId="5AB3732E" w14:textId="77777777" w:rsidR="001F331C" w:rsidRPr="001E26AA" w:rsidRDefault="001F331C">
      <w:pPr>
        <w:pStyle w:val="SetCommand"/>
        <w:ind w:firstLine="0"/>
      </w:pPr>
      <w:r w:rsidRPr="001E26AA">
        <w:t xml:space="preserve">Read: </w:t>
      </w:r>
      <w:proofErr w:type="gramStart"/>
      <w:r w:rsidRPr="001E26AA">
        <w:t>two digit</w:t>
      </w:r>
      <w:proofErr w:type="gramEnd"/>
      <w:r w:rsidRPr="001E26AA">
        <w:t xml:space="preserve"> hex mask indicating the bit(s) set when a character is available</w:t>
      </w:r>
    </w:p>
    <w:p w14:paraId="3156894C" w14:textId="77777777" w:rsidR="001F331C" w:rsidRPr="001E26AA" w:rsidRDefault="001F331C">
      <w:pPr>
        <w:pStyle w:val="SetCommand"/>
        <w:ind w:firstLine="0"/>
      </w:pPr>
      <w:r w:rsidRPr="001E26AA">
        <w:t xml:space="preserve">NotRead: </w:t>
      </w:r>
      <w:proofErr w:type="gramStart"/>
      <w:r w:rsidRPr="001E26AA">
        <w:t>two digit</w:t>
      </w:r>
      <w:proofErr w:type="gramEnd"/>
      <w:r w:rsidRPr="001E26AA">
        <w:t xml:space="preserve"> hex mask indicating the bit(s) to set in case no character is available</w:t>
      </w:r>
    </w:p>
    <w:p w14:paraId="5FDDFD6D" w14:textId="77777777" w:rsidR="001F331C" w:rsidRPr="001E26AA" w:rsidRDefault="001F331C">
      <w:pPr>
        <w:pStyle w:val="SetCommand"/>
        <w:ind w:firstLine="0"/>
      </w:pPr>
      <w:r w:rsidRPr="001E26AA">
        <w:t xml:space="preserve">Write: </w:t>
      </w:r>
      <w:proofErr w:type="gramStart"/>
      <w:r w:rsidRPr="001E26AA">
        <w:t>two digit</w:t>
      </w:r>
      <w:proofErr w:type="gramEnd"/>
      <w:r w:rsidRPr="001E26AA">
        <w:t xml:space="preserve"> hex mask indicating the bits set when a character can be written</w:t>
      </w:r>
    </w:p>
    <w:p w14:paraId="6250301D" w14:textId="77777777" w:rsidR="001F331C" w:rsidRPr="001E26AA" w:rsidRDefault="001F331C">
      <w:pPr>
        <w:pStyle w:val="SetCommand"/>
        <w:ind w:firstLine="0"/>
      </w:pPr>
      <w:r w:rsidRPr="001E26AA">
        <w:t>Reset: T (port has reset command) or F (port has no reset command)</w:t>
      </w:r>
    </w:p>
    <w:p w14:paraId="3952A97E" w14:textId="77777777" w:rsidR="001F331C" w:rsidRPr="001E26AA" w:rsidRDefault="001F331C">
      <w:pPr>
        <w:pStyle w:val="SetCommand"/>
        <w:ind w:firstLine="0"/>
      </w:pPr>
      <w:r w:rsidRPr="001E26AA">
        <w:t xml:space="preserve">Reset: </w:t>
      </w:r>
      <w:proofErr w:type="gramStart"/>
      <w:r w:rsidRPr="001E26AA">
        <w:t>two digit</w:t>
      </w:r>
      <w:proofErr w:type="gramEnd"/>
      <w:r w:rsidRPr="001E26AA">
        <w:t xml:space="preserve"> hex value of the reset command</w:t>
      </w:r>
    </w:p>
    <w:p w14:paraId="333D2243" w14:textId="77777777" w:rsidR="001F331C" w:rsidRPr="001E26AA" w:rsidRDefault="001F331C">
      <w:pPr>
        <w:pStyle w:val="SetCommand"/>
        <w:ind w:firstLine="0"/>
      </w:pPr>
      <w:r w:rsidRPr="001E26AA">
        <w:t xml:space="preserve">Data: T (port accepts OUT, </w:t>
      </w:r>
      <w:proofErr w:type="gramStart"/>
      <w:r w:rsidRPr="001E26AA">
        <w:t>i.e.</w:t>
      </w:r>
      <w:proofErr w:type="gramEnd"/>
      <w:r w:rsidRPr="001E26AA">
        <w:t xml:space="preserve"> is a data port) or F (port only has IN, i.e. is a status port).</w:t>
      </w:r>
    </w:p>
    <w:p w14:paraId="4B5835DD" w14:textId="77777777" w:rsidR="00327DF2" w:rsidRPr="001E26AA" w:rsidRDefault="00327DF2" w:rsidP="00327DF2">
      <w:pPr>
        <w:pStyle w:val="SetCommand"/>
      </w:pPr>
      <w:r w:rsidRPr="001E26AA">
        <w:t xml:space="preserve">The standard setting for the console / </w:t>
      </w:r>
      <w:r w:rsidR="00F533B6" w:rsidRPr="001E26AA">
        <w:t>keyboard</w:t>
      </w:r>
      <w:r w:rsidRPr="001E26AA">
        <w:t xml:space="preserve"> port is equivalent to</w:t>
      </w:r>
    </w:p>
    <w:p w14:paraId="12172ABE" w14:textId="77777777" w:rsidR="00327DF2" w:rsidRPr="001E26AA" w:rsidRDefault="00E77438" w:rsidP="00327DF2">
      <w:pPr>
        <w:pStyle w:val="SetCommand"/>
      </w:pPr>
      <w:r>
        <w:t>SET SIO PORT</w:t>
      </w:r>
      <w:r w:rsidR="00327DF2" w:rsidRPr="001E26AA">
        <w:t>=10/0/1/0/2/T/3/F</w:t>
      </w:r>
    </w:p>
    <w:p w14:paraId="1DCF6B21" w14:textId="77777777" w:rsidR="00327DF2" w:rsidRPr="001E26AA" w:rsidRDefault="00E77438" w:rsidP="00327DF2">
      <w:pPr>
        <w:pStyle w:val="SetCommand"/>
      </w:pPr>
      <w:r>
        <w:t>SET SIO PORT</w:t>
      </w:r>
      <w:r w:rsidR="00327DF2" w:rsidRPr="001E26AA">
        <w:t>=11/0/1/0/2/T/3/T</w:t>
      </w:r>
    </w:p>
    <w:p w14:paraId="394D9BFE" w14:textId="77777777" w:rsidR="001F331C" w:rsidRPr="001E26AA" w:rsidRDefault="001F331C">
      <w:pPr>
        <w:pStyle w:val="NurText12"/>
      </w:pPr>
      <w:r w:rsidRPr="001E26AA">
        <w:t>You can also attach the SIO to a port or a file:</w:t>
      </w:r>
    </w:p>
    <w:p w14:paraId="7166324B" w14:textId="77777777" w:rsidR="001F331C" w:rsidRPr="001E26AA" w:rsidRDefault="001F331C">
      <w:pPr>
        <w:pStyle w:val="SetCommand"/>
      </w:pPr>
      <w:r w:rsidRPr="001E26AA">
        <w:t>ATTACH SIO 23</w:t>
      </w:r>
      <w:r w:rsidRPr="001E26AA">
        <w:tab/>
        <w:t xml:space="preserve">Console IO goes via a Telnet connection on port 23 (often requires root privileges, you can also use another port and use </w:t>
      </w:r>
      <w:r w:rsidR="00736F95">
        <w:t>T</w:t>
      </w:r>
      <w:r w:rsidRPr="001E26AA">
        <w:t>elnet with this port)</w:t>
      </w:r>
    </w:p>
    <w:p w14:paraId="78A44AF9" w14:textId="77777777" w:rsidR="001F331C" w:rsidRPr="001E26AA" w:rsidRDefault="001F331C">
      <w:pPr>
        <w:pStyle w:val="SetCommand"/>
      </w:pPr>
      <w:r w:rsidRPr="001E26AA">
        <w:t>ATTACH SIO &lt;filename&gt;</w:t>
      </w:r>
      <w:r w:rsidRPr="001E26AA">
        <w:tab/>
        <w:t>Console input is taken from the file with name &lt;filename&gt; and output goes to the SIMH console. Note that sometimes this does not work as expected since some application programs or operating system commands periodically check for input.</w:t>
      </w:r>
    </w:p>
    <w:p w14:paraId="51DD29AB" w14:textId="77777777" w:rsidR="001F331C" w:rsidRPr="001E26AA" w:rsidRDefault="001F331C">
      <w:pPr>
        <w:pStyle w:val="SetCommand"/>
      </w:pPr>
      <w:r w:rsidRPr="001E26AA">
        <w:t>DETACH SIO</w:t>
      </w:r>
      <w:r w:rsidRPr="001E26AA">
        <w:tab/>
        <w:t xml:space="preserve">Console IO goes via the regular SIMH </w:t>
      </w:r>
      <w:proofErr w:type="gramStart"/>
      <w:r w:rsidRPr="001E26AA">
        <w:t>console</w:t>
      </w:r>
      <w:proofErr w:type="gramEnd"/>
    </w:p>
    <w:p w14:paraId="2C945EA9" w14:textId="77777777" w:rsidR="001F331C" w:rsidRPr="001E26AA" w:rsidRDefault="001F331C">
      <w:pPr>
        <w:pStyle w:val="NurText12"/>
      </w:pPr>
      <w:r w:rsidRPr="001E26AA">
        <w:t>The SIO device supports the following debug flags (set with “SET SIO DEBUG=f1</w:t>
      </w:r>
      <w:proofErr w:type="gramStart"/>
      <w:r w:rsidRPr="001E26AA">
        <w:t>{;f</w:t>
      </w:r>
      <w:proofErr w:type="gramEnd"/>
      <w:r w:rsidRPr="001E26AA">
        <w:t>}” or “SET SIO DEBUG” to enable all of them)</w:t>
      </w:r>
    </w:p>
    <w:p w14:paraId="5300558E" w14:textId="77777777" w:rsidR="001F331C" w:rsidRPr="001E26AA" w:rsidRDefault="001F331C">
      <w:pPr>
        <w:pStyle w:val="SetCommand"/>
      </w:pPr>
      <w:r w:rsidRPr="001E26AA">
        <w:t>IN</w:t>
      </w:r>
      <w:r w:rsidRPr="001E26AA">
        <w:tab/>
        <w:t>All IN operations on the SIO ports (status and data)</w:t>
      </w:r>
    </w:p>
    <w:p w14:paraId="4EDF1276" w14:textId="77777777" w:rsidR="001F331C" w:rsidRPr="001E26AA" w:rsidRDefault="001F331C">
      <w:pPr>
        <w:pStyle w:val="SetCommand"/>
      </w:pPr>
      <w:r w:rsidRPr="001E26AA">
        <w:t>OUT</w:t>
      </w:r>
      <w:r w:rsidRPr="001E26AA">
        <w:tab/>
        <w:t>All OUT operations on the SIO ports (status and data)</w:t>
      </w:r>
    </w:p>
    <w:p w14:paraId="5ED40598" w14:textId="77777777" w:rsidR="001F331C" w:rsidRPr="001E26AA" w:rsidRDefault="001F331C">
      <w:pPr>
        <w:pStyle w:val="SetCommand"/>
      </w:pPr>
      <w:r w:rsidRPr="001E26AA">
        <w:t>CMD</w:t>
      </w:r>
      <w:r w:rsidRPr="001E26AA">
        <w:tab/>
        <w:t xml:space="preserve">All OUT operations which are interpreted as </w:t>
      </w:r>
      <w:proofErr w:type="gramStart"/>
      <w:r w:rsidRPr="001E26AA">
        <w:t>commands</w:t>
      </w:r>
      <w:proofErr w:type="gramEnd"/>
    </w:p>
    <w:p w14:paraId="06E77210" w14:textId="77777777" w:rsidR="001F331C" w:rsidRPr="001E26AA" w:rsidRDefault="001F331C">
      <w:pPr>
        <w:pStyle w:val="SetCommand"/>
      </w:pPr>
      <w:r w:rsidRPr="001E26AA">
        <w:t>VERBOSE</w:t>
      </w:r>
      <w:r w:rsidRPr="001E26AA">
        <w:tab/>
        <w:t>All warning messages (currently: none)</w:t>
      </w:r>
    </w:p>
    <w:p w14:paraId="780F7B1E" w14:textId="77777777" w:rsidR="00DB7923" w:rsidRDefault="00DB7923" w:rsidP="00DB7923">
      <w:pPr>
        <w:pStyle w:val="PlainText"/>
        <w:keepNext/>
      </w:pPr>
      <w:r w:rsidRPr="001E26AA">
        <w:t xml:space="preserve">The </w:t>
      </w:r>
      <w:r>
        <w:t>PTP/PTR</w:t>
      </w:r>
      <w:r w:rsidRPr="001E26AA">
        <w:t xml:space="preserve"> can be configured in SIMH with the following command:</w:t>
      </w:r>
    </w:p>
    <w:p w14:paraId="04F32DA8" w14:textId="77777777" w:rsidR="00DB7923" w:rsidRPr="001E26AA" w:rsidRDefault="00DB7923" w:rsidP="00DB7923">
      <w:pPr>
        <w:pStyle w:val="SetCommand"/>
      </w:pPr>
      <w:r w:rsidRPr="001E26AA">
        <w:t xml:space="preserve">SET </w:t>
      </w:r>
      <w:r>
        <w:t>PTP</w:t>
      </w:r>
      <w:r w:rsidRPr="001E26AA">
        <w:t xml:space="preserve"> PORT=</w:t>
      </w:r>
      <w:r>
        <w:t xml:space="preserve">StatusPort/DataPort or </w:t>
      </w:r>
      <w:r w:rsidRPr="001E26AA">
        <w:t xml:space="preserve">SET </w:t>
      </w:r>
      <w:r>
        <w:t>PTR</w:t>
      </w:r>
      <w:r w:rsidRPr="001E26AA">
        <w:t xml:space="preserve"> PORT=</w:t>
      </w:r>
      <w:r>
        <w:t>StatusPort/DataPort</w:t>
      </w:r>
    </w:p>
    <w:p w14:paraId="002B2DF9" w14:textId="77777777" w:rsidR="00DB7923" w:rsidRPr="001E26AA" w:rsidRDefault="00DB7923" w:rsidP="00DB7923">
      <w:pPr>
        <w:pStyle w:val="SetCommand"/>
        <w:ind w:firstLine="0"/>
      </w:pPr>
      <w:r>
        <w:t>StatusPort</w:t>
      </w:r>
      <w:r w:rsidRPr="001E26AA">
        <w:t xml:space="preserve">: </w:t>
      </w:r>
      <w:proofErr w:type="gramStart"/>
      <w:r w:rsidRPr="001E26AA">
        <w:t>two digit</w:t>
      </w:r>
      <w:proofErr w:type="gramEnd"/>
      <w:r w:rsidRPr="001E26AA">
        <w:t xml:space="preserve"> hex address of the new </w:t>
      </w:r>
      <w:r>
        <w:t xml:space="preserve">status </w:t>
      </w:r>
      <w:r w:rsidRPr="001E26AA">
        <w:t>port</w:t>
      </w:r>
      <w:r>
        <w:t xml:space="preserve"> (originally 0x12)</w:t>
      </w:r>
    </w:p>
    <w:p w14:paraId="138F55D1" w14:textId="77777777" w:rsidR="00DB7923" w:rsidRPr="001E26AA" w:rsidRDefault="00DB7923" w:rsidP="00DB7923">
      <w:pPr>
        <w:pStyle w:val="SetCommand"/>
        <w:ind w:firstLine="0"/>
      </w:pPr>
      <w:r>
        <w:t>DataPort</w:t>
      </w:r>
      <w:r w:rsidRPr="001E26AA">
        <w:t xml:space="preserve">: </w:t>
      </w:r>
      <w:proofErr w:type="gramStart"/>
      <w:r w:rsidRPr="001E26AA">
        <w:t>two digit</w:t>
      </w:r>
      <w:proofErr w:type="gramEnd"/>
      <w:r w:rsidRPr="001E26AA">
        <w:t xml:space="preserve"> hex address of the new </w:t>
      </w:r>
      <w:r>
        <w:t xml:space="preserve">data </w:t>
      </w:r>
      <w:r w:rsidRPr="001E26AA">
        <w:t>port</w:t>
      </w:r>
      <w:r>
        <w:t xml:space="preserve"> (originally 0x13)</w:t>
      </w:r>
    </w:p>
    <w:p w14:paraId="7CDBFAC8" w14:textId="77777777" w:rsidR="001F331C" w:rsidRPr="001E26AA" w:rsidRDefault="001F331C">
      <w:pPr>
        <w:pStyle w:val="NurText12"/>
      </w:pPr>
      <w:r w:rsidRPr="001E26AA">
        <w:t>The PTP device supports the following debug flags (set with “SET PTP DEBUG=f1</w:t>
      </w:r>
      <w:proofErr w:type="gramStart"/>
      <w:r w:rsidRPr="001E26AA">
        <w:t>{;f</w:t>
      </w:r>
      <w:proofErr w:type="gramEnd"/>
      <w:r w:rsidRPr="001E26AA">
        <w:t>}” or “SET PTP DEBUG” to enable all of them)</w:t>
      </w:r>
    </w:p>
    <w:p w14:paraId="1E30BA48" w14:textId="77777777" w:rsidR="001F331C" w:rsidRPr="001E26AA" w:rsidRDefault="001F331C">
      <w:pPr>
        <w:pStyle w:val="SetCommand"/>
      </w:pPr>
      <w:r w:rsidRPr="001E26AA">
        <w:t>IN</w:t>
      </w:r>
      <w:r w:rsidRPr="001E26AA">
        <w:tab/>
        <w:t>All IN operations on the PTP ports (status and data)</w:t>
      </w:r>
    </w:p>
    <w:p w14:paraId="4E67304D" w14:textId="77777777" w:rsidR="001F331C" w:rsidRPr="001E26AA" w:rsidRDefault="001F331C">
      <w:pPr>
        <w:pStyle w:val="SetCommand"/>
      </w:pPr>
      <w:r w:rsidRPr="001E26AA">
        <w:lastRenderedPageBreak/>
        <w:t>OUT</w:t>
      </w:r>
      <w:r w:rsidRPr="001E26AA">
        <w:tab/>
        <w:t>All OUT operations on the PTP ports (status and data)</w:t>
      </w:r>
    </w:p>
    <w:p w14:paraId="67B4D323" w14:textId="77777777" w:rsidR="001F331C" w:rsidRPr="001E26AA" w:rsidRDefault="001F331C">
      <w:pPr>
        <w:pStyle w:val="SetCommand"/>
      </w:pPr>
      <w:r w:rsidRPr="001E26AA">
        <w:t>CMD</w:t>
      </w:r>
      <w:r w:rsidRPr="001E26AA">
        <w:tab/>
        <w:t xml:space="preserve">All OUT operations which are interpreted as </w:t>
      </w:r>
      <w:proofErr w:type="gramStart"/>
      <w:r w:rsidRPr="001E26AA">
        <w:t>commands</w:t>
      </w:r>
      <w:proofErr w:type="gramEnd"/>
    </w:p>
    <w:p w14:paraId="1F14C567" w14:textId="77777777" w:rsidR="001F331C" w:rsidRPr="001E26AA" w:rsidRDefault="001F331C">
      <w:pPr>
        <w:pStyle w:val="SetCommand"/>
      </w:pPr>
      <w:r w:rsidRPr="001E26AA">
        <w:t>VERBOSE</w:t>
      </w:r>
      <w:r w:rsidRPr="001E26AA">
        <w:tab/>
        <w:t>All warning messages (currently: use of unattached PTP)</w:t>
      </w:r>
    </w:p>
    <w:p w14:paraId="7AE5B22B" w14:textId="77777777" w:rsidR="001F331C" w:rsidRPr="001E26AA" w:rsidRDefault="001F331C">
      <w:pPr>
        <w:pStyle w:val="NurText12"/>
      </w:pPr>
      <w:r w:rsidRPr="001E26AA">
        <w:t>The PTR device supports the following debug flags (set with “SET PTR DEBUG=f1</w:t>
      </w:r>
      <w:proofErr w:type="gramStart"/>
      <w:r w:rsidRPr="001E26AA">
        <w:t>{;f</w:t>
      </w:r>
      <w:proofErr w:type="gramEnd"/>
      <w:r w:rsidRPr="001E26AA">
        <w:t>}” or “SET PTR DEBUG” to enable all of them)</w:t>
      </w:r>
    </w:p>
    <w:p w14:paraId="58F10CD6" w14:textId="77777777" w:rsidR="001F331C" w:rsidRPr="001E26AA" w:rsidRDefault="001F331C">
      <w:pPr>
        <w:pStyle w:val="SetCommand"/>
      </w:pPr>
      <w:r w:rsidRPr="001E26AA">
        <w:t>IN</w:t>
      </w:r>
      <w:r w:rsidRPr="001E26AA">
        <w:tab/>
        <w:t>All IN operations on the PTR ports (status and data)</w:t>
      </w:r>
    </w:p>
    <w:p w14:paraId="32865944" w14:textId="77777777" w:rsidR="001F331C" w:rsidRPr="001E26AA" w:rsidRDefault="001F331C">
      <w:pPr>
        <w:pStyle w:val="SetCommand"/>
      </w:pPr>
      <w:r w:rsidRPr="001E26AA">
        <w:t>OUT</w:t>
      </w:r>
      <w:r w:rsidRPr="001E26AA">
        <w:tab/>
        <w:t>All OUT operations on the PTR ports (status and data)</w:t>
      </w:r>
    </w:p>
    <w:p w14:paraId="671B5247" w14:textId="77777777" w:rsidR="001F331C" w:rsidRPr="001E26AA" w:rsidRDefault="001F331C">
      <w:pPr>
        <w:pStyle w:val="SetCommand"/>
      </w:pPr>
      <w:r w:rsidRPr="001E26AA">
        <w:t>CMD</w:t>
      </w:r>
      <w:r w:rsidRPr="001E26AA">
        <w:tab/>
        <w:t xml:space="preserve">All OUT operations which are interpreted as </w:t>
      </w:r>
      <w:proofErr w:type="gramStart"/>
      <w:r w:rsidRPr="001E26AA">
        <w:t>commands</w:t>
      </w:r>
      <w:proofErr w:type="gramEnd"/>
    </w:p>
    <w:p w14:paraId="1E306010" w14:textId="77777777" w:rsidR="001F331C" w:rsidRPr="001E26AA" w:rsidRDefault="001F331C">
      <w:pPr>
        <w:pStyle w:val="SetCommand"/>
      </w:pPr>
      <w:r w:rsidRPr="001E26AA">
        <w:t>VERBOSE</w:t>
      </w:r>
      <w:r w:rsidRPr="001E26AA">
        <w:tab/>
        <w:t>All warning messages (currently: use of unattached PTR, attempt to read past end of attached file)</w:t>
      </w:r>
    </w:p>
    <w:p w14:paraId="40E1F95D" w14:textId="77777777" w:rsidR="00E97626" w:rsidRPr="001E26AA" w:rsidRDefault="00E97626" w:rsidP="00E97626">
      <w:pPr>
        <w:pStyle w:val="Heading2"/>
      </w:pPr>
      <w:bookmarkStart w:id="28" w:name="_Toc44520467"/>
      <w:bookmarkStart w:id="29" w:name="_Toc140521624"/>
      <w:bookmarkStart w:id="30" w:name="_Toc28682143"/>
      <w:r>
        <w:t xml:space="preserve">MITS 88-2SIO </w:t>
      </w:r>
      <w:r w:rsidRPr="001E26AA">
        <w:t xml:space="preserve">Serial </w:t>
      </w:r>
      <w:r>
        <w:t>Adapter</w:t>
      </w:r>
      <w:r w:rsidRPr="001E26AA">
        <w:t xml:space="preserve"> (</w:t>
      </w:r>
      <w:r>
        <w:t>M</w:t>
      </w:r>
      <w:r w:rsidRPr="001E26AA">
        <w:t>2SIO)</w:t>
      </w:r>
      <w:bookmarkEnd w:id="28"/>
      <w:bookmarkEnd w:id="29"/>
    </w:p>
    <w:p w14:paraId="38283D6D" w14:textId="77777777" w:rsidR="00E97626" w:rsidRPr="001E26AA" w:rsidRDefault="00E97626" w:rsidP="00E97626">
      <w:pPr>
        <w:pStyle w:val="PlainText"/>
      </w:pPr>
      <w:r w:rsidRPr="001E26AA">
        <w:t xml:space="preserve">This </w:t>
      </w:r>
      <w:r>
        <w:t>M2SIO device provides an alternative to the SIO device for serial communications. The M2SIO device provides two independent MITS 88-2SIO serial ports, M2SIO0 and M2SIO1, with full support for attaching to sockets and host serial ports.</w:t>
      </w:r>
    </w:p>
    <w:p w14:paraId="7AC953DD" w14:textId="77777777" w:rsidR="00E97626" w:rsidRDefault="00E97626" w:rsidP="00E97626">
      <w:pPr>
        <w:pStyle w:val="PlainText"/>
      </w:pPr>
      <w:r>
        <w:t>By default, the M2SIO0 port</w:t>
      </w:r>
      <w:r w:rsidRPr="001E26AA">
        <w:t xml:space="preserve"> direct</w:t>
      </w:r>
      <w:r>
        <w:t>s</w:t>
      </w:r>
      <w:r w:rsidRPr="001E26AA">
        <w:t xml:space="preserve"> I/O to/from the </w:t>
      </w:r>
      <w:r>
        <w:t>screen and keyboard</w:t>
      </w:r>
      <w:r w:rsidRPr="001E26AA">
        <w:t xml:space="preserve">. The second </w:t>
      </w:r>
      <w:r>
        <w:t>port also directs its output to the screen. The default I/O base port for M2SIO0 is 10H and M2SIO1 is 12H.</w:t>
      </w:r>
    </w:p>
    <w:p w14:paraId="18A33A40" w14:textId="77777777" w:rsidR="00E97626" w:rsidRDefault="00E97626" w:rsidP="00E97626">
      <w:pPr>
        <w:pStyle w:val="PlainText"/>
      </w:pPr>
      <w:r>
        <w:t>Unlike the SIO device, the M2SIO device provides raw ports, meaning data is sent and received as is without any translation or other manipulations. Also, there are no PTP or PTR devices.</w:t>
      </w:r>
    </w:p>
    <w:p w14:paraId="48FE718E" w14:textId="77777777" w:rsidR="00E97626" w:rsidRDefault="00E97626" w:rsidP="00E97626">
      <w:pPr>
        <w:pStyle w:val="PlainText"/>
      </w:pPr>
      <w:r>
        <w:t>Before either of these ports can be used, they must be enabled:</w:t>
      </w:r>
    </w:p>
    <w:p w14:paraId="6457394A" w14:textId="77777777" w:rsidR="00E97626" w:rsidRDefault="00E97626" w:rsidP="00E97626">
      <w:pPr>
        <w:pStyle w:val="SetCommand"/>
      </w:pPr>
      <w:r>
        <w:t>SET M2SIO0 ENA</w:t>
      </w:r>
      <w:r>
        <w:tab/>
        <w:t>Enable the first 88-2SIO port (replaces SIO port)</w:t>
      </w:r>
      <w:r w:rsidR="00A14F09">
        <w:t>.</w:t>
      </w:r>
    </w:p>
    <w:p w14:paraId="013DAA85" w14:textId="77777777" w:rsidR="00E97626" w:rsidRPr="001E26AA" w:rsidRDefault="00E97626" w:rsidP="00E97626">
      <w:pPr>
        <w:pStyle w:val="SetCommand"/>
      </w:pPr>
      <w:r>
        <w:t>SET M2SIO1 ENA</w:t>
      </w:r>
      <w:r>
        <w:tab/>
        <w:t>Enable the second 88-2SIO port (replaces PTP and PTR ports)</w:t>
      </w:r>
      <w:r w:rsidR="00A14F09">
        <w:t>.</w:t>
      </w:r>
    </w:p>
    <w:p w14:paraId="35C3739A" w14:textId="77777777" w:rsidR="00E97626" w:rsidRPr="001E26AA" w:rsidRDefault="00E97626" w:rsidP="00E97626">
      <w:pPr>
        <w:pStyle w:val="PlainText"/>
        <w:keepNext/>
      </w:pPr>
      <w:r>
        <w:t>Once enabled, the</w:t>
      </w:r>
      <w:r w:rsidRPr="001E26AA">
        <w:t xml:space="preserve"> </w:t>
      </w:r>
      <w:r>
        <w:t>M2</w:t>
      </w:r>
      <w:r w:rsidRPr="001E26AA">
        <w:t xml:space="preserve">SIO </w:t>
      </w:r>
      <w:r>
        <w:t xml:space="preserve">ports </w:t>
      </w:r>
      <w:r w:rsidRPr="001E26AA">
        <w:t>can be configured in SIMH with the following commands</w:t>
      </w:r>
      <w:r>
        <w:t>, where ‘x’ is 0 for port 0 and 1 for port 1</w:t>
      </w:r>
      <w:r w:rsidRPr="001E26AA">
        <w:t>:</w:t>
      </w:r>
    </w:p>
    <w:p w14:paraId="2636B922" w14:textId="77777777" w:rsidR="00E97626" w:rsidRDefault="00E97626" w:rsidP="00E97626">
      <w:pPr>
        <w:pStyle w:val="SetCommand"/>
      </w:pPr>
      <w:r>
        <w:t>SET</w:t>
      </w:r>
      <w:r w:rsidRPr="009F03E8">
        <w:t xml:space="preserve"> M2SIO</w:t>
      </w:r>
      <w:r>
        <w:t>x</w:t>
      </w:r>
      <w:r w:rsidRPr="009F03E8">
        <w:t xml:space="preserve"> IOBASE</w:t>
      </w:r>
      <w:r w:rsidRPr="009F03E8">
        <w:tab/>
        <w:t>Sets MITS 2SIO base I/O address</w:t>
      </w:r>
      <w:r w:rsidR="00A14F09">
        <w:t>.</w:t>
      </w:r>
    </w:p>
    <w:p w14:paraId="1C6918A8" w14:textId="77777777" w:rsidR="00E97626" w:rsidRDefault="00E97626" w:rsidP="00E97626">
      <w:pPr>
        <w:pStyle w:val="SetCommand"/>
      </w:pPr>
      <w:r>
        <w:t>SET M2SIOx CONSOLE</w:t>
      </w:r>
      <w:r>
        <w:tab/>
        <w:t>Port checks console for input</w:t>
      </w:r>
      <w:r w:rsidR="00A14F09">
        <w:t>.</w:t>
      </w:r>
    </w:p>
    <w:p w14:paraId="06E3AD91" w14:textId="77777777" w:rsidR="00E97626" w:rsidRPr="009F03E8" w:rsidRDefault="00E97626" w:rsidP="00E97626">
      <w:pPr>
        <w:pStyle w:val="SetCommand"/>
      </w:pPr>
      <w:r>
        <w:t>SET M2SIOx NOCONSOLE</w:t>
      </w:r>
      <w:r>
        <w:tab/>
        <w:t>Port does not check console for input</w:t>
      </w:r>
      <w:r w:rsidR="00A14F09">
        <w:t>.</w:t>
      </w:r>
    </w:p>
    <w:p w14:paraId="6786408E" w14:textId="77777777" w:rsidR="00E97626" w:rsidRPr="009F03E8" w:rsidRDefault="00E97626" w:rsidP="00E97626">
      <w:pPr>
        <w:pStyle w:val="SetCommand"/>
      </w:pPr>
      <w:r>
        <w:t>SET</w:t>
      </w:r>
      <w:r w:rsidRPr="009F03E8">
        <w:t xml:space="preserve"> M2SIO</w:t>
      </w:r>
      <w:r>
        <w:t>x</w:t>
      </w:r>
      <w:r w:rsidRPr="009F03E8">
        <w:t xml:space="preserve"> DTR</w:t>
      </w:r>
      <w:r w:rsidRPr="009F03E8">
        <w:tab/>
        <w:t>DTR follows RTS</w:t>
      </w:r>
      <w:r w:rsidR="00A14F09">
        <w:t>.</w:t>
      </w:r>
    </w:p>
    <w:p w14:paraId="24678039" w14:textId="77777777" w:rsidR="00E97626" w:rsidRPr="009F03E8" w:rsidRDefault="00E97626" w:rsidP="00E97626">
      <w:pPr>
        <w:pStyle w:val="SetCommand"/>
      </w:pPr>
      <w:r>
        <w:t>SET</w:t>
      </w:r>
      <w:r w:rsidRPr="009F03E8">
        <w:t xml:space="preserve"> M2SIO</w:t>
      </w:r>
      <w:r>
        <w:t>x</w:t>
      </w:r>
      <w:r w:rsidRPr="009F03E8">
        <w:t xml:space="preserve"> NODTR</w:t>
      </w:r>
      <w:r w:rsidRPr="009F03E8">
        <w:tab/>
        <w:t>DTR does not follow RTS (default)</w:t>
      </w:r>
      <w:r w:rsidR="00A14F09">
        <w:t>.</w:t>
      </w:r>
    </w:p>
    <w:p w14:paraId="2600DA3C" w14:textId="6D2204FC" w:rsidR="009632E0" w:rsidRPr="009F03E8" w:rsidRDefault="009632E0" w:rsidP="009632E0">
      <w:pPr>
        <w:pStyle w:val="SetCommand"/>
        <w:rPr>
          <w:ins w:id="31" w:author="Patrick Linstruth" w:date="2023-07-30T09:06:00Z"/>
        </w:rPr>
      </w:pPr>
      <w:ins w:id="32" w:author="Patrick Linstruth" w:date="2023-07-30T09:06:00Z">
        <w:r>
          <w:t>SET</w:t>
        </w:r>
        <w:r w:rsidRPr="009F03E8">
          <w:t xml:space="preserve"> M2SIO</w:t>
        </w:r>
        <w:r>
          <w:t>x</w:t>
        </w:r>
        <w:r w:rsidRPr="009F03E8">
          <w:t xml:space="preserve"> </w:t>
        </w:r>
        <w:r>
          <w:t>CTS</w:t>
        </w:r>
        <w:r w:rsidRPr="009F03E8">
          <w:tab/>
          <w:t xml:space="preserve">Force </w:t>
        </w:r>
        <w:r>
          <w:t>CTS</w:t>
        </w:r>
        <w:r w:rsidRPr="009F03E8">
          <w:t xml:space="preserve"> active low</w:t>
        </w:r>
        <w:r>
          <w:t>.</w:t>
        </w:r>
      </w:ins>
    </w:p>
    <w:p w14:paraId="09C0F303" w14:textId="315385DB" w:rsidR="009632E0" w:rsidRPr="009F03E8" w:rsidRDefault="009632E0" w:rsidP="009632E0">
      <w:pPr>
        <w:pStyle w:val="SetCommand"/>
        <w:rPr>
          <w:ins w:id="33" w:author="Patrick Linstruth" w:date="2023-07-30T09:06:00Z"/>
        </w:rPr>
      </w:pPr>
      <w:ins w:id="34" w:author="Patrick Linstruth" w:date="2023-07-30T09:06:00Z">
        <w:r>
          <w:t>SET</w:t>
        </w:r>
        <w:r w:rsidRPr="009F03E8">
          <w:t xml:space="preserve"> M2SIO</w:t>
        </w:r>
        <w:r>
          <w:t>x</w:t>
        </w:r>
        <w:r w:rsidRPr="009F03E8">
          <w:t xml:space="preserve"> NO</w:t>
        </w:r>
        <w:r>
          <w:t>CTS</w:t>
        </w:r>
        <w:r w:rsidRPr="009F03E8">
          <w:tab/>
        </w:r>
        <w:r>
          <w:t>CTS</w:t>
        </w:r>
        <w:r w:rsidRPr="009F03E8">
          <w:t xml:space="preserve"> follows status line (default)</w:t>
        </w:r>
        <w:r>
          <w:t>.</w:t>
        </w:r>
      </w:ins>
    </w:p>
    <w:p w14:paraId="31AECF1E" w14:textId="77777777" w:rsidR="00E97626" w:rsidRPr="009F03E8" w:rsidRDefault="00E97626" w:rsidP="00E97626">
      <w:pPr>
        <w:pStyle w:val="SetCommand"/>
      </w:pPr>
      <w:r>
        <w:t>SET</w:t>
      </w:r>
      <w:r w:rsidRPr="009F03E8">
        <w:t xml:space="preserve"> M2SIO</w:t>
      </w:r>
      <w:r>
        <w:t>x</w:t>
      </w:r>
      <w:r w:rsidRPr="009F03E8">
        <w:t xml:space="preserve"> DCD</w:t>
      </w:r>
      <w:r w:rsidRPr="009F03E8">
        <w:tab/>
        <w:t>Force DCD active low</w:t>
      </w:r>
      <w:r w:rsidR="00A14F09">
        <w:t>.</w:t>
      </w:r>
    </w:p>
    <w:p w14:paraId="1A4C8585" w14:textId="77777777" w:rsidR="00E97626" w:rsidRPr="009F03E8" w:rsidRDefault="00E97626" w:rsidP="00E97626">
      <w:pPr>
        <w:pStyle w:val="SetCommand"/>
      </w:pPr>
      <w:r>
        <w:t>SET</w:t>
      </w:r>
      <w:r w:rsidRPr="009F03E8">
        <w:t xml:space="preserve"> M2SIO</w:t>
      </w:r>
      <w:r>
        <w:t>x</w:t>
      </w:r>
      <w:r w:rsidRPr="009F03E8">
        <w:t xml:space="preserve"> NODCD</w:t>
      </w:r>
      <w:r w:rsidRPr="009F03E8">
        <w:tab/>
        <w:t>DCD follows status line (default)</w:t>
      </w:r>
      <w:r w:rsidR="00A14F09">
        <w:t>.</w:t>
      </w:r>
    </w:p>
    <w:p w14:paraId="04AB0E12" w14:textId="77777777" w:rsidR="00E97626" w:rsidRPr="009F03E8" w:rsidRDefault="00E97626" w:rsidP="00E97626">
      <w:pPr>
        <w:pStyle w:val="SetCommand"/>
      </w:pPr>
      <w:r>
        <w:t>SET</w:t>
      </w:r>
      <w:r w:rsidRPr="009F03E8">
        <w:t xml:space="preserve"> M2SIO</w:t>
      </w:r>
      <w:r>
        <w:t>x</w:t>
      </w:r>
      <w:r w:rsidRPr="009F03E8">
        <w:t xml:space="preserve"> BAUD=val</w:t>
      </w:r>
      <w:r w:rsidRPr="009F03E8">
        <w:tab/>
        <w:t>Set baud rate (default=9600)</w:t>
      </w:r>
      <w:r w:rsidR="00A14F09">
        <w:t>.</w:t>
      </w:r>
    </w:p>
    <w:p w14:paraId="31477858" w14:textId="77777777" w:rsidR="00E97626" w:rsidRPr="009F03E8" w:rsidRDefault="00E97626" w:rsidP="00E97626">
      <w:pPr>
        <w:pStyle w:val="SetCommand"/>
      </w:pPr>
      <w:r>
        <w:t>SET</w:t>
      </w:r>
      <w:r w:rsidRPr="009F03E8">
        <w:t xml:space="preserve"> M2SIO</w:t>
      </w:r>
      <w:r>
        <w:t>x</w:t>
      </w:r>
      <w:r w:rsidRPr="009F03E8">
        <w:t xml:space="preserve"> DEBUG</w:t>
      </w:r>
      <w:r w:rsidRPr="009F03E8">
        <w:tab/>
        <w:t>Enables debugging for device M2SIO</w:t>
      </w:r>
      <w:r>
        <w:t>x</w:t>
      </w:r>
      <w:r w:rsidR="00A14F09">
        <w:t>.</w:t>
      </w:r>
    </w:p>
    <w:p w14:paraId="1DE09D77" w14:textId="77777777" w:rsidR="00E97626" w:rsidRPr="009F03E8" w:rsidRDefault="00E97626" w:rsidP="00E97626">
      <w:pPr>
        <w:pStyle w:val="SetCommand"/>
      </w:pPr>
      <w:r>
        <w:t>SET</w:t>
      </w:r>
      <w:r w:rsidRPr="009F03E8">
        <w:t xml:space="preserve"> M2SIO</w:t>
      </w:r>
      <w:r>
        <w:t>x</w:t>
      </w:r>
      <w:r w:rsidRPr="009F03E8">
        <w:t xml:space="preserve"> NODEBUG</w:t>
      </w:r>
      <w:r w:rsidRPr="009F03E8">
        <w:tab/>
        <w:t>Disables debugging for device M2SIO</w:t>
      </w:r>
      <w:r>
        <w:t>x</w:t>
      </w:r>
      <w:r w:rsidR="00A14F09">
        <w:t>.</w:t>
      </w:r>
    </w:p>
    <w:p w14:paraId="4D059B5F" w14:textId="77777777" w:rsidR="00E97626" w:rsidRDefault="00E97626" w:rsidP="00E97626">
      <w:pPr>
        <w:pStyle w:val="PlainText"/>
      </w:pPr>
      <w:r w:rsidRPr="00F55A39">
        <w:t>The M2SIO device implement</w:t>
      </w:r>
      <w:r>
        <w:t>s</w:t>
      </w:r>
      <w:r w:rsidRPr="00F55A39">
        <w:t xml:space="preserve"> these registers:</w:t>
      </w:r>
    </w:p>
    <w:p w14:paraId="6B266DBE" w14:textId="77777777" w:rsidR="00E97626" w:rsidRPr="001E26AA" w:rsidRDefault="00E97626" w:rsidP="00E97626">
      <w:pPr>
        <w:pStyle w:val="RegisterDescription9"/>
        <w:rPr>
          <w:b/>
        </w:rPr>
      </w:pPr>
      <w:r w:rsidRPr="001E26AA">
        <w:rPr>
          <w:b/>
        </w:rPr>
        <w:t>Name</w:t>
      </w:r>
      <w:r w:rsidRPr="001E26AA">
        <w:rPr>
          <w:b/>
        </w:rPr>
        <w:tab/>
        <w:t>Size</w:t>
      </w:r>
      <w:r w:rsidRPr="001E26AA">
        <w:rPr>
          <w:b/>
        </w:rPr>
        <w:tab/>
        <w:t>Comment</w:t>
      </w:r>
    </w:p>
    <w:p w14:paraId="3C4CF0E2" w14:textId="77777777" w:rsidR="00E97626" w:rsidRPr="00F55A39" w:rsidRDefault="00E97626" w:rsidP="00E97626">
      <w:pPr>
        <w:pStyle w:val="PlainText"/>
      </w:pPr>
      <w:r w:rsidRPr="00F55A39">
        <w:t>M2STA</w:t>
      </w:r>
      <w:r>
        <w:t>x</w:t>
      </w:r>
      <w:r>
        <w:tab/>
      </w:r>
      <w:r w:rsidRPr="00F55A39">
        <w:t>8</w:t>
      </w:r>
      <w:r>
        <w:tab/>
      </w:r>
      <w:r w:rsidRPr="00F55A39">
        <w:t xml:space="preserve">2SIO port </w:t>
      </w:r>
      <w:r>
        <w:t>x</w:t>
      </w:r>
      <w:r w:rsidRPr="00F55A39">
        <w:t xml:space="preserve"> status </w:t>
      </w:r>
      <w:r>
        <w:t>register</w:t>
      </w:r>
    </w:p>
    <w:p w14:paraId="6EC1E671" w14:textId="77777777" w:rsidR="00E97626" w:rsidRPr="00F55A39" w:rsidRDefault="00E97626" w:rsidP="00E97626">
      <w:pPr>
        <w:pStyle w:val="PlainText"/>
      </w:pPr>
      <w:r w:rsidRPr="00F55A39">
        <w:t>M2CTL</w:t>
      </w:r>
      <w:r>
        <w:t>x</w:t>
      </w:r>
      <w:r>
        <w:tab/>
      </w:r>
      <w:r w:rsidRPr="00F55A39">
        <w:t>8</w:t>
      </w:r>
      <w:r>
        <w:tab/>
      </w:r>
      <w:r w:rsidRPr="00F55A39">
        <w:t xml:space="preserve">2SIO port </w:t>
      </w:r>
      <w:r>
        <w:t>x</w:t>
      </w:r>
      <w:r w:rsidRPr="00F55A39">
        <w:t xml:space="preserve"> control register</w:t>
      </w:r>
    </w:p>
    <w:p w14:paraId="1FB25CD0" w14:textId="77777777" w:rsidR="00E97626" w:rsidRPr="00F55A39" w:rsidRDefault="00E97626" w:rsidP="00E97626">
      <w:pPr>
        <w:pStyle w:val="PlainText"/>
      </w:pPr>
      <w:r w:rsidRPr="00F55A39">
        <w:t>M2RXD</w:t>
      </w:r>
      <w:r>
        <w:t>x</w:t>
      </w:r>
      <w:r>
        <w:tab/>
      </w:r>
      <w:r w:rsidRPr="00F55A39">
        <w:t>8</w:t>
      </w:r>
      <w:r>
        <w:tab/>
      </w:r>
      <w:r w:rsidRPr="00F55A39">
        <w:t xml:space="preserve">2SIO port </w:t>
      </w:r>
      <w:r>
        <w:t>x</w:t>
      </w:r>
      <w:r w:rsidRPr="00F55A39">
        <w:t xml:space="preserve"> rx data buffer</w:t>
      </w:r>
    </w:p>
    <w:p w14:paraId="189F5070" w14:textId="77777777" w:rsidR="00E97626" w:rsidRPr="00F55A39" w:rsidRDefault="00E97626" w:rsidP="00E97626">
      <w:pPr>
        <w:pStyle w:val="PlainText"/>
      </w:pPr>
      <w:r w:rsidRPr="00F55A39">
        <w:t>M2TXD</w:t>
      </w:r>
      <w:r>
        <w:t>x</w:t>
      </w:r>
      <w:r>
        <w:tab/>
      </w:r>
      <w:r w:rsidRPr="00F55A39">
        <w:t>8</w:t>
      </w:r>
      <w:r>
        <w:tab/>
      </w:r>
      <w:r w:rsidRPr="00F55A39">
        <w:t xml:space="preserve">2SIO port </w:t>
      </w:r>
      <w:r>
        <w:t>x</w:t>
      </w:r>
      <w:r w:rsidRPr="00F55A39">
        <w:t xml:space="preserve"> tx data buffer</w:t>
      </w:r>
    </w:p>
    <w:p w14:paraId="32DD86FF" w14:textId="77777777" w:rsidR="00E97626" w:rsidRPr="00F55A39" w:rsidRDefault="00E97626" w:rsidP="00E97626">
      <w:pPr>
        <w:pStyle w:val="PlainText"/>
      </w:pPr>
      <w:r w:rsidRPr="00F55A39">
        <w:lastRenderedPageBreak/>
        <w:t>M2TXP</w:t>
      </w:r>
      <w:r>
        <w:t>x</w:t>
      </w:r>
      <w:r>
        <w:tab/>
      </w:r>
      <w:r w:rsidRPr="00F55A39">
        <w:t>8</w:t>
      </w:r>
      <w:r>
        <w:tab/>
      </w:r>
      <w:r w:rsidRPr="00F55A39">
        <w:t xml:space="preserve">2SIO port </w:t>
      </w:r>
      <w:r>
        <w:t>x</w:t>
      </w:r>
      <w:r w:rsidRPr="00F55A39">
        <w:t xml:space="preserve"> tx data </w:t>
      </w:r>
      <w:proofErr w:type="gramStart"/>
      <w:r w:rsidRPr="00F55A39">
        <w:t>pending</w:t>
      </w:r>
      <w:proofErr w:type="gramEnd"/>
    </w:p>
    <w:p w14:paraId="7790A1DA" w14:textId="77777777" w:rsidR="00E97626" w:rsidRPr="00F55A39" w:rsidRDefault="00E97626" w:rsidP="00E97626">
      <w:pPr>
        <w:pStyle w:val="PlainText"/>
      </w:pPr>
      <w:r w:rsidRPr="00F55A39">
        <w:t>M2CON</w:t>
      </w:r>
      <w:r>
        <w:t>x</w:t>
      </w:r>
      <w:r>
        <w:tab/>
      </w:r>
      <w:r w:rsidRPr="00F55A39">
        <w:t>1</w:t>
      </w:r>
      <w:r>
        <w:tab/>
      </w:r>
      <w:r w:rsidRPr="00F55A39">
        <w:t xml:space="preserve">2SIO port </w:t>
      </w:r>
      <w:r>
        <w:t>x</w:t>
      </w:r>
      <w:r w:rsidRPr="00F55A39">
        <w:t xml:space="preserve"> connection status</w:t>
      </w:r>
    </w:p>
    <w:p w14:paraId="029E1166" w14:textId="77777777" w:rsidR="00E97626" w:rsidRPr="00F55A39" w:rsidRDefault="00E97626" w:rsidP="00E97626">
      <w:pPr>
        <w:pStyle w:val="PlainText"/>
      </w:pPr>
      <w:r w:rsidRPr="00F55A39">
        <w:t>M2RIE</w:t>
      </w:r>
      <w:r>
        <w:t>x</w:t>
      </w:r>
      <w:r>
        <w:tab/>
      </w:r>
      <w:r>
        <w:tab/>
      </w:r>
      <w:r w:rsidRPr="00F55A39">
        <w:t>1</w:t>
      </w:r>
      <w:r>
        <w:tab/>
      </w:r>
      <w:r w:rsidRPr="00F55A39">
        <w:t xml:space="preserve">2SIO port </w:t>
      </w:r>
      <w:r>
        <w:t>x</w:t>
      </w:r>
      <w:r w:rsidRPr="00F55A39">
        <w:t xml:space="preserve"> receive interrupt </w:t>
      </w:r>
      <w:proofErr w:type="gramStart"/>
      <w:r w:rsidRPr="00F55A39">
        <w:t>enable</w:t>
      </w:r>
      <w:proofErr w:type="gramEnd"/>
    </w:p>
    <w:p w14:paraId="050E2A6F" w14:textId="77777777" w:rsidR="00E97626" w:rsidRPr="00F55A39" w:rsidRDefault="00E97626" w:rsidP="00E97626">
      <w:pPr>
        <w:pStyle w:val="PlainText"/>
      </w:pPr>
      <w:r w:rsidRPr="00F55A39">
        <w:t>M2TIE</w:t>
      </w:r>
      <w:r>
        <w:t>x</w:t>
      </w:r>
      <w:r>
        <w:tab/>
      </w:r>
      <w:r>
        <w:tab/>
      </w:r>
      <w:r w:rsidRPr="00F55A39">
        <w:t>1</w:t>
      </w:r>
      <w:r>
        <w:tab/>
      </w:r>
      <w:r w:rsidRPr="00F55A39">
        <w:t xml:space="preserve">2SIO port </w:t>
      </w:r>
      <w:r>
        <w:t>x</w:t>
      </w:r>
      <w:r w:rsidRPr="00F55A39">
        <w:t xml:space="preserve"> transmit interrupt </w:t>
      </w:r>
      <w:proofErr w:type="gramStart"/>
      <w:r w:rsidRPr="00F55A39">
        <w:t>enable</w:t>
      </w:r>
      <w:proofErr w:type="gramEnd"/>
    </w:p>
    <w:p w14:paraId="0B7E9688" w14:textId="77777777" w:rsidR="00E97626" w:rsidRPr="00F55A39" w:rsidRDefault="00E97626" w:rsidP="00E97626">
      <w:pPr>
        <w:pStyle w:val="PlainText"/>
      </w:pPr>
      <w:r w:rsidRPr="00F55A39">
        <w:t>M2RTS</w:t>
      </w:r>
      <w:r>
        <w:t>x</w:t>
      </w:r>
      <w:r>
        <w:tab/>
      </w:r>
      <w:r w:rsidRPr="00F55A39">
        <w:t>1</w:t>
      </w:r>
      <w:r>
        <w:tab/>
      </w:r>
      <w:r w:rsidRPr="00F55A39">
        <w:t xml:space="preserve">2SIO port </w:t>
      </w:r>
      <w:r>
        <w:t>x</w:t>
      </w:r>
      <w:r w:rsidRPr="00F55A39">
        <w:t xml:space="preserve"> RTS status (active low)</w:t>
      </w:r>
    </w:p>
    <w:p w14:paraId="12619E57" w14:textId="77777777" w:rsidR="00E97626" w:rsidRPr="00F55A39" w:rsidRDefault="00E97626" w:rsidP="00E97626">
      <w:pPr>
        <w:pStyle w:val="PlainText"/>
      </w:pPr>
      <w:r w:rsidRPr="00F55A39">
        <w:t>M2RDRF</w:t>
      </w:r>
      <w:r>
        <w:t>x</w:t>
      </w:r>
      <w:r>
        <w:tab/>
      </w:r>
      <w:r w:rsidRPr="00F55A39">
        <w:t>1</w:t>
      </w:r>
      <w:r>
        <w:tab/>
      </w:r>
      <w:r w:rsidRPr="00F55A39">
        <w:t xml:space="preserve">2SIO port </w:t>
      </w:r>
      <w:r>
        <w:t>x</w:t>
      </w:r>
      <w:r w:rsidRPr="00F55A39">
        <w:t xml:space="preserve"> RDRF status</w:t>
      </w:r>
    </w:p>
    <w:p w14:paraId="46042A01" w14:textId="77777777" w:rsidR="00E97626" w:rsidRPr="00F55A39" w:rsidRDefault="00E97626" w:rsidP="00E97626">
      <w:pPr>
        <w:pStyle w:val="PlainText"/>
      </w:pPr>
      <w:r w:rsidRPr="00F55A39">
        <w:t>M2TDRE</w:t>
      </w:r>
      <w:r>
        <w:t>x</w:t>
      </w:r>
      <w:r>
        <w:tab/>
      </w:r>
      <w:r w:rsidRPr="00F55A39">
        <w:t>1</w:t>
      </w:r>
      <w:r>
        <w:tab/>
      </w:r>
      <w:r w:rsidRPr="00F55A39">
        <w:t xml:space="preserve">2SIO port </w:t>
      </w:r>
      <w:r>
        <w:t>x</w:t>
      </w:r>
      <w:r w:rsidRPr="00F55A39">
        <w:t xml:space="preserve"> TDRE status</w:t>
      </w:r>
    </w:p>
    <w:p w14:paraId="28CC365E" w14:textId="77777777" w:rsidR="00E97626" w:rsidRPr="00F55A39" w:rsidRDefault="00E97626" w:rsidP="00E97626">
      <w:pPr>
        <w:pStyle w:val="PlainText"/>
      </w:pPr>
      <w:r w:rsidRPr="00F55A39">
        <w:t>M2DCD</w:t>
      </w:r>
      <w:r>
        <w:t>x</w:t>
      </w:r>
      <w:r>
        <w:tab/>
      </w:r>
      <w:r w:rsidRPr="00F55A39">
        <w:t>1</w:t>
      </w:r>
      <w:r>
        <w:tab/>
      </w:r>
      <w:r w:rsidRPr="00F55A39">
        <w:t xml:space="preserve">2SIO port </w:t>
      </w:r>
      <w:r>
        <w:t>x</w:t>
      </w:r>
      <w:r w:rsidRPr="00F55A39">
        <w:t xml:space="preserve"> DCD status (active low)</w:t>
      </w:r>
    </w:p>
    <w:p w14:paraId="3D4E6AFF" w14:textId="77777777" w:rsidR="00E97626" w:rsidRPr="00F55A39" w:rsidRDefault="00E97626" w:rsidP="00E97626">
      <w:pPr>
        <w:pStyle w:val="PlainText"/>
      </w:pPr>
      <w:r w:rsidRPr="00F55A39">
        <w:t>M2CTS</w:t>
      </w:r>
      <w:r>
        <w:t>x</w:t>
      </w:r>
      <w:r>
        <w:tab/>
      </w:r>
      <w:r w:rsidRPr="00F55A39">
        <w:t>1</w:t>
      </w:r>
      <w:r>
        <w:tab/>
      </w:r>
      <w:r w:rsidRPr="00F55A39">
        <w:t xml:space="preserve">2SIO port </w:t>
      </w:r>
      <w:r>
        <w:t>x</w:t>
      </w:r>
      <w:r w:rsidRPr="00F55A39">
        <w:t xml:space="preserve"> CTS status (active low)</w:t>
      </w:r>
    </w:p>
    <w:p w14:paraId="046B90FB" w14:textId="77777777" w:rsidR="00E97626" w:rsidRPr="00F55A39" w:rsidRDefault="00E97626" w:rsidP="00E97626">
      <w:pPr>
        <w:pStyle w:val="PlainText"/>
      </w:pPr>
      <w:r w:rsidRPr="00F55A39">
        <w:t>M2OVRN</w:t>
      </w:r>
      <w:r>
        <w:t>x</w:t>
      </w:r>
      <w:r>
        <w:tab/>
      </w:r>
      <w:r w:rsidRPr="00F55A39">
        <w:t>1</w:t>
      </w:r>
      <w:r>
        <w:tab/>
      </w:r>
      <w:r w:rsidRPr="00F55A39">
        <w:t xml:space="preserve">2SIO port </w:t>
      </w:r>
      <w:r>
        <w:t>x</w:t>
      </w:r>
      <w:r w:rsidRPr="00F55A39">
        <w:t xml:space="preserve"> O</w:t>
      </w:r>
      <w:r>
        <w:t>VRN</w:t>
      </w:r>
      <w:r w:rsidRPr="00F55A39">
        <w:t xml:space="preserve"> status</w:t>
      </w:r>
    </w:p>
    <w:p w14:paraId="2DA5A695" w14:textId="77777777" w:rsidR="00E97626" w:rsidRDefault="00E97626" w:rsidP="00E97626">
      <w:pPr>
        <w:pStyle w:val="PlainText"/>
      </w:pPr>
      <w:r w:rsidRPr="00F55A39">
        <w:t>M2WAIT</w:t>
      </w:r>
      <w:r>
        <w:t>x</w:t>
      </w:r>
      <w:r>
        <w:tab/>
      </w:r>
      <w:r w:rsidRPr="00F55A39">
        <w:t>32</w:t>
      </w:r>
      <w:r>
        <w:tab/>
      </w:r>
      <w:r w:rsidRPr="00F55A39">
        <w:t xml:space="preserve">2SIO port </w:t>
      </w:r>
      <w:r>
        <w:t>x</w:t>
      </w:r>
      <w:r w:rsidRPr="00F55A39">
        <w:t xml:space="preserve"> wait </w:t>
      </w:r>
      <w:proofErr w:type="gramStart"/>
      <w:r w:rsidRPr="00F55A39">
        <w:t>cycles</w:t>
      </w:r>
      <w:proofErr w:type="gramEnd"/>
    </w:p>
    <w:p w14:paraId="46F45AD9" w14:textId="77777777" w:rsidR="00E97626" w:rsidRDefault="00E97626" w:rsidP="00E97626">
      <w:pPr>
        <w:pStyle w:val="Heading3"/>
      </w:pPr>
      <w:bookmarkStart w:id="35" w:name="_Toc44520468"/>
      <w:bookmarkStart w:id="36" w:name="_Toc140521625"/>
      <w:r>
        <w:t>Using the M2SIO device with serial ports</w:t>
      </w:r>
      <w:bookmarkEnd w:id="35"/>
      <w:bookmarkEnd w:id="36"/>
    </w:p>
    <w:p w14:paraId="274E23EE" w14:textId="77777777" w:rsidR="00E97626" w:rsidRDefault="00E97626" w:rsidP="00B43FB1">
      <w:pPr>
        <w:pStyle w:val="PlainText"/>
      </w:pPr>
      <w:r>
        <w:t>It is possible to attach host serial ports to the M2SIO ports using the “Attach” command. The following example shows how to attach the second 88-2SIO port (M2SIO1) to a serial port to on a UNIX-type platform:</w:t>
      </w:r>
    </w:p>
    <w:p w14:paraId="7BC526EB" w14:textId="77777777" w:rsidR="00E97626" w:rsidRDefault="00E97626" w:rsidP="00E97626">
      <w:pPr>
        <w:pStyle w:val="SIMCommand"/>
      </w:pPr>
      <w:r>
        <w:t xml:space="preserve">sim&gt; set m2sio1 </w:t>
      </w:r>
      <w:proofErr w:type="gramStart"/>
      <w:r>
        <w:t>enable</w:t>
      </w:r>
      <w:proofErr w:type="gramEnd"/>
    </w:p>
    <w:p w14:paraId="5572EDD2" w14:textId="77777777" w:rsidR="00E97626" w:rsidRPr="001E26AA" w:rsidRDefault="00E97626" w:rsidP="00E97626">
      <w:pPr>
        <w:pStyle w:val="SIMCommand"/>
      </w:pPr>
      <w:r w:rsidRPr="001E26AA">
        <w:t>sim&gt; attach</w:t>
      </w:r>
      <w:r>
        <w:t xml:space="preserve"> m2sio1</w:t>
      </w:r>
      <w:r w:rsidRPr="001E26AA">
        <w:t xml:space="preserve"> </w:t>
      </w:r>
      <w:r>
        <w:t>connect=/dev/</w:t>
      </w:r>
      <w:proofErr w:type="gramStart"/>
      <w:r w:rsidRPr="00F00A3A">
        <w:t>cu.USA</w:t>
      </w:r>
      <w:proofErr w:type="gramEnd"/>
      <w:r w:rsidRPr="00F00A3A">
        <w:t>19H14411P1.1</w:t>
      </w:r>
    </w:p>
    <w:p w14:paraId="351A7339" w14:textId="77777777" w:rsidR="00E97626" w:rsidRDefault="00E97626" w:rsidP="00E97626">
      <w:pPr>
        <w:pStyle w:val="PlainText"/>
      </w:pPr>
      <w:r>
        <w:t xml:space="preserve">The 88-2SIO does not have a DTR modem output. If you need DTR, configure the port to have DTR follow RTS with the “set </w:t>
      </w:r>
      <w:r w:rsidRPr="00B545B5">
        <w:t>m2siox</w:t>
      </w:r>
      <w:r>
        <w:t xml:space="preserve"> dtr” command.</w:t>
      </w:r>
    </w:p>
    <w:p w14:paraId="52C314B1" w14:textId="74A3DB31" w:rsidR="00E97626" w:rsidRDefault="00E97626" w:rsidP="00E97626">
      <w:pPr>
        <w:pStyle w:val="PlainText"/>
      </w:pPr>
      <w:r>
        <w:t>The 88-2SIO will not enable the receiver unless DCD is present. If you need the port to receive without DCD, configure the port to force DCD to an active low state with the “</w:t>
      </w:r>
      <w:ins w:id="37" w:author="Patrick Linstruth" w:date="2023-07-30T09:08:00Z">
        <w:r w:rsidR="009632E0">
          <w:t>SET</w:t>
        </w:r>
      </w:ins>
      <w:del w:id="38" w:author="Patrick Linstruth" w:date="2023-07-30T09:08:00Z">
        <w:r w:rsidDel="009632E0">
          <w:delText>set</w:delText>
        </w:r>
      </w:del>
      <w:r>
        <w:t xml:space="preserve"> </w:t>
      </w:r>
      <w:del w:id="39" w:author="Patrick Linstruth" w:date="2023-07-30T09:09:00Z">
        <w:r w:rsidDel="009632E0">
          <w:delText>m2sio</w:delText>
        </w:r>
      </w:del>
      <w:ins w:id="40" w:author="Patrick Linstruth" w:date="2023-07-30T09:09:00Z">
        <w:r w:rsidR="009632E0">
          <w:t>M2SIO</w:t>
        </w:r>
      </w:ins>
      <w:r>
        <w:t xml:space="preserve">x </w:t>
      </w:r>
      <w:del w:id="41" w:author="Patrick Linstruth" w:date="2023-07-30T09:09:00Z">
        <w:r w:rsidDel="009632E0">
          <w:delText>dcd</w:delText>
        </w:r>
      </w:del>
      <w:ins w:id="42" w:author="Patrick Linstruth" w:date="2023-07-30T09:09:00Z">
        <w:r w:rsidR="009632E0">
          <w:t>DCD</w:t>
        </w:r>
      </w:ins>
      <w:r>
        <w:t>” command.</w:t>
      </w:r>
    </w:p>
    <w:p w14:paraId="20FDB2FA" w14:textId="42589ED0" w:rsidR="00E97626" w:rsidRDefault="00E97626" w:rsidP="00E97626">
      <w:pPr>
        <w:pStyle w:val="PlainText"/>
      </w:pPr>
      <w:r>
        <w:t xml:space="preserve">The 88-2SIO </w:t>
      </w:r>
      <w:del w:id="43" w:author="Patrick Linstruth" w:date="2023-07-30T09:17:00Z">
        <w:r w:rsidDel="009632E0">
          <w:delText>will not enable the transmitter unless RTS is active which your software should do.</w:delText>
        </w:r>
      </w:del>
      <w:ins w:id="44" w:author="Patrick Linstruth" w:date="2023-07-30T09:07:00Z">
        <w:r w:rsidR="009632E0">
          <w:t>will not transmit unless CTS is pr</w:t>
        </w:r>
      </w:ins>
      <w:ins w:id="45" w:author="Patrick Linstruth" w:date="2023-07-30T09:08:00Z">
        <w:r w:rsidR="009632E0">
          <w:t>esent. If you need the port to transmit without CTS, configure the port to force CTS to an active low state with the “SET M2SIOx CTS” command.</w:t>
        </w:r>
      </w:ins>
    </w:p>
    <w:p w14:paraId="3FC7F125" w14:textId="77777777" w:rsidR="00E97626" w:rsidRPr="00F00A3A" w:rsidRDefault="00E97626" w:rsidP="00E97626">
      <w:pPr>
        <w:pStyle w:val="Heading3"/>
      </w:pPr>
      <w:bookmarkStart w:id="46" w:name="_Toc44520469"/>
      <w:bookmarkStart w:id="47" w:name="_Toc140521626"/>
      <w:r>
        <w:t>Using the M2SIO device with sockets</w:t>
      </w:r>
      <w:bookmarkEnd w:id="46"/>
      <w:bookmarkEnd w:id="47"/>
    </w:p>
    <w:p w14:paraId="747AE77D" w14:textId="77777777" w:rsidR="00E97626" w:rsidRDefault="00E97626" w:rsidP="00B43FB1">
      <w:pPr>
        <w:pStyle w:val="PlainText"/>
      </w:pPr>
      <w:r>
        <w:t>The M2SIO devices may also be attached to sockets. The following example show how to attach the second 88-2SIO port to a socket listening on port 8800:</w:t>
      </w:r>
    </w:p>
    <w:p w14:paraId="2A0F9874" w14:textId="77777777" w:rsidR="00E97626" w:rsidRDefault="00E97626" w:rsidP="00E97626">
      <w:pPr>
        <w:pStyle w:val="SIMCommand"/>
      </w:pPr>
      <w:r>
        <w:t>sim&gt; set m2sio1 enable</w:t>
      </w:r>
      <w:r>
        <w:tab/>
      </w:r>
      <w:r>
        <w:tab/>
      </w:r>
      <w:proofErr w:type="gramStart"/>
      <w:r>
        <w:tab/>
        <w:t>;Enable</w:t>
      </w:r>
      <w:proofErr w:type="gramEnd"/>
      <w:r>
        <w:t xml:space="preserve"> M2SIO1 device</w:t>
      </w:r>
    </w:p>
    <w:p w14:paraId="33585F4D" w14:textId="77777777" w:rsidR="00E97626" w:rsidRDefault="00E97626" w:rsidP="00E97626">
      <w:pPr>
        <w:pStyle w:val="SIMCommand"/>
      </w:pPr>
      <w:r>
        <w:t>sim&gt; set m2sio1 dtr</w:t>
      </w:r>
      <w:r>
        <w:tab/>
      </w:r>
      <w:r>
        <w:tab/>
      </w:r>
      <w:r>
        <w:tab/>
      </w:r>
      <w:proofErr w:type="gramStart"/>
      <w:r>
        <w:tab/>
        <w:t>;TMXR</w:t>
      </w:r>
      <w:proofErr w:type="gramEnd"/>
      <w:r>
        <w:t xml:space="preserve"> sockets require DTR</w:t>
      </w:r>
    </w:p>
    <w:p w14:paraId="604CD98C" w14:textId="77777777" w:rsidR="00E97626" w:rsidRDefault="00E97626" w:rsidP="00E97626">
      <w:pPr>
        <w:pStyle w:val="SIMCommand"/>
      </w:pPr>
      <w:r w:rsidRPr="001E26AA">
        <w:t>sim&gt; attach</w:t>
      </w:r>
      <w:r>
        <w:t xml:space="preserve"> m2sio1</w:t>
      </w:r>
      <w:r w:rsidRPr="001E26AA">
        <w:t xml:space="preserve"> </w:t>
      </w:r>
      <w:r w:rsidRPr="00F00A3A">
        <w:t>-U :8</w:t>
      </w:r>
      <w:r>
        <w:t>8</w:t>
      </w:r>
      <w:r w:rsidRPr="00F00A3A">
        <w:t>00</w:t>
      </w:r>
      <w:r>
        <w:tab/>
      </w:r>
      <w:proofErr w:type="gramStart"/>
      <w:r>
        <w:tab/>
        <w:t>;Bind</w:t>
      </w:r>
      <w:proofErr w:type="gramEnd"/>
      <w:r>
        <w:t xml:space="preserve"> to all interfaces on port 8800</w:t>
      </w:r>
    </w:p>
    <w:p w14:paraId="7F42C21F" w14:textId="77777777" w:rsidR="00E97626" w:rsidRPr="00B545B5" w:rsidRDefault="00E97626" w:rsidP="00E97626">
      <w:pPr>
        <w:pStyle w:val="PlainText"/>
      </w:pPr>
      <w:r>
        <w:t>Now that the simulator is listening on port 8800, you may connect to the simulator’s 88-2SIO port with “telnet &lt;ip address&gt; 8800”, where &lt;ip address&gt; is the IP address of your computer.</w:t>
      </w:r>
    </w:p>
    <w:p w14:paraId="3F1E1F8A" w14:textId="77777777" w:rsidR="00E97626" w:rsidRPr="00F00A3A" w:rsidRDefault="00E97626" w:rsidP="00E97626">
      <w:pPr>
        <w:pStyle w:val="Heading3"/>
      </w:pPr>
      <w:bookmarkStart w:id="48" w:name="_Toc44520470"/>
      <w:bookmarkStart w:id="49" w:name="_Toc140521627"/>
      <w:r>
        <w:t>M2SIO limitations</w:t>
      </w:r>
      <w:bookmarkEnd w:id="48"/>
      <w:bookmarkEnd w:id="49"/>
    </w:p>
    <w:p w14:paraId="01ACC9C7" w14:textId="77777777" w:rsidR="00E97626" w:rsidRDefault="00E97626" w:rsidP="00E97626">
      <w:pPr>
        <w:pStyle w:val="PlainText"/>
      </w:pPr>
      <w:r>
        <w:t>The CP/M util</w:t>
      </w:r>
      <w:r w:rsidR="00E14904">
        <w:t>i</w:t>
      </w:r>
      <w:r>
        <w:t>ties R.COM and W.COM use the PTP and PTR devices to transfer files between the simulator and host file system. If the M2SIO1 device is enabled using the default 12H port address, these util</w:t>
      </w:r>
      <w:r w:rsidR="00E14904">
        <w:t>i</w:t>
      </w:r>
      <w:r>
        <w:t>ties will no longer work as the M2SIO1 device replaces the PTP and PTR devices.</w:t>
      </w:r>
    </w:p>
    <w:p w14:paraId="5CC58632" w14:textId="77777777" w:rsidR="00E97626" w:rsidRPr="001E26AA" w:rsidRDefault="00E97626" w:rsidP="00E97626">
      <w:pPr>
        <w:pStyle w:val="PlainText"/>
      </w:pPr>
      <w:r>
        <w:t>The M2SIO device makes it possible to run commun</w:t>
      </w:r>
      <w:r w:rsidR="00E14904">
        <w:t>i</w:t>
      </w:r>
      <w:r>
        <w:t>c</w:t>
      </w:r>
      <w:r w:rsidR="00E14904">
        <w:t>a</w:t>
      </w:r>
      <w:r>
        <w:t>tions software for CP/M, such as PCGET/PUT, MEX, MODEM 7, and BYE using host serial ports and sockets. Many of these programs use loops for timeout processing. For these timeouts to work properly, it is necessary to use the “Clock” register to simulate your CPU’s speed.</w:t>
      </w:r>
    </w:p>
    <w:p w14:paraId="20BA2122" w14:textId="77777777" w:rsidR="001F331C" w:rsidRPr="001E26AA" w:rsidRDefault="001F331C">
      <w:pPr>
        <w:pStyle w:val="Heading2"/>
      </w:pPr>
      <w:bookmarkStart w:id="50" w:name="_Toc140521628"/>
      <w:r w:rsidRPr="001E26AA">
        <w:lastRenderedPageBreak/>
        <w:t>The SIMH pseudo device</w:t>
      </w:r>
      <w:bookmarkEnd w:id="30"/>
      <w:bookmarkEnd w:id="50"/>
    </w:p>
    <w:p w14:paraId="1F95CE39" w14:textId="77777777" w:rsidR="001F331C" w:rsidRPr="001E26AA" w:rsidRDefault="001F331C">
      <w:pPr>
        <w:pStyle w:val="PlainText"/>
      </w:pPr>
      <w:r w:rsidRPr="001E26AA">
        <w:t xml:space="preserve">The SIMH pseudo device facilitates the communication between the simulated ALTAIR and the simulator environment. This device defines </w:t>
      </w:r>
      <w:proofErr w:type="gramStart"/>
      <w:r w:rsidRPr="001E26AA">
        <w:t>a number of</w:t>
      </w:r>
      <w:proofErr w:type="gramEnd"/>
      <w:r w:rsidRPr="001E26AA">
        <w:t xml:space="preserve"> (most R/O) registers (see source code) which are primarily useful for debugging purposes.</w:t>
      </w:r>
    </w:p>
    <w:p w14:paraId="51153560" w14:textId="77777777" w:rsidR="001F331C" w:rsidRPr="001E26AA" w:rsidRDefault="001F331C">
      <w:pPr>
        <w:pStyle w:val="NurText12"/>
      </w:pPr>
      <w:r w:rsidRPr="001E26AA">
        <w:t>The SIMH pseudo device can be configured with</w:t>
      </w:r>
    </w:p>
    <w:p w14:paraId="35AD8775" w14:textId="77777777" w:rsidR="001F331C" w:rsidRPr="001E26AA" w:rsidRDefault="001F331C">
      <w:pPr>
        <w:pStyle w:val="SetCommand9"/>
      </w:pPr>
      <w:r w:rsidRPr="001E26AA">
        <w:t>SET SIMH TIMERON</w:t>
      </w:r>
      <w:r w:rsidRPr="001E26AA">
        <w:tab/>
        <w:t xml:space="preserve">Start periodic timer </w:t>
      </w:r>
      <w:proofErr w:type="gramStart"/>
      <w:r w:rsidRPr="001E26AA">
        <w:t>interrupts</w:t>
      </w:r>
      <w:proofErr w:type="gramEnd"/>
    </w:p>
    <w:p w14:paraId="5D325657" w14:textId="77777777" w:rsidR="001F331C" w:rsidRPr="001E26AA" w:rsidRDefault="001F331C">
      <w:pPr>
        <w:pStyle w:val="SetCommand"/>
      </w:pPr>
      <w:r w:rsidRPr="001E26AA">
        <w:t>SET SIMH TIMEROFF</w:t>
      </w:r>
      <w:r w:rsidRPr="001E26AA">
        <w:tab/>
        <w:t xml:space="preserve">Stop the periodic timer </w:t>
      </w:r>
      <w:proofErr w:type="gramStart"/>
      <w:r w:rsidRPr="001E26AA">
        <w:t>interrupts</w:t>
      </w:r>
      <w:proofErr w:type="gramEnd"/>
    </w:p>
    <w:p w14:paraId="6F272257" w14:textId="77777777" w:rsidR="001F331C" w:rsidRPr="001E26AA" w:rsidRDefault="001F331C">
      <w:pPr>
        <w:pStyle w:val="NurText12"/>
      </w:pPr>
      <w:r w:rsidRPr="001E26AA">
        <w:t>The following variables determine the behavior of the timer:</w:t>
      </w:r>
    </w:p>
    <w:p w14:paraId="4B5D6289" w14:textId="77777777" w:rsidR="001F331C" w:rsidRPr="001E26AA" w:rsidRDefault="001F331C">
      <w:pPr>
        <w:pStyle w:val="RegisterDescription"/>
      </w:pPr>
      <w:r w:rsidRPr="001E26AA">
        <w:t>TIMD</w:t>
      </w:r>
      <w:r w:rsidRPr="001E26AA">
        <w:tab/>
        <w:t>This is the delay between consecutive interrupts in milliseconds. Use D TIMD 20 for a 50 Hz clock.</w:t>
      </w:r>
    </w:p>
    <w:p w14:paraId="5899F038" w14:textId="77777777" w:rsidR="001F331C" w:rsidRPr="001E26AA" w:rsidRDefault="001F331C">
      <w:pPr>
        <w:pStyle w:val="RegisterDescription"/>
      </w:pPr>
      <w:r w:rsidRPr="001E26AA">
        <w:t>TIMH</w:t>
      </w:r>
      <w:r w:rsidRPr="001E26AA">
        <w:tab/>
        <w:t>This is the address of the interrupt handler to call for a timer interrupt.</w:t>
      </w:r>
    </w:p>
    <w:p w14:paraId="24A17501" w14:textId="77777777" w:rsidR="001F331C" w:rsidRPr="001E26AA" w:rsidRDefault="001F331C">
      <w:pPr>
        <w:pStyle w:val="NurText12"/>
      </w:pPr>
      <w:r w:rsidRPr="001E26AA">
        <w:t>The SIMH device supports the following debug flags (set with “SET SIMH DEBUG=f1</w:t>
      </w:r>
      <w:proofErr w:type="gramStart"/>
      <w:r w:rsidRPr="001E26AA">
        <w:t>{;f</w:t>
      </w:r>
      <w:proofErr w:type="gramEnd"/>
      <w:r w:rsidRPr="001E26AA">
        <w:t>}” or “SET SIMH DEBUG” to enable all of them)</w:t>
      </w:r>
    </w:p>
    <w:p w14:paraId="611266FA" w14:textId="77777777" w:rsidR="001F331C" w:rsidRPr="001E26AA" w:rsidRDefault="001F331C">
      <w:pPr>
        <w:pStyle w:val="SetCommand"/>
      </w:pPr>
      <w:r w:rsidRPr="001E26AA">
        <w:t>IN</w:t>
      </w:r>
      <w:r w:rsidRPr="001E26AA">
        <w:tab/>
        <w:t>All IN operations on the SIMH port</w:t>
      </w:r>
    </w:p>
    <w:p w14:paraId="1A0566D4" w14:textId="77777777" w:rsidR="001F331C" w:rsidRPr="001E26AA" w:rsidRDefault="001F331C">
      <w:pPr>
        <w:pStyle w:val="SetCommand"/>
      </w:pPr>
      <w:r w:rsidRPr="001E26AA">
        <w:t>OUT</w:t>
      </w:r>
      <w:r w:rsidRPr="001E26AA">
        <w:tab/>
        <w:t>All OUT operations on the SIMH port</w:t>
      </w:r>
    </w:p>
    <w:p w14:paraId="5C469CF8" w14:textId="77777777" w:rsidR="001F331C" w:rsidRPr="001E26AA" w:rsidRDefault="001F331C">
      <w:pPr>
        <w:pStyle w:val="SetCommand"/>
      </w:pPr>
      <w:r w:rsidRPr="001E26AA">
        <w:t>CMD</w:t>
      </w:r>
      <w:r w:rsidRPr="001E26AA">
        <w:tab/>
        <w:t>All illegal commands</w:t>
      </w:r>
    </w:p>
    <w:p w14:paraId="1C00BAA6" w14:textId="77777777" w:rsidR="001F331C" w:rsidRDefault="001F331C">
      <w:pPr>
        <w:pStyle w:val="SetCommand"/>
      </w:pPr>
      <w:r w:rsidRPr="001E26AA">
        <w:t>VERBOSE</w:t>
      </w:r>
      <w:r w:rsidRPr="001E26AA">
        <w:tab/>
        <w:t>All other warning or error messages</w:t>
      </w:r>
    </w:p>
    <w:p w14:paraId="63054300" w14:textId="77777777" w:rsidR="00001877" w:rsidRDefault="00001877" w:rsidP="00FD6969">
      <w:pPr>
        <w:pStyle w:val="SetCommand"/>
        <w:spacing w:before="240"/>
      </w:pPr>
      <w:r>
        <w:t>There are also some useful simulator-specific commands avail</w:t>
      </w:r>
      <w:r w:rsidR="00FD6969">
        <w:t>a</w:t>
      </w:r>
      <w:r>
        <w:t>ble:</w:t>
      </w:r>
    </w:p>
    <w:p w14:paraId="5BE848E4" w14:textId="77777777" w:rsidR="00001877" w:rsidRPr="00FD6969" w:rsidRDefault="00001877" w:rsidP="00FD6969">
      <w:pPr>
        <w:pStyle w:val="SetCommand"/>
        <w:rPr>
          <w:lang w:eastAsia="en-US"/>
        </w:rPr>
      </w:pPr>
      <w:r w:rsidRPr="00FD6969">
        <w:t>MEM</w:t>
      </w:r>
      <w:r w:rsidRPr="00FD6969">
        <w:tab/>
        <w:t xml:space="preserve">Provides a HEX and ASCII dump of </w:t>
      </w:r>
      <w:proofErr w:type="gramStart"/>
      <w:r w:rsidRPr="00FD6969">
        <w:t>memory</w:t>
      </w:r>
      <w:proofErr w:type="gramEnd"/>
    </w:p>
    <w:p w14:paraId="79413043" w14:textId="77777777" w:rsidR="00001877" w:rsidRPr="00FD6969" w:rsidRDefault="00001877" w:rsidP="00FD6969">
      <w:pPr>
        <w:pStyle w:val="SIMCommand"/>
        <w:rPr>
          <w:noProof/>
          <w:lang w:eastAsia="en-US"/>
        </w:rPr>
      </w:pPr>
      <w:r w:rsidRPr="00FD6969">
        <w:rPr>
          <w:noProof/>
          <w:lang w:eastAsia="en-US"/>
        </w:rPr>
        <w:t>sim&gt; mem</w:t>
      </w:r>
    </w:p>
    <w:p w14:paraId="54E56796" w14:textId="77777777" w:rsidR="00001877" w:rsidRPr="00FD6969" w:rsidRDefault="00001877" w:rsidP="00FD6969">
      <w:pPr>
        <w:pStyle w:val="SIMCommand"/>
        <w:rPr>
          <w:noProof/>
          <w:lang w:eastAsia="en-US"/>
        </w:rPr>
      </w:pPr>
      <w:r w:rsidRPr="00FD6969">
        <w:rPr>
          <w:noProof/>
          <w:lang w:eastAsia="en-US"/>
        </w:rPr>
        <w:t>DF00 C3 5C E2 C3 58 E2 7F 00 43 6F 70 79 72 69 67 68 .\..X...Copyrigh</w:t>
      </w:r>
    </w:p>
    <w:p w14:paraId="7FC3B909" w14:textId="77777777" w:rsidR="00001877" w:rsidRPr="00FD6969" w:rsidRDefault="00001877" w:rsidP="00FD6969">
      <w:pPr>
        <w:pStyle w:val="SIMCommand"/>
        <w:rPr>
          <w:noProof/>
          <w:lang w:eastAsia="en-US"/>
        </w:rPr>
      </w:pPr>
      <w:r w:rsidRPr="00FD6969">
        <w:rPr>
          <w:noProof/>
          <w:lang w:eastAsia="en-US"/>
        </w:rPr>
        <w:t>DF10 74 20 31 39 37 39 20 28 63 29 20 62 79 20 44 69 t 1979 (c) by Di</w:t>
      </w:r>
    </w:p>
    <w:p w14:paraId="129E7C6B" w14:textId="77777777" w:rsidR="00001877" w:rsidRPr="00FD6969" w:rsidRDefault="00001877" w:rsidP="00FD6969">
      <w:pPr>
        <w:pStyle w:val="SIMCommand"/>
        <w:rPr>
          <w:noProof/>
          <w:lang w:eastAsia="en-US"/>
        </w:rPr>
      </w:pPr>
      <w:r w:rsidRPr="00FD6969">
        <w:rPr>
          <w:noProof/>
          <w:lang w:eastAsia="en-US"/>
        </w:rPr>
        <w:t xml:space="preserve">DF20 67 69 74 61 6C 20 52 65 73 65 61 72 63 68 20 20 gital Research  </w:t>
      </w:r>
    </w:p>
    <w:p w14:paraId="6517C8F2" w14:textId="77777777" w:rsidR="00001877" w:rsidRPr="00FD6969" w:rsidRDefault="00001877" w:rsidP="00FD6969">
      <w:pPr>
        <w:pStyle w:val="SIMCommand"/>
        <w:rPr>
          <w:noProof/>
          <w:lang w:eastAsia="en-US"/>
        </w:rPr>
      </w:pPr>
      <w:r w:rsidRPr="00FD6969">
        <w:rPr>
          <w:noProof/>
          <w:lang w:eastAsia="en-US"/>
        </w:rPr>
        <w:t>DF30 20 20 20 20 00 00 00 00 00 00 00 00 00 00 00 00     ............</w:t>
      </w:r>
    </w:p>
    <w:p w14:paraId="5C84CEF8" w14:textId="77777777" w:rsidR="00001877" w:rsidRPr="00FD6969" w:rsidRDefault="00001877" w:rsidP="00FD6969">
      <w:pPr>
        <w:pStyle w:val="SIMCommand"/>
        <w:rPr>
          <w:noProof/>
          <w:lang w:eastAsia="en-US"/>
        </w:rPr>
      </w:pPr>
      <w:r w:rsidRPr="00FD6969">
        <w:rPr>
          <w:noProof/>
          <w:lang w:eastAsia="en-US"/>
        </w:rPr>
        <w:t>DF40 00 00 00 00 00 00 00 00 00 00 00 00 00 00 00 00 ................</w:t>
      </w:r>
    </w:p>
    <w:p w14:paraId="6E04DEE0" w14:textId="77777777" w:rsidR="00001877" w:rsidRPr="00FD6969" w:rsidRDefault="00001877" w:rsidP="00FD6969">
      <w:pPr>
        <w:pStyle w:val="SIMCommand"/>
        <w:rPr>
          <w:noProof/>
          <w:lang w:eastAsia="en-US"/>
        </w:rPr>
      </w:pPr>
      <w:r w:rsidRPr="00FD6969">
        <w:rPr>
          <w:noProof/>
          <w:lang w:eastAsia="en-US"/>
        </w:rPr>
        <w:t>DF50 00 00 00 00 00 00 00 00 00 00 00 00 00 00 00 00 ................</w:t>
      </w:r>
    </w:p>
    <w:p w14:paraId="4BE72EF6" w14:textId="77777777" w:rsidR="00001877" w:rsidRPr="00FD6969" w:rsidRDefault="00001877" w:rsidP="00FD6969">
      <w:pPr>
        <w:pStyle w:val="SIMCommand"/>
        <w:rPr>
          <w:noProof/>
          <w:lang w:eastAsia="en-US"/>
        </w:rPr>
      </w:pPr>
      <w:r w:rsidRPr="00FD6969">
        <w:rPr>
          <w:noProof/>
          <w:lang w:eastAsia="en-US"/>
        </w:rPr>
        <w:t>DF60 00 00 00 00 00 00 00 00 00 00 00 00 00 00 00 00 ................</w:t>
      </w:r>
    </w:p>
    <w:p w14:paraId="7F01694E" w14:textId="77777777" w:rsidR="00001877" w:rsidRPr="00FD6969" w:rsidRDefault="00001877" w:rsidP="00FD6969">
      <w:pPr>
        <w:pStyle w:val="SIMCommand"/>
        <w:rPr>
          <w:noProof/>
          <w:lang w:eastAsia="en-US"/>
        </w:rPr>
      </w:pPr>
      <w:r w:rsidRPr="00FD6969">
        <w:rPr>
          <w:noProof/>
          <w:lang w:eastAsia="en-US"/>
        </w:rPr>
        <w:t>DF70 00 00 00 00 00 00 00 00 00 00 00 00 00 00 00 00 ................</w:t>
      </w:r>
    </w:p>
    <w:p w14:paraId="7431E2A6" w14:textId="77777777" w:rsidR="00001877" w:rsidRPr="00FD6969" w:rsidRDefault="00001877" w:rsidP="00FD6969">
      <w:pPr>
        <w:pStyle w:val="SIMCommand"/>
        <w:rPr>
          <w:noProof/>
          <w:lang w:eastAsia="en-US"/>
        </w:rPr>
      </w:pPr>
      <w:r w:rsidRPr="00FD6969">
        <w:rPr>
          <w:noProof/>
          <w:lang w:eastAsia="en-US"/>
        </w:rPr>
        <w:t>DF80 00 00 00 00 00 00 00 00 08 DF 00 00 5F 0E 02 C3 ............_...</w:t>
      </w:r>
    </w:p>
    <w:p w14:paraId="38D0EA53" w14:textId="77777777" w:rsidR="00001877" w:rsidRPr="00FD6969" w:rsidRDefault="00001877" w:rsidP="00FD6969">
      <w:pPr>
        <w:pStyle w:val="SIMCommand"/>
        <w:rPr>
          <w:noProof/>
          <w:lang w:eastAsia="en-US"/>
        </w:rPr>
      </w:pPr>
      <w:r w:rsidRPr="00FD6969">
        <w:rPr>
          <w:noProof/>
          <w:lang w:eastAsia="en-US"/>
        </w:rPr>
        <w:t>DF90 05 00 C5 CD 8C DF C1 C9 3E 0D CD 92 DF 3E 0A C3 ........&gt;....&gt;..</w:t>
      </w:r>
    </w:p>
    <w:p w14:paraId="41BA3AE8" w14:textId="77777777" w:rsidR="00001877" w:rsidRPr="00FD6969" w:rsidRDefault="00001877" w:rsidP="00FD6969">
      <w:pPr>
        <w:pStyle w:val="SIMCommand"/>
        <w:rPr>
          <w:noProof/>
          <w:lang w:eastAsia="en-US"/>
        </w:rPr>
      </w:pPr>
      <w:r w:rsidRPr="00FD6969">
        <w:rPr>
          <w:noProof/>
          <w:lang w:eastAsia="en-US"/>
        </w:rPr>
        <w:t>DFA0 92 DF 3E 20 C3 92 DF C5 CD 98 DF E1 7E B7 C8 23 ..&gt; ........~..#</w:t>
      </w:r>
    </w:p>
    <w:p w14:paraId="2072BE6F" w14:textId="77777777" w:rsidR="00001877" w:rsidRPr="00FD6969" w:rsidRDefault="00001877" w:rsidP="00FD6969">
      <w:pPr>
        <w:pStyle w:val="SIMCommand"/>
        <w:rPr>
          <w:noProof/>
          <w:lang w:eastAsia="en-US"/>
        </w:rPr>
      </w:pPr>
      <w:r w:rsidRPr="00FD6969">
        <w:rPr>
          <w:noProof/>
          <w:lang w:eastAsia="en-US"/>
        </w:rPr>
        <w:t>DFB0 E5 CD 8C DF E1 C3 AC DF 0E 0D C3 05 00 5F 0E 0E ............._..</w:t>
      </w:r>
    </w:p>
    <w:p w14:paraId="6D006E3B" w14:textId="77777777" w:rsidR="00001877" w:rsidRPr="00FD6969" w:rsidRDefault="00001877" w:rsidP="00FD6969">
      <w:pPr>
        <w:pStyle w:val="SIMCommand"/>
        <w:rPr>
          <w:noProof/>
          <w:lang w:eastAsia="en-US"/>
        </w:rPr>
      </w:pPr>
      <w:r w:rsidRPr="00FD6969">
        <w:rPr>
          <w:noProof/>
          <w:lang w:eastAsia="en-US"/>
        </w:rPr>
        <w:t>DFC0 C3 05 00 CD 05 00 32 EE E6 3C C9 0E 0F C3 C3 DF ......2..&lt;......</w:t>
      </w:r>
    </w:p>
    <w:p w14:paraId="4491B955" w14:textId="77777777" w:rsidR="00001877" w:rsidRPr="00FD6969" w:rsidRDefault="00001877" w:rsidP="00FD6969">
      <w:pPr>
        <w:pStyle w:val="SIMCommand"/>
        <w:rPr>
          <w:noProof/>
          <w:lang w:eastAsia="en-US"/>
        </w:rPr>
      </w:pPr>
      <w:r w:rsidRPr="00FD6969">
        <w:rPr>
          <w:noProof/>
          <w:lang w:eastAsia="en-US"/>
        </w:rPr>
        <w:t>DFD0 AF 32 ED E6 11 CD E6 C3 CB DF 0E 10 C3 C3 DF 0E .2..............</w:t>
      </w:r>
    </w:p>
    <w:p w14:paraId="257FBAF0" w14:textId="77777777" w:rsidR="00001877" w:rsidRPr="00FD6969" w:rsidRDefault="00001877" w:rsidP="00FD6969">
      <w:pPr>
        <w:pStyle w:val="SIMCommand"/>
        <w:rPr>
          <w:noProof/>
          <w:lang w:eastAsia="en-US"/>
        </w:rPr>
      </w:pPr>
      <w:r w:rsidRPr="00FD6969">
        <w:rPr>
          <w:noProof/>
          <w:lang w:eastAsia="en-US"/>
        </w:rPr>
        <w:t>DFE0 11 C3 C3 DF 0E 12 C3 C3 DF 11 CD E6 C3 DF DF 0E ................</w:t>
      </w:r>
    </w:p>
    <w:p w14:paraId="3033407C" w14:textId="77777777" w:rsidR="00001877" w:rsidRPr="00FD6969" w:rsidRDefault="00001877" w:rsidP="00FD6969">
      <w:pPr>
        <w:pStyle w:val="SIMCommand"/>
        <w:rPr>
          <w:noProof/>
          <w:lang w:eastAsia="en-US"/>
        </w:rPr>
      </w:pPr>
      <w:r w:rsidRPr="00FD6969">
        <w:rPr>
          <w:noProof/>
          <w:lang w:eastAsia="en-US"/>
        </w:rPr>
        <w:t>DFF0 13 C3 05 00 CD 05 00 B7 C9 0E 14 C3 F4 DF 11 CD ................</w:t>
      </w:r>
    </w:p>
    <w:p w14:paraId="393DB0D6" w14:textId="77777777" w:rsidR="00001877" w:rsidRPr="00FD6969" w:rsidRDefault="00001877" w:rsidP="00FD6969">
      <w:pPr>
        <w:pStyle w:val="SIMCommand"/>
      </w:pPr>
    </w:p>
    <w:p w14:paraId="0EB5C8C7" w14:textId="77777777" w:rsidR="00001877" w:rsidRPr="00FD6969" w:rsidRDefault="00001877">
      <w:pPr>
        <w:pStyle w:val="SetCommand"/>
      </w:pPr>
      <w:r w:rsidRPr="00FD6969">
        <w:t>REG</w:t>
      </w:r>
      <w:r w:rsidRPr="00FD6969">
        <w:tab/>
        <w:t xml:space="preserve">Displays a DDT-formatted dump of 8080/Z80 </w:t>
      </w:r>
      <w:proofErr w:type="gramStart"/>
      <w:r w:rsidRPr="00FD6969">
        <w:t>registers</w:t>
      </w:r>
      <w:proofErr w:type="gramEnd"/>
    </w:p>
    <w:p w14:paraId="6EE43542" w14:textId="77777777" w:rsidR="00001877" w:rsidRPr="00FD6969" w:rsidRDefault="00001877" w:rsidP="000018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lang w:eastAsia="en-US"/>
        </w:rPr>
      </w:pPr>
    </w:p>
    <w:p w14:paraId="43DC234E" w14:textId="77777777" w:rsidR="00001877" w:rsidRPr="00FD6969" w:rsidRDefault="00001877" w:rsidP="00FD6969">
      <w:pPr>
        <w:pStyle w:val="SIMCommand"/>
        <w:rPr>
          <w:lang w:eastAsia="en-US"/>
        </w:rPr>
      </w:pPr>
      <w:r w:rsidRPr="00FD6969">
        <w:rPr>
          <w:lang w:eastAsia="en-US"/>
        </w:rPr>
        <w:t>sim&gt; reg</w:t>
      </w:r>
    </w:p>
    <w:p w14:paraId="6F434AC3" w14:textId="77777777" w:rsidR="00001877" w:rsidRPr="00FD6969" w:rsidRDefault="00001877" w:rsidP="00FD6969">
      <w:pPr>
        <w:pStyle w:val="SIMCommand"/>
        <w:rPr>
          <w:lang w:eastAsia="en-US"/>
        </w:rPr>
      </w:pPr>
      <w:r w:rsidRPr="00FD6969">
        <w:rPr>
          <w:lang w:eastAsia="en-US"/>
        </w:rPr>
        <w:t>C0Z1M0E1I1 A=00 B=007F D=DF06 H=EA0E S=EA37 P=FA6D NOP</w:t>
      </w:r>
    </w:p>
    <w:p w14:paraId="03981C78" w14:textId="77777777" w:rsidR="00205219" w:rsidRPr="00FD6969" w:rsidRDefault="00205219" w:rsidP="00FD6969">
      <w:pPr>
        <w:pStyle w:val="SIMCommand"/>
        <w:rPr>
          <w:lang w:eastAsia="en-US"/>
        </w:rPr>
      </w:pPr>
      <w:r w:rsidRPr="00FD6969">
        <w:rPr>
          <w:lang w:eastAsia="en-US"/>
        </w:rPr>
        <w:t xml:space="preserve">sim&gt; set </w:t>
      </w:r>
      <w:proofErr w:type="gramStart"/>
      <w:r w:rsidRPr="00FD6969">
        <w:rPr>
          <w:lang w:eastAsia="en-US"/>
        </w:rPr>
        <w:t>on</w:t>
      </w:r>
      <w:proofErr w:type="gramEnd"/>
    </w:p>
    <w:p w14:paraId="7D88E45B" w14:textId="77777777" w:rsidR="00205219" w:rsidRPr="00FD6969" w:rsidRDefault="00205219" w:rsidP="00FD6969">
      <w:pPr>
        <w:pStyle w:val="SIMCommand"/>
        <w:rPr>
          <w:lang w:eastAsia="en-US"/>
        </w:rPr>
      </w:pPr>
      <w:r w:rsidRPr="00FD6969">
        <w:rPr>
          <w:lang w:eastAsia="en-US"/>
        </w:rPr>
        <w:t xml:space="preserve">sim&gt; on error reg   </w:t>
      </w:r>
      <w:proofErr w:type="gramStart"/>
      <w:r w:rsidRPr="00FD6969">
        <w:rPr>
          <w:lang w:eastAsia="en-US"/>
        </w:rPr>
        <w:t xml:space="preserve">  ;Display</w:t>
      </w:r>
      <w:proofErr w:type="gramEnd"/>
      <w:r w:rsidRPr="00FD6969">
        <w:rPr>
          <w:lang w:eastAsia="en-US"/>
        </w:rPr>
        <w:t xml:space="preserve"> registers upon STOP, STEP, and BREAKs</w:t>
      </w:r>
    </w:p>
    <w:p w14:paraId="07AD832E" w14:textId="77777777" w:rsidR="00205219" w:rsidRPr="00FD6969" w:rsidRDefault="00205219" w:rsidP="00FD6969">
      <w:pPr>
        <w:pStyle w:val="SIMCommand"/>
        <w:rPr>
          <w:lang w:eastAsia="en-US"/>
        </w:rPr>
      </w:pPr>
      <w:r w:rsidRPr="00FD6969">
        <w:rPr>
          <w:lang w:eastAsia="en-US"/>
        </w:rPr>
        <w:t>sim&gt; s</w:t>
      </w:r>
    </w:p>
    <w:p w14:paraId="268E229A" w14:textId="77777777" w:rsidR="00205219" w:rsidRPr="00FD6969" w:rsidRDefault="00205219" w:rsidP="00FD6969">
      <w:pPr>
        <w:pStyle w:val="SIMCommand"/>
        <w:rPr>
          <w:lang w:eastAsia="en-US"/>
        </w:rPr>
      </w:pPr>
    </w:p>
    <w:p w14:paraId="35D22BD6" w14:textId="77777777" w:rsidR="00205219" w:rsidRPr="00FD6969" w:rsidRDefault="00205219" w:rsidP="00FD6969">
      <w:pPr>
        <w:pStyle w:val="SIMCommand"/>
        <w:rPr>
          <w:lang w:eastAsia="en-US"/>
        </w:rPr>
      </w:pPr>
      <w:r w:rsidRPr="00FD6969">
        <w:rPr>
          <w:lang w:eastAsia="en-US"/>
        </w:rPr>
        <w:t>Step expired, PC: 0FA69 (IN 10h)</w:t>
      </w:r>
    </w:p>
    <w:p w14:paraId="5AE88BEE" w14:textId="77777777" w:rsidR="00205219" w:rsidRPr="00FD6969" w:rsidRDefault="00205219" w:rsidP="00FD6969">
      <w:pPr>
        <w:pStyle w:val="SIMCommand"/>
        <w:rPr>
          <w:lang w:eastAsia="en-US"/>
        </w:rPr>
      </w:pPr>
      <w:r w:rsidRPr="00FD6969">
        <w:rPr>
          <w:lang w:eastAsia="en-US"/>
        </w:rPr>
        <w:t>C0Z1M0E1I1 A=00 B=007F D=DF06 H=EA0E S=EA37 P=FA69 IN 10h</w:t>
      </w:r>
    </w:p>
    <w:p w14:paraId="264D057A" w14:textId="77777777" w:rsidR="00205219" w:rsidRPr="00FD6969" w:rsidRDefault="00205219" w:rsidP="00FD6969">
      <w:pPr>
        <w:pStyle w:val="SIMCommand"/>
        <w:rPr>
          <w:lang w:eastAsia="en-US"/>
        </w:rPr>
      </w:pPr>
      <w:r w:rsidRPr="00FD6969">
        <w:rPr>
          <w:lang w:eastAsia="en-US"/>
        </w:rPr>
        <w:t>sim&gt; s</w:t>
      </w:r>
    </w:p>
    <w:p w14:paraId="73D7CEE4" w14:textId="77777777" w:rsidR="00205219" w:rsidRPr="00FD6969" w:rsidRDefault="00205219" w:rsidP="00FD6969">
      <w:pPr>
        <w:pStyle w:val="SIMCommand"/>
        <w:rPr>
          <w:lang w:eastAsia="en-US"/>
        </w:rPr>
      </w:pPr>
    </w:p>
    <w:p w14:paraId="3928FC29" w14:textId="77777777" w:rsidR="00205219" w:rsidRPr="00FD6969" w:rsidRDefault="00205219" w:rsidP="00FD6969">
      <w:pPr>
        <w:pStyle w:val="SIMCommand"/>
        <w:rPr>
          <w:lang w:eastAsia="en-US"/>
        </w:rPr>
      </w:pPr>
      <w:r w:rsidRPr="00FD6969">
        <w:rPr>
          <w:lang w:eastAsia="en-US"/>
        </w:rPr>
        <w:t>Step expired, PC: 0FA6B (ANI 01h)</w:t>
      </w:r>
    </w:p>
    <w:p w14:paraId="745E8A22" w14:textId="77777777" w:rsidR="00205219" w:rsidRPr="00FD6969" w:rsidRDefault="00205219" w:rsidP="00FD6969">
      <w:pPr>
        <w:pStyle w:val="SIMCommand"/>
        <w:rPr>
          <w:lang w:eastAsia="en-US"/>
        </w:rPr>
      </w:pPr>
      <w:r w:rsidRPr="00FD6969">
        <w:rPr>
          <w:lang w:eastAsia="en-US"/>
        </w:rPr>
        <w:t>C0Z1M0E1I1 A=02 B=007F D=DF06 H=EA0E S=EA37 P=FA6B ANI 01h</w:t>
      </w:r>
    </w:p>
    <w:p w14:paraId="69E62100" w14:textId="77777777" w:rsidR="00205219" w:rsidRPr="00FD6969" w:rsidRDefault="00205219" w:rsidP="00FD6969">
      <w:pPr>
        <w:pStyle w:val="SIMCommand"/>
        <w:rPr>
          <w:lang w:eastAsia="en-US"/>
        </w:rPr>
      </w:pPr>
      <w:r w:rsidRPr="00FD6969">
        <w:rPr>
          <w:lang w:eastAsia="en-US"/>
        </w:rPr>
        <w:t>sim&gt; s</w:t>
      </w:r>
    </w:p>
    <w:p w14:paraId="3C8CF782" w14:textId="77777777" w:rsidR="00205219" w:rsidRPr="00FD6969" w:rsidRDefault="00205219" w:rsidP="00FD6969">
      <w:pPr>
        <w:pStyle w:val="SIMCommand"/>
        <w:rPr>
          <w:lang w:eastAsia="en-US"/>
        </w:rPr>
      </w:pPr>
    </w:p>
    <w:p w14:paraId="07000F65" w14:textId="77777777" w:rsidR="00205219" w:rsidRPr="00FD6969" w:rsidRDefault="00205219" w:rsidP="00FD6969">
      <w:pPr>
        <w:pStyle w:val="SIMCommand"/>
        <w:rPr>
          <w:lang w:eastAsia="en-US"/>
        </w:rPr>
      </w:pPr>
      <w:r w:rsidRPr="00FD6969">
        <w:rPr>
          <w:lang w:eastAsia="en-US"/>
        </w:rPr>
        <w:t>Step expired, PC: 0FA6D (JZ 0FA69h)</w:t>
      </w:r>
    </w:p>
    <w:p w14:paraId="285B4F03" w14:textId="77777777" w:rsidR="00205219" w:rsidRPr="00FD6969" w:rsidRDefault="00205219" w:rsidP="00FD6969">
      <w:pPr>
        <w:pStyle w:val="SIMCommand"/>
        <w:rPr>
          <w:lang w:eastAsia="en-US"/>
        </w:rPr>
      </w:pPr>
      <w:r w:rsidRPr="00FD6969">
        <w:rPr>
          <w:lang w:eastAsia="en-US"/>
        </w:rPr>
        <w:t>C0Z1M0E1I1 A=00 B=007F D=DF06 H=EA0E S=EA37 P=FA6D JZ 0FA69h</w:t>
      </w:r>
    </w:p>
    <w:p w14:paraId="51F2FE34" w14:textId="77777777" w:rsidR="00001877" w:rsidRPr="00FD6969" w:rsidRDefault="00205219" w:rsidP="00FD6969">
      <w:pPr>
        <w:pStyle w:val="SIMCommand"/>
      </w:pPr>
      <w:r w:rsidRPr="00FD6969">
        <w:rPr>
          <w:lang w:eastAsia="en-US"/>
        </w:rPr>
        <w:t>sim&gt;</w:t>
      </w:r>
    </w:p>
    <w:p w14:paraId="720F021B" w14:textId="77777777" w:rsidR="001F331C" w:rsidRPr="001E26AA" w:rsidRDefault="001F331C">
      <w:pPr>
        <w:pStyle w:val="Heading2"/>
      </w:pPr>
      <w:bookmarkStart w:id="51" w:name="_Toc28682144"/>
      <w:bookmarkStart w:id="52" w:name="_Toc140521629"/>
      <w:r w:rsidRPr="001E26AA">
        <w:t>The 88-DISK controller</w:t>
      </w:r>
      <w:bookmarkEnd w:id="51"/>
      <w:bookmarkEnd w:id="52"/>
    </w:p>
    <w:p w14:paraId="44D0B141" w14:textId="77777777" w:rsidR="001F331C" w:rsidRPr="001E26AA" w:rsidRDefault="001F331C">
      <w:pPr>
        <w:pStyle w:val="PlainText"/>
      </w:pPr>
      <w:r w:rsidRPr="001E26AA">
        <w:t>The MITS 88-DISK is a simple programmed I/O interface to the MITS 8-inch floppy drive, which was basically a Pertec FD-400 with a power supply and buffer board built-in. The controller supports neither interrupts nor DMA, so floppy access required the sustained attention of the CPU. The standard I/O addresses were 8, 9, and 0A (hex), and we follow the standard. Details on controlling this hardware are in the altairz80_dsk.c source file.</w:t>
      </w:r>
    </w:p>
    <w:p w14:paraId="152CF6BD" w14:textId="77777777" w:rsidR="001F331C" w:rsidRPr="001E26AA" w:rsidRDefault="001F331C">
      <w:pPr>
        <w:pStyle w:val="PlainText"/>
      </w:pPr>
      <w:r w:rsidRPr="001E26AA">
        <w:t>The only difference is that the simulated disks may be larger than the original ones: The original disk had 77 tracks while the simulated disks support up to 254 tracks (only relevant for CP/M). You can change the number of tracks per disk by setting the appropriate value in TRACKS[..]. For example "D </w:t>
      </w:r>
      <w:proofErr w:type="gramStart"/>
      <w:r w:rsidRPr="001E26AA">
        <w:t>TRACKS[</w:t>
      </w:r>
      <w:proofErr w:type="gramEnd"/>
      <w:r w:rsidRPr="001E26AA">
        <w:t>0] 77" sets the number of tracks for disk 0 to the original number of 77. The command "D </w:t>
      </w:r>
      <w:proofErr w:type="gramStart"/>
      <w:r w:rsidRPr="001E26AA">
        <w:t>TRACKS[</w:t>
      </w:r>
      <w:proofErr w:type="gramEnd"/>
      <w:r w:rsidRPr="001E26AA">
        <w:t>0-7] 77" changes the highest track number for all disks to 77.</w:t>
      </w:r>
      <w:r w:rsidR="00FC7F68" w:rsidRPr="001E26AA">
        <w:t xml:space="preserve"> The Mini-Disk support was added by Mike Douglas in May 2014.</w:t>
      </w:r>
    </w:p>
    <w:p w14:paraId="79026841" w14:textId="77777777" w:rsidR="001F331C" w:rsidRPr="001E26AA" w:rsidRDefault="001F331C">
      <w:pPr>
        <w:pStyle w:val="NurText12"/>
      </w:pPr>
      <w:r w:rsidRPr="001E26AA">
        <w:t>The DSK device can be configured with</w:t>
      </w:r>
    </w:p>
    <w:p w14:paraId="6C667D45" w14:textId="77777777" w:rsidR="001F331C" w:rsidRPr="001E26AA" w:rsidRDefault="001F331C">
      <w:pPr>
        <w:pStyle w:val="SetCommand9"/>
      </w:pPr>
      <w:r w:rsidRPr="001E26AA">
        <w:t>SET DSK&lt;n&gt; WRTENB</w:t>
      </w:r>
      <w:r w:rsidRPr="001E26AA">
        <w:tab/>
        <w:t>Allow write operations for disk &lt;n&gt;.</w:t>
      </w:r>
    </w:p>
    <w:p w14:paraId="32E0C36B" w14:textId="77777777" w:rsidR="001F331C" w:rsidRPr="001E26AA" w:rsidRDefault="001F331C">
      <w:pPr>
        <w:pStyle w:val="SetCommand9"/>
      </w:pPr>
      <w:r w:rsidRPr="001E26AA">
        <w:t>SET DSK&lt;n&gt; WRTLCK</w:t>
      </w:r>
      <w:r w:rsidRPr="001E26AA">
        <w:tab/>
        <w:t xml:space="preserve">Disk &lt;n&gt; is locked, </w:t>
      </w:r>
      <w:proofErr w:type="gramStart"/>
      <w:r w:rsidRPr="001E26AA">
        <w:t>i.e.</w:t>
      </w:r>
      <w:proofErr w:type="gramEnd"/>
      <w:r w:rsidRPr="001E26AA">
        <w:t xml:space="preserve"> no write operations will be allowed.</w:t>
      </w:r>
    </w:p>
    <w:p w14:paraId="73B5A361" w14:textId="77777777" w:rsidR="001F331C" w:rsidRPr="001E26AA" w:rsidRDefault="001F331C">
      <w:pPr>
        <w:pStyle w:val="NurText12"/>
      </w:pPr>
      <w:r w:rsidRPr="001E26AA">
        <w:t>The DSK device supports the following debug flags (set with “SET DSK DEBUG=f1</w:t>
      </w:r>
      <w:proofErr w:type="gramStart"/>
      <w:r w:rsidRPr="001E26AA">
        <w:t>{;f</w:t>
      </w:r>
      <w:proofErr w:type="gramEnd"/>
      <w:r w:rsidRPr="001E26AA">
        <w:t>}” or “SET DSK DEBUG” to enable all of them)</w:t>
      </w:r>
    </w:p>
    <w:p w14:paraId="1A49B355" w14:textId="77777777" w:rsidR="001F331C" w:rsidRPr="001E26AA" w:rsidRDefault="001F331C">
      <w:pPr>
        <w:pStyle w:val="SetCommand"/>
      </w:pPr>
      <w:r w:rsidRPr="001E26AA">
        <w:t>IN</w:t>
      </w:r>
      <w:r w:rsidRPr="001E26AA">
        <w:tab/>
        <w:t>All IN operations on the controller port</w:t>
      </w:r>
    </w:p>
    <w:p w14:paraId="1871775B" w14:textId="77777777" w:rsidR="001F331C" w:rsidRPr="001E26AA" w:rsidRDefault="001F331C">
      <w:pPr>
        <w:pStyle w:val="SetCommand"/>
      </w:pPr>
      <w:r w:rsidRPr="001E26AA">
        <w:t>OUT</w:t>
      </w:r>
      <w:r w:rsidRPr="001E26AA">
        <w:tab/>
        <w:t>All OUT operations on the controller port</w:t>
      </w:r>
    </w:p>
    <w:p w14:paraId="53FCAFBB" w14:textId="77777777" w:rsidR="001F331C" w:rsidRPr="001E26AA" w:rsidRDefault="001F331C">
      <w:pPr>
        <w:pStyle w:val="SetCommand"/>
      </w:pPr>
      <w:r w:rsidRPr="001E26AA">
        <w:t>READ</w:t>
      </w:r>
      <w:r w:rsidRPr="001E26AA">
        <w:tab/>
        <w:t xml:space="preserve">All read operations of the </w:t>
      </w:r>
      <w:proofErr w:type="gramStart"/>
      <w:r w:rsidRPr="001E26AA">
        <w:t>disk</w:t>
      </w:r>
      <w:proofErr w:type="gramEnd"/>
    </w:p>
    <w:p w14:paraId="1FEE7253" w14:textId="77777777" w:rsidR="001F331C" w:rsidRPr="001E26AA" w:rsidRDefault="001F331C">
      <w:pPr>
        <w:pStyle w:val="SetCommand"/>
      </w:pPr>
      <w:r w:rsidRPr="001E26AA">
        <w:t>WRITE</w:t>
      </w:r>
      <w:r w:rsidRPr="001E26AA">
        <w:tab/>
        <w:t xml:space="preserve">All write operations on the </w:t>
      </w:r>
      <w:proofErr w:type="gramStart"/>
      <w:r w:rsidRPr="001E26AA">
        <w:t>disk</w:t>
      </w:r>
      <w:proofErr w:type="gramEnd"/>
    </w:p>
    <w:p w14:paraId="19A4A861" w14:textId="77777777" w:rsidR="001F331C" w:rsidRPr="001E26AA" w:rsidRDefault="001F331C">
      <w:pPr>
        <w:pStyle w:val="SetCommand"/>
      </w:pPr>
      <w:r w:rsidRPr="001E26AA">
        <w:lastRenderedPageBreak/>
        <w:t>SECTOR_STUCK</w:t>
      </w:r>
      <w:r w:rsidRPr="001E26AA">
        <w:tab/>
        <w:t>Warn when the controller appears to be stuck searching for a sector</w:t>
      </w:r>
      <w:r w:rsidR="005723CD">
        <w:t>.</w:t>
      </w:r>
    </w:p>
    <w:p w14:paraId="5CDC5CFD" w14:textId="77777777" w:rsidR="001F331C" w:rsidRPr="001E26AA" w:rsidRDefault="001F331C">
      <w:pPr>
        <w:pStyle w:val="SetCommand"/>
      </w:pPr>
      <w:r w:rsidRPr="001E26AA">
        <w:t>TRACK_STUCK</w:t>
      </w:r>
      <w:r w:rsidRPr="001E26AA">
        <w:tab/>
        <w:t>Warn when the controller appears to be stuck searching for a track</w:t>
      </w:r>
      <w:r w:rsidR="005723CD">
        <w:t>.</w:t>
      </w:r>
    </w:p>
    <w:p w14:paraId="0CE84841" w14:textId="77777777" w:rsidR="001F331C" w:rsidRPr="001E26AA" w:rsidRDefault="001F331C">
      <w:pPr>
        <w:pStyle w:val="SetCommand"/>
      </w:pPr>
      <w:r w:rsidRPr="001E26AA">
        <w:t>VERBOSE</w:t>
      </w:r>
      <w:r w:rsidRPr="001E26AA">
        <w:tab/>
        <w:t>All other warning and error messages (</w:t>
      </w:r>
      <w:proofErr w:type="gramStart"/>
      <w:r w:rsidRPr="001E26AA">
        <w:t>e.g.</w:t>
      </w:r>
      <w:proofErr w:type="gramEnd"/>
      <w:r w:rsidRPr="001E26AA">
        <w:t xml:space="preserve"> disk is write locked, disk is not attached)</w:t>
      </w:r>
    </w:p>
    <w:p w14:paraId="4628A022" w14:textId="77777777" w:rsidR="00D948B1" w:rsidRPr="001E26AA" w:rsidRDefault="00D948B1" w:rsidP="00D948B1">
      <w:pPr>
        <w:pStyle w:val="Heading2"/>
      </w:pPr>
      <w:bookmarkStart w:id="53" w:name="_Toc28682145"/>
      <w:bookmarkStart w:id="54" w:name="_Toc140521630"/>
      <w:r w:rsidRPr="001E26AA">
        <w:t>The 88-HDSK controller</w:t>
      </w:r>
      <w:bookmarkEnd w:id="53"/>
      <w:bookmarkEnd w:id="54"/>
    </w:p>
    <w:p w14:paraId="1F940CDF" w14:textId="77777777" w:rsidR="00D948B1" w:rsidRPr="001E26AA" w:rsidRDefault="00D948B1" w:rsidP="00D948B1">
      <w:pPr>
        <w:pStyle w:val="NurText12"/>
      </w:pPr>
      <w:r w:rsidRPr="001E26AA">
        <w:t xml:space="preserve">The 88-HDSK from MITS/Pertec consists of a 5mb removable platter and a fixed 5mb platter. Each platter is double sided. </w:t>
      </w:r>
      <w:proofErr w:type="gramStart"/>
      <w:r w:rsidRPr="001E26AA">
        <w:t>Head</w:t>
      </w:r>
      <w:proofErr w:type="gramEnd"/>
      <w:r w:rsidRPr="001E26AA">
        <w:t xml:space="preserve"> 0 and 1 are the top and bottom surface of the removable platter and head 2 and 3 are the top and bottom surface of the fixed platter. Hard disk BASIC treats the two platters as two separate drives. Each platter has 406 cylinders with 24 sectors per track and 256 bytes per sector.</w:t>
      </w:r>
    </w:p>
    <w:p w14:paraId="0DBE9CA8" w14:textId="77777777" w:rsidR="00D948B1" w:rsidRPr="001E26AA" w:rsidRDefault="00D948B1" w:rsidP="00D948B1">
      <w:pPr>
        <w:pStyle w:val="NurText12"/>
      </w:pPr>
      <w:r w:rsidRPr="001E26AA">
        <w:t>The disk image file starts with head 0, track 0, sector 0 (0,0,0) through (0,0,23), followed by head 1, track 0, sector 0 (1,0,0) through (1,0,23). The pattern then repeats starting with (0,1,0). The external hard disk is accessed through eight ports of a 4-PIO card at I/O addresses A0h-A7h. The module was written by Mike Douglas in March 2014 and the disk images were provided by Martin Eberhard.</w:t>
      </w:r>
    </w:p>
    <w:p w14:paraId="648CA41C" w14:textId="77777777" w:rsidR="00071384" w:rsidRPr="001E26AA" w:rsidRDefault="00071384" w:rsidP="00071384">
      <w:pPr>
        <w:pStyle w:val="NurText12"/>
      </w:pPr>
      <w:r w:rsidRPr="001E26AA">
        <w:t>The MHDSK device can be configured with</w:t>
      </w:r>
    </w:p>
    <w:p w14:paraId="0280A02A" w14:textId="77777777" w:rsidR="00071384" w:rsidRPr="001E26AA" w:rsidRDefault="00071384" w:rsidP="00071384">
      <w:pPr>
        <w:pStyle w:val="SetCommand9"/>
      </w:pPr>
      <w:r w:rsidRPr="001E26AA">
        <w:t>SET MHDSK &lt;n&gt; WRTENB</w:t>
      </w:r>
      <w:r w:rsidRPr="001E26AA">
        <w:tab/>
        <w:t>Allow write operations for hard disk &lt;n&gt;.</w:t>
      </w:r>
    </w:p>
    <w:p w14:paraId="1B8D2481" w14:textId="77777777" w:rsidR="00071384" w:rsidRPr="001E26AA" w:rsidRDefault="00071384" w:rsidP="00071384">
      <w:pPr>
        <w:pStyle w:val="SetCommand9"/>
      </w:pPr>
      <w:r w:rsidRPr="001E26AA">
        <w:t>SET MHDSK &lt;n&gt; WRTLCK</w:t>
      </w:r>
      <w:r w:rsidRPr="001E26AA">
        <w:tab/>
        <w:t xml:space="preserve">Hard disk &lt;n&gt; is locked, </w:t>
      </w:r>
      <w:proofErr w:type="gramStart"/>
      <w:r w:rsidRPr="001E26AA">
        <w:t>i.e.</w:t>
      </w:r>
      <w:proofErr w:type="gramEnd"/>
      <w:r w:rsidRPr="001E26AA">
        <w:t xml:space="preserve"> no write operations will be allowed.</w:t>
      </w:r>
    </w:p>
    <w:p w14:paraId="10BE3A04" w14:textId="77777777" w:rsidR="00CD466D" w:rsidRPr="001E26AA" w:rsidRDefault="00CD466D" w:rsidP="00CD466D">
      <w:pPr>
        <w:pStyle w:val="NurText12"/>
      </w:pPr>
      <w:r w:rsidRPr="001E26AA">
        <w:t>The MHDSK device supports the following debug flags (set with “SET MHDSK DEBUG=f1</w:t>
      </w:r>
      <w:proofErr w:type="gramStart"/>
      <w:r w:rsidRPr="001E26AA">
        <w:t>{;f</w:t>
      </w:r>
      <w:proofErr w:type="gramEnd"/>
      <w:r w:rsidRPr="001E26AA">
        <w:t>}” or “SET MHDSK DEBUG” to enable all of them)</w:t>
      </w:r>
    </w:p>
    <w:p w14:paraId="6CC46B11" w14:textId="77777777" w:rsidR="00CD466D" w:rsidRPr="001E26AA" w:rsidRDefault="00CD466D" w:rsidP="00CD466D">
      <w:pPr>
        <w:pStyle w:val="SetCommand"/>
      </w:pPr>
      <w:r w:rsidRPr="001E26AA">
        <w:t>READ</w:t>
      </w:r>
      <w:r w:rsidRPr="001E26AA">
        <w:tab/>
        <w:t xml:space="preserve">All read operations of the </w:t>
      </w:r>
      <w:proofErr w:type="gramStart"/>
      <w:r w:rsidRPr="001E26AA">
        <w:t>disk</w:t>
      </w:r>
      <w:proofErr w:type="gramEnd"/>
    </w:p>
    <w:p w14:paraId="464C4D2F" w14:textId="77777777" w:rsidR="00CD466D" w:rsidRPr="001E26AA" w:rsidRDefault="00CD466D" w:rsidP="00CD466D">
      <w:pPr>
        <w:pStyle w:val="SetCommand"/>
      </w:pPr>
      <w:r w:rsidRPr="001E26AA">
        <w:t>WRITE</w:t>
      </w:r>
      <w:r w:rsidRPr="001E26AA">
        <w:tab/>
        <w:t xml:space="preserve">All write operations on the </w:t>
      </w:r>
      <w:proofErr w:type="gramStart"/>
      <w:r w:rsidRPr="001E26AA">
        <w:t>disk</w:t>
      </w:r>
      <w:proofErr w:type="gramEnd"/>
    </w:p>
    <w:p w14:paraId="7839CE06" w14:textId="77777777" w:rsidR="0072755D" w:rsidRPr="001E26AA" w:rsidRDefault="00CD466D" w:rsidP="00C2131B">
      <w:pPr>
        <w:pStyle w:val="SetCommand"/>
      </w:pPr>
      <w:r w:rsidRPr="001E26AA">
        <w:t>VERBOSE</w:t>
      </w:r>
      <w:r w:rsidRPr="001E26AA">
        <w:tab/>
        <w:t>All other operations of the disk</w:t>
      </w:r>
    </w:p>
    <w:p w14:paraId="5CA1C718" w14:textId="77777777" w:rsidR="001F331C" w:rsidRPr="001E26AA" w:rsidRDefault="001F331C">
      <w:pPr>
        <w:pStyle w:val="Heading2"/>
      </w:pPr>
      <w:bookmarkStart w:id="55" w:name="_Toc28682146"/>
      <w:bookmarkStart w:id="56" w:name="_Toc140521631"/>
      <w:r w:rsidRPr="001E26AA">
        <w:t>The simulated hard disk</w:t>
      </w:r>
      <w:bookmarkEnd w:id="55"/>
      <w:bookmarkEnd w:id="56"/>
    </w:p>
    <w:p w14:paraId="455FDAEE" w14:textId="77777777" w:rsidR="001F331C" w:rsidRPr="001E26AA" w:rsidRDefault="001F331C">
      <w:pPr>
        <w:pStyle w:val="PlainText"/>
      </w:pPr>
      <w:r w:rsidRPr="001E26AA">
        <w:t xml:space="preserve">In order to increase the available storage capacity, the simulator features 8 simulated hard disks with a capacity of 8MB (HDSK0 to HDSK7). Currently only CP/M supports two hard disks as devices I: and </w:t>
      </w:r>
      <w:proofErr w:type="gramStart"/>
      <w:r w:rsidRPr="001E26AA">
        <w:t>J:.</w:t>
      </w:r>
      <w:proofErr w:type="gramEnd"/>
    </w:p>
    <w:p w14:paraId="095EB5EE" w14:textId="77777777" w:rsidR="001F331C" w:rsidRPr="001E26AA" w:rsidRDefault="001F331C">
      <w:pPr>
        <w:pStyle w:val="NurText12"/>
      </w:pPr>
      <w:r w:rsidRPr="001E26AA">
        <w:t>The HDSK device can be configured with</w:t>
      </w:r>
    </w:p>
    <w:p w14:paraId="11761A4B" w14:textId="77777777" w:rsidR="001F331C" w:rsidRPr="001E26AA" w:rsidRDefault="001F331C">
      <w:pPr>
        <w:pStyle w:val="SetCommand9"/>
      </w:pPr>
      <w:r w:rsidRPr="001E26AA">
        <w:t>SET HDSK&lt;n&gt; WRTENB</w:t>
      </w:r>
      <w:r w:rsidRPr="001E26AA">
        <w:tab/>
        <w:t>Allow write operations for hard disk &lt;n&gt;.</w:t>
      </w:r>
    </w:p>
    <w:p w14:paraId="7ADB76E0" w14:textId="77777777" w:rsidR="001F331C" w:rsidRPr="001E26AA" w:rsidRDefault="001F331C">
      <w:pPr>
        <w:pStyle w:val="SetCommand9"/>
      </w:pPr>
      <w:r w:rsidRPr="001E26AA">
        <w:t>SET HDSK&lt;n&gt; WRTLCK</w:t>
      </w:r>
      <w:r w:rsidRPr="001E26AA">
        <w:tab/>
        <w:t xml:space="preserve">Hard disk &lt;n&gt; is locked, </w:t>
      </w:r>
      <w:proofErr w:type="gramStart"/>
      <w:r w:rsidRPr="001E26AA">
        <w:t>i.e.</w:t>
      </w:r>
      <w:proofErr w:type="gramEnd"/>
      <w:r w:rsidRPr="001E26AA">
        <w:t xml:space="preserve"> no write operations will be allowed.</w:t>
      </w:r>
    </w:p>
    <w:p w14:paraId="506C6217" w14:textId="77777777" w:rsidR="001F331C" w:rsidRPr="001E26AA" w:rsidRDefault="001F331C">
      <w:pPr>
        <w:pStyle w:val="SetCommand9"/>
      </w:pPr>
      <w:r w:rsidRPr="001E26AA">
        <w:t>SET HDSK&lt;n&gt; FORMAT=&lt;value&gt;</w:t>
      </w:r>
      <w:r w:rsidRPr="001E26AA">
        <w:tab/>
        <w:t xml:space="preserve">Set the hard disk to &lt;value&gt;. Possible values </w:t>
      </w:r>
      <w:proofErr w:type="gramStart"/>
      <w:r w:rsidRPr="001E26AA">
        <w:t>are</w:t>
      </w:r>
      <w:proofErr w:type="gramEnd"/>
    </w:p>
    <w:p w14:paraId="68FBE9CA" w14:textId="77777777" w:rsidR="001F331C" w:rsidRPr="001E26AA" w:rsidRDefault="001F331C" w:rsidP="006A30EA">
      <w:pPr>
        <w:pStyle w:val="TextBullet"/>
      </w:pPr>
      <w:r w:rsidRPr="001E26AA">
        <w:t>HDSK (standard simulated AltairZ80 hard disk with 8’192 kB capacity)</w:t>
      </w:r>
    </w:p>
    <w:p w14:paraId="2344D7A1" w14:textId="77777777" w:rsidR="00C2131B" w:rsidRPr="001E26AA" w:rsidRDefault="00C2131B" w:rsidP="006A30EA">
      <w:pPr>
        <w:pStyle w:val="TextBullet"/>
      </w:pPr>
      <w:r w:rsidRPr="001E26AA">
        <w:t>CPM68K (simulated hard drive 16’384 kB capacity for CP/M-68K)</w:t>
      </w:r>
    </w:p>
    <w:p w14:paraId="23110EE3" w14:textId="77777777" w:rsidR="001F331C" w:rsidRPr="001E26AA" w:rsidRDefault="001F331C" w:rsidP="006A30EA">
      <w:pPr>
        <w:pStyle w:val="TextBullet"/>
      </w:pPr>
      <w:r w:rsidRPr="001E26AA">
        <w:t>EZ80FL (128 kB flash)</w:t>
      </w:r>
    </w:p>
    <w:p w14:paraId="6074D44F" w14:textId="77777777" w:rsidR="001F331C" w:rsidRPr="001E26AA" w:rsidRDefault="001F331C" w:rsidP="006A30EA">
      <w:pPr>
        <w:pStyle w:val="TextBullet"/>
      </w:pPr>
      <w:r w:rsidRPr="001E26AA">
        <w:t>P112 (1’440 kB P112)</w:t>
      </w:r>
    </w:p>
    <w:p w14:paraId="7D01BD3A" w14:textId="77777777" w:rsidR="001F331C" w:rsidRPr="001E26AA" w:rsidRDefault="001F331C" w:rsidP="006A30EA">
      <w:pPr>
        <w:pStyle w:val="TextBullet"/>
      </w:pPr>
      <w:r w:rsidRPr="001E26AA">
        <w:t>SU720 (720 kB Super I/O)</w:t>
      </w:r>
    </w:p>
    <w:p w14:paraId="46C554CE" w14:textId="77777777" w:rsidR="001F331C" w:rsidRPr="001E26AA" w:rsidRDefault="001F331C" w:rsidP="006A30EA">
      <w:pPr>
        <w:pStyle w:val="TextBullet"/>
      </w:pPr>
      <w:r w:rsidRPr="001E26AA">
        <w:t>OSB1 (100 kB Osborne 1 5.25” Single Side Single Density)</w:t>
      </w:r>
    </w:p>
    <w:p w14:paraId="1B532AB2" w14:textId="77777777" w:rsidR="001F331C" w:rsidRPr="001E26AA" w:rsidRDefault="001F331C" w:rsidP="006A30EA">
      <w:pPr>
        <w:pStyle w:val="TextBullet"/>
      </w:pPr>
      <w:r w:rsidRPr="001E26AA">
        <w:t>OSB2 (200 kB Osborne 1 5.25” Single Side Dual Density)</w:t>
      </w:r>
    </w:p>
    <w:p w14:paraId="6099A98E" w14:textId="77777777" w:rsidR="001F331C" w:rsidRPr="001E26AA" w:rsidRDefault="001F331C" w:rsidP="006A30EA">
      <w:pPr>
        <w:pStyle w:val="TextBullet"/>
      </w:pPr>
      <w:r w:rsidRPr="001E26AA">
        <w:lastRenderedPageBreak/>
        <w:t xml:space="preserve">NSSS1 (175 kB </w:t>
      </w:r>
      <w:r w:rsidR="00375F1D" w:rsidRPr="001E26AA">
        <w:t>NorthStar</w:t>
      </w:r>
      <w:r w:rsidRPr="001E26AA">
        <w:t xml:space="preserve"> Single Side Dual Density Format 1)</w:t>
      </w:r>
    </w:p>
    <w:p w14:paraId="020AA3F3" w14:textId="77777777" w:rsidR="001F331C" w:rsidRPr="001E26AA" w:rsidRDefault="001F331C" w:rsidP="006A30EA">
      <w:pPr>
        <w:pStyle w:val="TextBullet"/>
      </w:pPr>
      <w:r w:rsidRPr="001E26AA">
        <w:t xml:space="preserve">NSSS2 (175 kB </w:t>
      </w:r>
      <w:r w:rsidR="00375F1D" w:rsidRPr="001E26AA">
        <w:t>NorthStar</w:t>
      </w:r>
      <w:r w:rsidRPr="001E26AA">
        <w:t xml:space="preserve"> Single Side Dual Density Format 2)</w:t>
      </w:r>
    </w:p>
    <w:p w14:paraId="6D406250" w14:textId="77777777" w:rsidR="001F331C" w:rsidRPr="001E26AA" w:rsidRDefault="001F331C" w:rsidP="006A30EA">
      <w:pPr>
        <w:pStyle w:val="TextBullet"/>
      </w:pPr>
      <w:r w:rsidRPr="001E26AA">
        <w:t xml:space="preserve">NSDS2 (350 kB </w:t>
      </w:r>
      <w:r w:rsidR="00375F1D" w:rsidRPr="001E26AA">
        <w:t>NorthStar</w:t>
      </w:r>
      <w:r w:rsidRPr="001E26AA">
        <w:t xml:space="preserve"> Dual Side Dual Density Format 2)</w:t>
      </w:r>
    </w:p>
    <w:p w14:paraId="5A088A61" w14:textId="77777777" w:rsidR="001F331C" w:rsidRPr="001E26AA" w:rsidRDefault="001F331C" w:rsidP="006A30EA">
      <w:pPr>
        <w:pStyle w:val="TextBullet"/>
      </w:pPr>
      <w:r w:rsidRPr="001E26AA">
        <w:t>VGSS (308 kB Vector Single Side Single Density)</w:t>
      </w:r>
    </w:p>
    <w:p w14:paraId="14B18AA0" w14:textId="77777777" w:rsidR="001F331C" w:rsidRPr="001E26AA" w:rsidRDefault="001F331C" w:rsidP="006A30EA">
      <w:pPr>
        <w:pStyle w:val="TextBullet"/>
      </w:pPr>
      <w:r w:rsidRPr="001E26AA">
        <w:t>VGDS (616 kB Vector Dual Side Single Density)</w:t>
      </w:r>
    </w:p>
    <w:p w14:paraId="7A1FD85D" w14:textId="77777777" w:rsidR="001F331C" w:rsidRPr="001E26AA" w:rsidRDefault="001F331C" w:rsidP="006A30EA">
      <w:pPr>
        <w:pStyle w:val="TextBullet"/>
      </w:pPr>
      <w:r w:rsidRPr="001E26AA">
        <w:t>DISK1A (616 kB CompuPro Disk1A Single Side Single Density)</w:t>
      </w:r>
    </w:p>
    <w:p w14:paraId="32BC697D" w14:textId="77777777" w:rsidR="001F331C" w:rsidRPr="001E26AA" w:rsidRDefault="001F331C" w:rsidP="006A30EA">
      <w:pPr>
        <w:pStyle w:val="TextBullet"/>
      </w:pPr>
      <w:r w:rsidRPr="001E26AA">
        <w:t xml:space="preserve">SSSD8 (standard 8" Single Side Single Density floppy disk with 77 tracks of 26 </w:t>
      </w:r>
      <w:r w:rsidR="00D34BD9" w:rsidRPr="001E26AA">
        <w:t xml:space="preserve">sectors with 128 bytes, </w:t>
      </w:r>
      <w:proofErr w:type="gramStart"/>
      <w:r w:rsidR="00D34BD9" w:rsidRPr="001E26AA">
        <w:t>i.e.</w:t>
      </w:r>
      <w:proofErr w:type="gramEnd"/>
      <w:r w:rsidR="00D34BD9" w:rsidRPr="001E26AA">
        <w:t xml:space="preserve"> 256</w:t>
      </w:r>
      <w:r w:rsidR="009408DF" w:rsidRPr="001E26AA">
        <w:t xml:space="preserve"> kB capacity, no skew)</w:t>
      </w:r>
    </w:p>
    <w:p w14:paraId="0127A413" w14:textId="77777777" w:rsidR="001F331C" w:rsidRPr="001E26AA" w:rsidRDefault="001F331C" w:rsidP="006A30EA">
      <w:pPr>
        <w:pStyle w:val="TextBullet"/>
      </w:pPr>
      <w:r w:rsidRPr="001E26AA">
        <w:t>SSSD8S (standard 8" Single Side Single Density floppy disk with 77 tracks of 26 sec</w:t>
      </w:r>
      <w:r w:rsidR="00D34BD9" w:rsidRPr="001E26AA">
        <w:t xml:space="preserve">tors with 128 bytes, </w:t>
      </w:r>
      <w:proofErr w:type="gramStart"/>
      <w:r w:rsidR="00D34BD9" w:rsidRPr="001E26AA">
        <w:t>i.e.</w:t>
      </w:r>
      <w:proofErr w:type="gramEnd"/>
      <w:r w:rsidR="00D34BD9" w:rsidRPr="001E26AA">
        <w:t xml:space="preserve"> 256</w:t>
      </w:r>
      <w:r w:rsidRPr="001E26AA">
        <w:t xml:space="preserve"> kB ca</w:t>
      </w:r>
      <w:r w:rsidR="009408DF" w:rsidRPr="001E26AA">
        <w:t>pacity, standard skew factor 6)</w:t>
      </w:r>
    </w:p>
    <w:p w14:paraId="68CE2133" w14:textId="77777777" w:rsidR="00D34BD9" w:rsidRPr="001E26AA" w:rsidRDefault="00D34BD9" w:rsidP="006A30EA">
      <w:pPr>
        <w:pStyle w:val="TextBullet"/>
      </w:pPr>
      <w:r w:rsidRPr="001E26AA">
        <w:t>SSDD8 (standard 8" Single Side Double Density floppy disk with 77 tracks of 26 se</w:t>
      </w:r>
      <w:r w:rsidR="000F6562" w:rsidRPr="001E26AA">
        <w:t xml:space="preserve">ctors with 256 bytes, </w:t>
      </w:r>
      <w:proofErr w:type="gramStart"/>
      <w:r w:rsidR="000F6562" w:rsidRPr="001E26AA">
        <w:t>i.e.</w:t>
      </w:r>
      <w:proofErr w:type="gramEnd"/>
      <w:r w:rsidR="000F6562" w:rsidRPr="001E26AA">
        <w:t xml:space="preserve"> 5</w:t>
      </w:r>
      <w:r w:rsidR="009408DF" w:rsidRPr="001E26AA">
        <w:t>12 kB capacity, no skew)</w:t>
      </w:r>
    </w:p>
    <w:p w14:paraId="46DC997D" w14:textId="77777777" w:rsidR="000F6562" w:rsidRPr="001E26AA" w:rsidRDefault="000F6562" w:rsidP="006A30EA">
      <w:pPr>
        <w:pStyle w:val="TextBullet"/>
      </w:pPr>
      <w:r w:rsidRPr="001E26AA">
        <w:t xml:space="preserve">SSDD8S (standard 8" Single Side Double Density floppy disk with 77 tracks of 26 sectors with 256 bytes, </w:t>
      </w:r>
      <w:proofErr w:type="gramStart"/>
      <w:r w:rsidRPr="001E26AA">
        <w:t>i.e.</w:t>
      </w:r>
      <w:proofErr w:type="gramEnd"/>
      <w:r w:rsidRPr="001E26AA">
        <w:t xml:space="preserve"> 512 kB capacity, </w:t>
      </w:r>
      <w:r w:rsidR="00A16AF1" w:rsidRPr="001E26AA">
        <w:t>standard skew factor 6</w:t>
      </w:r>
      <w:r w:rsidR="009408DF" w:rsidRPr="001E26AA">
        <w:t>)</w:t>
      </w:r>
    </w:p>
    <w:p w14:paraId="17F92E4C" w14:textId="77777777" w:rsidR="00C153CA" w:rsidRPr="001E26AA" w:rsidRDefault="005F6A4B" w:rsidP="006A30EA">
      <w:pPr>
        <w:pStyle w:val="TextBullet"/>
      </w:pPr>
      <w:r w:rsidRPr="001E26AA">
        <w:t xml:space="preserve">DSDD8 </w:t>
      </w:r>
      <w:r w:rsidR="00C153CA" w:rsidRPr="001E26AA">
        <w:t xml:space="preserve">(standard 8" </w:t>
      </w:r>
      <w:r w:rsidRPr="001E26AA">
        <w:t>Double</w:t>
      </w:r>
      <w:r w:rsidR="00C153CA" w:rsidRPr="001E26AA">
        <w:t xml:space="preserve"> Side Double Density floppy disk with 77 tracks of 26 sectors with </w:t>
      </w:r>
      <w:r w:rsidRPr="001E26AA">
        <w:t>512</w:t>
      </w:r>
      <w:r w:rsidR="00C153CA" w:rsidRPr="001E26AA">
        <w:t xml:space="preserve"> bytes, </w:t>
      </w:r>
      <w:proofErr w:type="gramStart"/>
      <w:r w:rsidR="00C153CA" w:rsidRPr="001E26AA">
        <w:t>i.e.</w:t>
      </w:r>
      <w:proofErr w:type="gramEnd"/>
      <w:r w:rsidR="00C153CA" w:rsidRPr="001E26AA">
        <w:t xml:space="preserve"> </w:t>
      </w:r>
      <w:r w:rsidRPr="001E26AA">
        <w:t>1’025</w:t>
      </w:r>
      <w:r w:rsidR="009408DF" w:rsidRPr="001E26AA">
        <w:t xml:space="preserve"> kB capacity, no skew)</w:t>
      </w:r>
    </w:p>
    <w:p w14:paraId="4D71E3F0" w14:textId="77777777" w:rsidR="00A16AF1" w:rsidRPr="001E26AA" w:rsidRDefault="00A16AF1" w:rsidP="006A30EA">
      <w:pPr>
        <w:pStyle w:val="TextBullet"/>
      </w:pPr>
      <w:r w:rsidRPr="001E26AA">
        <w:t xml:space="preserve">DSDD8S (standard 8" Double Side Double Density floppy disk with 77 tracks of 26 sectors with 512 bytes, </w:t>
      </w:r>
      <w:proofErr w:type="gramStart"/>
      <w:r w:rsidRPr="001E26AA">
        <w:t>i.e.</w:t>
      </w:r>
      <w:proofErr w:type="gramEnd"/>
      <w:r w:rsidRPr="001E26AA">
        <w:t xml:space="preserve"> 1’025 kB capacity, standard skew factor 6</w:t>
      </w:r>
      <w:r w:rsidR="009408DF" w:rsidRPr="001E26AA">
        <w:t>)</w:t>
      </w:r>
    </w:p>
    <w:p w14:paraId="25424F39" w14:textId="77777777" w:rsidR="002C2C0C" w:rsidRPr="001E26AA" w:rsidRDefault="002C2C0C" w:rsidP="006A30EA">
      <w:pPr>
        <w:pStyle w:val="TextBullet"/>
      </w:pPr>
      <w:r w:rsidRPr="001E26AA">
        <w:t xml:space="preserve">512SSDD8 (standard 8" Single Side Double Density floppy disk with 77 tracks of 15 sectors with 512 bytes, </w:t>
      </w:r>
      <w:proofErr w:type="gramStart"/>
      <w:r w:rsidRPr="001E26AA">
        <w:t>i.e.</w:t>
      </w:r>
      <w:proofErr w:type="gramEnd"/>
      <w:r w:rsidRPr="001E26AA">
        <w:t xml:space="preserve"> 591</w:t>
      </w:r>
      <w:r w:rsidR="009408DF" w:rsidRPr="001E26AA">
        <w:t xml:space="preserve"> kB capacity, no skew)</w:t>
      </w:r>
    </w:p>
    <w:p w14:paraId="7BE5F9CC" w14:textId="77777777" w:rsidR="002762B0" w:rsidRPr="001E26AA" w:rsidRDefault="002762B0" w:rsidP="006A30EA">
      <w:pPr>
        <w:pStyle w:val="TextBullet"/>
      </w:pPr>
      <w:r w:rsidRPr="001E26AA">
        <w:t xml:space="preserve">512DSDD8 (standard 8" Double Side Double Density floppy disk with 77 tracks of 15 sectors with 512 bytes, </w:t>
      </w:r>
      <w:proofErr w:type="gramStart"/>
      <w:r w:rsidRPr="001E26AA">
        <w:t>i.e.</w:t>
      </w:r>
      <w:proofErr w:type="gramEnd"/>
      <w:r w:rsidRPr="001E26AA">
        <w:t xml:space="preserve"> 1’183 kB capacity, no skew)</w:t>
      </w:r>
    </w:p>
    <w:p w14:paraId="40ACFAE0" w14:textId="77777777" w:rsidR="001F331C" w:rsidRPr="001E26AA" w:rsidRDefault="001F331C" w:rsidP="006A30EA">
      <w:pPr>
        <w:pStyle w:val="TextBullet"/>
      </w:pPr>
      <w:r w:rsidRPr="001E26AA">
        <w:t>APPLE-DO (140 kB, Apple II, DOS 3.3)</w:t>
      </w:r>
    </w:p>
    <w:p w14:paraId="47212F47" w14:textId="77777777" w:rsidR="001F331C" w:rsidRPr="001E26AA" w:rsidRDefault="001F331C" w:rsidP="006A30EA">
      <w:pPr>
        <w:pStyle w:val="TextBullet"/>
      </w:pPr>
      <w:r w:rsidRPr="001E26AA">
        <w:t>APPLE-PO (140 kB, Apple II, PRODOS)</w:t>
      </w:r>
    </w:p>
    <w:p w14:paraId="5F1F90B5" w14:textId="77777777" w:rsidR="001F331C" w:rsidRPr="001E26AA" w:rsidRDefault="001F331C" w:rsidP="006A30EA">
      <w:pPr>
        <w:pStyle w:val="TextBullet"/>
      </w:pPr>
      <w:r w:rsidRPr="001E26AA">
        <w:t xml:space="preserve">APPLE-D2 (140 kB, Apple II, DOS 3.3, </w:t>
      </w:r>
      <w:proofErr w:type="gramStart"/>
      <w:r w:rsidRPr="001E26AA">
        <w:t>128 byte</w:t>
      </w:r>
      <w:proofErr w:type="gramEnd"/>
      <w:r w:rsidRPr="001E26AA">
        <w:t xml:space="preserve"> sectors for CP/M 2)</w:t>
      </w:r>
    </w:p>
    <w:p w14:paraId="58FF4865" w14:textId="77777777" w:rsidR="001F331C" w:rsidRPr="001E26AA" w:rsidRDefault="001F331C" w:rsidP="006A30EA">
      <w:pPr>
        <w:pStyle w:val="TextBullet"/>
      </w:pPr>
      <w:r w:rsidRPr="001E26AA">
        <w:t xml:space="preserve">APPLE-P2 (140 kB, Apple II, PRODOS, </w:t>
      </w:r>
      <w:proofErr w:type="gramStart"/>
      <w:r w:rsidRPr="001E26AA">
        <w:t>128 byte</w:t>
      </w:r>
      <w:proofErr w:type="gramEnd"/>
      <w:r w:rsidRPr="001E26AA">
        <w:t xml:space="preserve"> sectors for CP/M 2)</w:t>
      </w:r>
    </w:p>
    <w:p w14:paraId="54891FF5" w14:textId="77777777" w:rsidR="001F331C" w:rsidRPr="001E26AA" w:rsidRDefault="001F331C" w:rsidP="006A30EA">
      <w:pPr>
        <w:pStyle w:val="TextBullet"/>
      </w:pPr>
      <w:r w:rsidRPr="001E26AA">
        <w:t>MITS (308 kB Altair standard disk with skew)</w:t>
      </w:r>
    </w:p>
    <w:p w14:paraId="2B9BEEF8" w14:textId="77777777" w:rsidR="001F331C" w:rsidRPr="001E26AA" w:rsidRDefault="001F331C" w:rsidP="006A30EA">
      <w:pPr>
        <w:pStyle w:val="TextBullet"/>
      </w:pPr>
      <w:r w:rsidRPr="001E26AA">
        <w:t>MITS2 (1’016 kB Altair extended disk with skew)</w:t>
      </w:r>
    </w:p>
    <w:p w14:paraId="182B6854" w14:textId="77777777" w:rsidR="00837C50" w:rsidRPr="001E26AA" w:rsidRDefault="00F7274F" w:rsidP="006A30EA">
      <w:pPr>
        <w:pStyle w:val="TextBullet"/>
      </w:pPr>
      <w:r w:rsidRPr="001E26AA">
        <w:t xml:space="preserve">V1050 (410 kB, </w:t>
      </w:r>
      <w:r w:rsidR="00A03C2F" w:rsidRPr="001E26AA">
        <w:t xml:space="preserve">Visual Technology Visual 1050, </w:t>
      </w:r>
      <w:proofErr w:type="gramStart"/>
      <w:r w:rsidR="00A03C2F" w:rsidRPr="001E26AA">
        <w:t>512 byte</w:t>
      </w:r>
      <w:proofErr w:type="gramEnd"/>
      <w:r w:rsidR="00A03C2F" w:rsidRPr="001E26AA">
        <w:t xml:space="preserve"> sectors for CP/M 3)</w:t>
      </w:r>
    </w:p>
    <w:p w14:paraId="544E15E3" w14:textId="77777777" w:rsidR="001F331C" w:rsidRPr="001E26AA" w:rsidRDefault="001F331C" w:rsidP="006A30EA">
      <w:pPr>
        <w:pStyle w:val="TextBullet"/>
      </w:pPr>
      <w:r w:rsidRPr="001E26AA">
        <w:t>Note</w:t>
      </w:r>
      <w:r w:rsidRPr="001E26AA">
        <w:rPr>
          <w:vertAlign w:val="subscript"/>
        </w:rPr>
        <w:t>1</w:t>
      </w:r>
      <w:r w:rsidRPr="001E26AA">
        <w:t>: The CP/M 3 implementation that comes with AltairZ80 automatically adapts to the attached hard disk.</w:t>
      </w:r>
      <w:r w:rsidR="00A03C2F" w:rsidRPr="001E26AA">
        <w:t xml:space="preserve"> It supports sector sizes of 128 bytes, 256 bytes and 512 bytes.</w:t>
      </w:r>
    </w:p>
    <w:p w14:paraId="52AA8838" w14:textId="77777777" w:rsidR="001F331C" w:rsidRPr="001E26AA" w:rsidRDefault="001F331C" w:rsidP="006A30EA">
      <w:pPr>
        <w:pStyle w:val="TextBullet"/>
      </w:pPr>
      <w:r w:rsidRPr="001E26AA">
        <w:t>Note</w:t>
      </w:r>
      <w:r w:rsidRPr="001E26AA">
        <w:rPr>
          <w:vertAlign w:val="subscript"/>
        </w:rPr>
        <w:t>2</w:t>
      </w:r>
      <w:r w:rsidRPr="001E26AA">
        <w:t xml:space="preserve">: The CP/M 2 implementation that comes with AltairZ80 can also adapt to all hard disk formats with </w:t>
      </w:r>
      <w:proofErr w:type="gramStart"/>
      <w:r w:rsidRPr="001E26AA">
        <w:t>128 byte</w:t>
      </w:r>
      <w:proofErr w:type="gramEnd"/>
      <w:r w:rsidRPr="001E26AA">
        <w:t xml:space="preserve"> sectors. You need to set the correct format with this command after attaching a file.</w:t>
      </w:r>
    </w:p>
    <w:p w14:paraId="7338B59D" w14:textId="77777777" w:rsidR="001F331C" w:rsidRPr="001E26AA" w:rsidRDefault="001F331C" w:rsidP="006A30EA">
      <w:pPr>
        <w:pStyle w:val="TextBullet"/>
      </w:pPr>
      <w:r w:rsidRPr="001E26AA">
        <w:t>Note</w:t>
      </w:r>
      <w:r w:rsidRPr="001E26AA">
        <w:rPr>
          <w:vertAlign w:val="subscript"/>
        </w:rPr>
        <w:t>3</w:t>
      </w:r>
      <w:r w:rsidRPr="001E26AA">
        <w:t>: When attaching a file to a hard disk, the format is guessed based on the size of the file. In case there is more than one possibility you may need to change the format after attaching.</w:t>
      </w:r>
    </w:p>
    <w:p w14:paraId="619C501A" w14:textId="77777777" w:rsidR="001F331C" w:rsidRPr="001E26AA" w:rsidRDefault="001F331C">
      <w:pPr>
        <w:pStyle w:val="SetCommand9"/>
      </w:pPr>
      <w:r w:rsidRPr="001E26AA">
        <w:t>SET HDSK&lt;n&gt; GEOM=&lt;t&gt;/&lt;s&gt;/&lt;l&gt;</w:t>
      </w:r>
      <w:r w:rsidRPr="001E26AA">
        <w:tab/>
        <w:t xml:space="preserve">Set the hard disk geometry to &lt;t&gt; tracks with &lt;s&gt; sectors with sector length &lt;l&gt;. </w:t>
      </w:r>
      <w:proofErr w:type="gramStart"/>
      <w:r w:rsidRPr="001E26AA">
        <w:t>Alternatively</w:t>
      </w:r>
      <w:proofErr w:type="gramEnd"/>
      <w:r w:rsidRPr="001E26AA">
        <w:t xml:space="preserve"> you can also use GEOM=T:&lt;t&gt;/N:&lt;s&gt;/S:&lt;s&gt;.</w:t>
      </w:r>
    </w:p>
    <w:p w14:paraId="44B9F041" w14:textId="77777777" w:rsidR="001F331C" w:rsidRPr="001E26AA" w:rsidRDefault="001F331C">
      <w:pPr>
        <w:pStyle w:val="PlainText"/>
      </w:pPr>
      <w:r w:rsidRPr="001E26AA">
        <w:t xml:space="preserve">Note that the “Attach” command will choose the correct format based on the size of the attached file. In case the file does not yet </w:t>
      </w:r>
      <w:proofErr w:type="gramStart"/>
      <w:r w:rsidRPr="001E26AA">
        <w:t>exist</w:t>
      </w:r>
      <w:proofErr w:type="gramEnd"/>
      <w:r w:rsidRPr="001E26AA">
        <w:t xml:space="preserve"> it is created and the HDSK format will be used with the currently set capacity.</w:t>
      </w:r>
    </w:p>
    <w:p w14:paraId="2C42BC4A" w14:textId="77777777" w:rsidR="001F331C" w:rsidRPr="001E26AA" w:rsidRDefault="001F331C">
      <w:pPr>
        <w:pStyle w:val="NurText12"/>
      </w:pPr>
      <w:r w:rsidRPr="001E26AA">
        <w:lastRenderedPageBreak/>
        <w:t>The HDSK device supports the following debug flags (set with “SET HDSK DEBUG=f1</w:t>
      </w:r>
      <w:proofErr w:type="gramStart"/>
      <w:r w:rsidRPr="001E26AA">
        <w:t>{;f</w:t>
      </w:r>
      <w:proofErr w:type="gramEnd"/>
      <w:r w:rsidRPr="001E26AA">
        <w:t>}” or “SET HDSK DEBUG” to enable all of them)</w:t>
      </w:r>
    </w:p>
    <w:p w14:paraId="173E3216" w14:textId="77777777" w:rsidR="001F331C" w:rsidRPr="001E26AA" w:rsidRDefault="001F331C">
      <w:pPr>
        <w:pStyle w:val="SetCommand"/>
      </w:pPr>
      <w:r w:rsidRPr="001E26AA">
        <w:t>READ</w:t>
      </w:r>
      <w:r w:rsidRPr="001E26AA">
        <w:tab/>
        <w:t xml:space="preserve">All read operations of the </w:t>
      </w:r>
      <w:proofErr w:type="gramStart"/>
      <w:r w:rsidRPr="001E26AA">
        <w:t>disk</w:t>
      </w:r>
      <w:proofErr w:type="gramEnd"/>
    </w:p>
    <w:p w14:paraId="4814293E" w14:textId="77777777" w:rsidR="001F331C" w:rsidRPr="001E26AA" w:rsidRDefault="001F331C">
      <w:pPr>
        <w:pStyle w:val="SetCommand"/>
      </w:pPr>
      <w:r w:rsidRPr="001E26AA">
        <w:t>WRITE</w:t>
      </w:r>
      <w:r w:rsidRPr="001E26AA">
        <w:tab/>
        <w:t xml:space="preserve">All write operations on the </w:t>
      </w:r>
      <w:proofErr w:type="gramStart"/>
      <w:r w:rsidRPr="001E26AA">
        <w:t>disk</w:t>
      </w:r>
      <w:proofErr w:type="gramEnd"/>
    </w:p>
    <w:p w14:paraId="487F12A7" w14:textId="77777777" w:rsidR="001F331C" w:rsidRPr="001E26AA" w:rsidRDefault="001F331C">
      <w:pPr>
        <w:pStyle w:val="SetCommand"/>
      </w:pPr>
      <w:r w:rsidRPr="001E26AA">
        <w:t>VERBOSE</w:t>
      </w:r>
      <w:r w:rsidRPr="001E26AA">
        <w:tab/>
        <w:t>All other warning and error messages (</w:t>
      </w:r>
      <w:proofErr w:type="gramStart"/>
      <w:r w:rsidRPr="001E26AA">
        <w:t>e.g.</w:t>
      </w:r>
      <w:proofErr w:type="gramEnd"/>
      <w:r w:rsidRPr="001E26AA">
        <w:t xml:space="preserve"> disk is write locked, disk is not attached)</w:t>
      </w:r>
    </w:p>
    <w:p w14:paraId="4DFB766C" w14:textId="77777777" w:rsidR="001F331C" w:rsidRPr="001E26AA" w:rsidRDefault="001F331C">
      <w:pPr>
        <w:pStyle w:val="Heading2"/>
      </w:pPr>
      <w:bookmarkStart w:id="57" w:name="_Toc28682147"/>
      <w:bookmarkStart w:id="58" w:name="_Toc140521632"/>
      <w:r w:rsidRPr="001E26AA">
        <w:t>The simulated network</w:t>
      </w:r>
      <w:bookmarkEnd w:id="57"/>
      <w:bookmarkEnd w:id="58"/>
    </w:p>
    <w:p w14:paraId="42FADA56" w14:textId="77777777" w:rsidR="001F331C" w:rsidRPr="001E26AA" w:rsidRDefault="001F331C">
      <w:pPr>
        <w:pStyle w:val="PlainText"/>
      </w:pPr>
      <w:r w:rsidRPr="001E26AA">
        <w:t xml:space="preserve">The simulator supports networking via sockets (TCP/IP) for simulating operating systems such as CP/NET (see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5118A0">
        <w:t>5.4</w:t>
      </w:r>
      <w:r w:rsidRPr="001E26AA">
        <w:fldChar w:fldCharType="end"/>
      </w:r>
      <w:r w:rsidRPr="001E26AA">
        <w:t xml:space="preserve">) and CPNOS (see section </w:t>
      </w:r>
      <w:r w:rsidRPr="001E26AA">
        <w:fldChar w:fldCharType="begin"/>
      </w:r>
      <w:r w:rsidRPr="001E26AA">
        <w:instrText xml:space="preserve"> </w:instrText>
      </w:r>
      <w:r w:rsidR="007E6066" w:rsidRPr="001E26AA">
        <w:instrText>REF</w:instrText>
      </w:r>
      <w:r w:rsidRPr="001E26AA">
        <w:instrText xml:space="preserve"> _Ref29648546 \r \h </w:instrText>
      </w:r>
      <w:r w:rsidRPr="001E26AA">
        <w:fldChar w:fldCharType="separate"/>
      </w:r>
      <w:r w:rsidR="005118A0">
        <w:t>5.5</w:t>
      </w:r>
      <w:r w:rsidRPr="001E26AA">
        <w:fldChar w:fldCharType="end"/>
      </w:r>
      <w:r w:rsidRPr="001E26AA">
        <w:t>) which require at least two machines connected by a network.</w:t>
      </w:r>
    </w:p>
    <w:p w14:paraId="2C96EB90" w14:textId="77777777" w:rsidR="001F331C" w:rsidRPr="001E26AA" w:rsidRDefault="001F331C">
      <w:pPr>
        <w:pStyle w:val="PlainText"/>
      </w:pPr>
      <w:r w:rsidRPr="001E26AA">
        <w:t>The NET device can be configured with</w:t>
      </w:r>
    </w:p>
    <w:p w14:paraId="34D7B061" w14:textId="77777777" w:rsidR="001F331C" w:rsidRPr="001E26AA" w:rsidRDefault="001F331C">
      <w:pPr>
        <w:pStyle w:val="SetCommand9"/>
      </w:pPr>
      <w:r w:rsidRPr="001E26AA">
        <w:t>SET NET CLIENT</w:t>
      </w:r>
      <w:r w:rsidRPr="001E26AA">
        <w:tab/>
        <w:t>Puts this machine into client mode.</w:t>
      </w:r>
    </w:p>
    <w:p w14:paraId="51965480" w14:textId="77777777" w:rsidR="001F331C" w:rsidRPr="001E26AA" w:rsidRDefault="001F331C">
      <w:pPr>
        <w:pStyle w:val="SetCommand9"/>
      </w:pPr>
      <w:r w:rsidRPr="001E26AA">
        <w:t>SET NET SERVER</w:t>
      </w:r>
      <w:r w:rsidRPr="001E26AA">
        <w:tab/>
        <w:t>Puts this machine into server mode.</w:t>
      </w:r>
    </w:p>
    <w:p w14:paraId="0F34957C" w14:textId="77777777" w:rsidR="001F331C" w:rsidRPr="001E26AA" w:rsidRDefault="001F331C">
      <w:pPr>
        <w:pStyle w:val="SetCommand9"/>
      </w:pPr>
      <w:r w:rsidRPr="001E26AA">
        <w:t>ATTACH NET &lt;IP-addr&gt;:&lt;port&gt;</w:t>
      </w:r>
      <w:r w:rsidRPr="001E26AA">
        <w:tab/>
        <w:t xml:space="preserve">Attaches the machine to the given IP address and listening on the specified port. The IP address is given in a.b.c.d format (0 </w:t>
      </w:r>
      <w:r w:rsidRPr="001E26AA">
        <w:sym w:font="Symbol" w:char="F0A3"/>
      </w:r>
      <w:r w:rsidRPr="001E26AA">
        <w:t xml:space="preserve"> a, b, c, d </w:t>
      </w:r>
      <w:r w:rsidRPr="001E26AA">
        <w:sym w:font="Symbol" w:char="F0A3"/>
      </w:r>
      <w:r w:rsidRPr="001E26AA">
        <w:t xml:space="preserve"> 255). A typical example is “ATTACH NET 127.0.0.1:4000” which attaches to the local host at port 4000. Note that certain “small” port numbers might require special permissions.</w:t>
      </w:r>
    </w:p>
    <w:p w14:paraId="6F57677F" w14:textId="77777777" w:rsidR="001F331C" w:rsidRPr="001E26AA" w:rsidRDefault="001F331C">
      <w:pPr>
        <w:pStyle w:val="SetCommand9"/>
      </w:pPr>
      <w:r w:rsidRPr="001E26AA">
        <w:t>DETACH NET</w:t>
      </w:r>
      <w:r w:rsidRPr="001E26AA">
        <w:tab/>
        <w:t>Detaches the machine from the network.</w:t>
      </w:r>
    </w:p>
    <w:p w14:paraId="072A6ED9" w14:textId="77777777" w:rsidR="001F331C" w:rsidRPr="001E26AA" w:rsidRDefault="001F331C">
      <w:pPr>
        <w:pStyle w:val="NurText12"/>
      </w:pPr>
      <w:r w:rsidRPr="001E26AA">
        <w:t>The NET device supports the following debug flags (set with “SET NET DEBUG=f1</w:t>
      </w:r>
      <w:proofErr w:type="gramStart"/>
      <w:r w:rsidRPr="001E26AA">
        <w:t>{;f</w:t>
      </w:r>
      <w:proofErr w:type="gramEnd"/>
      <w:r w:rsidRPr="001E26AA">
        <w:t>}” or “SET NET DEBUG” to enable all of them)</w:t>
      </w:r>
    </w:p>
    <w:p w14:paraId="01EB2A1E" w14:textId="77777777" w:rsidR="001F331C" w:rsidRPr="001E26AA" w:rsidRDefault="001F331C">
      <w:pPr>
        <w:pStyle w:val="SetCommand"/>
      </w:pPr>
      <w:r w:rsidRPr="001E26AA">
        <w:t>ACCEPT</w:t>
      </w:r>
      <w:r w:rsidRPr="001E26AA">
        <w:tab/>
        <w:t>Show a message when a connection is accepted</w:t>
      </w:r>
      <w:r w:rsidR="005723CD">
        <w:t>.</w:t>
      </w:r>
    </w:p>
    <w:p w14:paraId="35BB659D" w14:textId="77777777" w:rsidR="001F331C" w:rsidRPr="001E26AA" w:rsidRDefault="001F331C">
      <w:pPr>
        <w:pStyle w:val="SetCommand"/>
      </w:pPr>
      <w:r w:rsidRPr="001E26AA">
        <w:t>DROP</w:t>
      </w:r>
      <w:r w:rsidRPr="001E26AA">
        <w:tab/>
        <w:t>Show a message when a connection is dropped</w:t>
      </w:r>
      <w:r w:rsidR="005723CD">
        <w:t>.</w:t>
      </w:r>
    </w:p>
    <w:p w14:paraId="71361206" w14:textId="77777777" w:rsidR="001F331C" w:rsidRPr="001E26AA" w:rsidRDefault="001F331C">
      <w:pPr>
        <w:pStyle w:val="SetCommand"/>
      </w:pPr>
      <w:r w:rsidRPr="001E26AA">
        <w:t>IN</w:t>
      </w:r>
      <w:r w:rsidRPr="001E26AA">
        <w:tab/>
        <w:t>Show all data received from the network</w:t>
      </w:r>
      <w:r w:rsidR="005723CD">
        <w:t>.</w:t>
      </w:r>
    </w:p>
    <w:p w14:paraId="425E66CB" w14:textId="77777777" w:rsidR="001F331C" w:rsidRPr="001E26AA" w:rsidRDefault="001F331C">
      <w:pPr>
        <w:pStyle w:val="SetCommand"/>
      </w:pPr>
      <w:r w:rsidRPr="001E26AA">
        <w:t>OUT</w:t>
      </w:r>
      <w:r w:rsidRPr="001E26AA">
        <w:tab/>
        <w:t>Show all data transmitted to the network</w:t>
      </w:r>
      <w:r w:rsidR="005723CD">
        <w:t>.</w:t>
      </w:r>
    </w:p>
    <w:p w14:paraId="3A9A41E7" w14:textId="77777777" w:rsidR="001F331C" w:rsidRPr="001E26AA" w:rsidRDefault="001F331C">
      <w:pPr>
        <w:pStyle w:val="Heading1"/>
      </w:pPr>
      <w:bookmarkStart w:id="59" w:name="_Toc28682148"/>
      <w:bookmarkStart w:id="60" w:name="_Toc140521633"/>
      <w:r w:rsidRPr="001E26AA">
        <w:t>Sample Software</w:t>
      </w:r>
      <w:bookmarkEnd w:id="59"/>
      <w:bookmarkEnd w:id="60"/>
    </w:p>
    <w:p w14:paraId="4ADF11AF" w14:textId="77777777" w:rsidR="001F331C" w:rsidRPr="001E26AA" w:rsidRDefault="001F331C" w:rsidP="00E91620">
      <w:pPr>
        <w:pStyle w:val="NurText12"/>
      </w:pPr>
      <w:r w:rsidRPr="001E26AA">
        <w:t xml:space="preserve">Running an Altair in 1977 you would be running either MITS Disk Extended BASIC, or the brand new and sexy CP/M Operating System from Digital Research. Or possibly, you ordered Altair DOS back when it was promised in </w:t>
      </w:r>
      <w:proofErr w:type="gramStart"/>
      <w:r w:rsidRPr="001E26AA">
        <w:t>1975, and</w:t>
      </w:r>
      <w:proofErr w:type="gramEnd"/>
      <w:r w:rsidRPr="001E26AA">
        <w:t xml:space="preserve"> are still waiting for it to be delivered in early 1977.</w:t>
      </w:r>
    </w:p>
    <w:p w14:paraId="6AB64D73" w14:textId="77777777" w:rsidR="001F331C" w:rsidRPr="001E26AA" w:rsidRDefault="001F331C" w:rsidP="00E91620">
      <w:pPr>
        <w:pStyle w:val="NurText12"/>
      </w:pPr>
      <w:r w:rsidRPr="001E26AA">
        <w:t>We have samples of all three for you to check out. We can't go into the details of how they work, but we'll give you a few hints.</w:t>
      </w:r>
      <w:r w:rsidR="005723CD">
        <w:t xml:space="preserve"> The software is available from </w:t>
      </w:r>
      <w:hyperlink r:id="rId8" w:history="1">
        <w:r w:rsidR="005723CD" w:rsidRPr="00542623">
          <w:rPr>
            <w:rStyle w:val="Hyperlink"/>
          </w:rPr>
          <w:t>https://schorn.ch/altair.html</w:t>
        </w:r>
      </w:hyperlink>
      <w:r w:rsidR="005723CD">
        <w:t>.</w:t>
      </w:r>
    </w:p>
    <w:p w14:paraId="6EC61DAD" w14:textId="77777777" w:rsidR="001F331C" w:rsidRPr="001E26AA" w:rsidRDefault="001F331C">
      <w:pPr>
        <w:pStyle w:val="Heading2"/>
      </w:pPr>
      <w:bookmarkStart w:id="61" w:name="_Toc28682149"/>
      <w:bookmarkStart w:id="62" w:name="_Toc140521634"/>
      <w:r w:rsidRPr="001E26AA">
        <w:t>CP/M Version 2.2</w:t>
      </w:r>
      <w:bookmarkEnd w:id="61"/>
      <w:bookmarkEnd w:id="62"/>
    </w:p>
    <w:p w14:paraId="416D5B13" w14:textId="77777777" w:rsidR="001F331C" w:rsidRPr="001E26AA" w:rsidRDefault="001F331C" w:rsidP="00E91620">
      <w:pPr>
        <w:pStyle w:val="NurText12"/>
      </w:pPr>
      <w:r w:rsidRPr="001E26AA">
        <w:t xml:space="preserve">This version is my own port of the standard CP/M to the Altair. There were some "official" </w:t>
      </w:r>
      <w:proofErr w:type="gramStart"/>
      <w:r w:rsidRPr="001E26AA">
        <w:t>versions</w:t>
      </w:r>
      <w:proofErr w:type="gramEnd"/>
      <w:r w:rsidRPr="001E26AA">
        <w:t xml:space="preserve"> but I don't have them. None were endorsed or sold by MITS to my knowledge, however.</w:t>
      </w:r>
    </w:p>
    <w:p w14:paraId="1B4BD108" w14:textId="77777777" w:rsidR="001F331C" w:rsidRPr="001E26AA" w:rsidRDefault="001F331C">
      <w:pPr>
        <w:pStyle w:val="PlainText"/>
      </w:pPr>
      <w:r w:rsidRPr="001E26AA">
        <w:t>To boot CP/M:</w:t>
      </w:r>
    </w:p>
    <w:p w14:paraId="469ECD50" w14:textId="77777777" w:rsidR="001F331C" w:rsidRPr="001E26AA" w:rsidRDefault="001F331C">
      <w:pPr>
        <w:pStyle w:val="SIMCommand"/>
      </w:pPr>
      <w:r w:rsidRPr="001E26AA">
        <w:t>sim&gt; attach dsk cpm2.dsk</w:t>
      </w:r>
    </w:p>
    <w:p w14:paraId="553752BF" w14:textId="77777777" w:rsidR="001F331C" w:rsidRPr="001E26AA" w:rsidRDefault="001F331C">
      <w:pPr>
        <w:pStyle w:val="SIMCommand"/>
      </w:pPr>
      <w:r w:rsidRPr="001E26AA">
        <w:lastRenderedPageBreak/>
        <w:t>sim&gt; boot dsk</w:t>
      </w:r>
    </w:p>
    <w:p w14:paraId="466E5DAD" w14:textId="77777777" w:rsidR="001F331C" w:rsidRPr="001E26AA" w:rsidRDefault="001F331C" w:rsidP="00E91620">
      <w:pPr>
        <w:pStyle w:val="NurText12"/>
      </w:pPr>
      <w:r w:rsidRPr="001E26AA">
        <w:t>CP/M feels like DOS, sort of. DIR will work. I have included all the standard CP/M utilities, plus a few common public-domain ones. I also include the sources to the customized BIOS and some other small programs. TYPE will print an ASCII file. DUMP will dump a binary one. LS is a better DIR than DIR. ASM will assemble .ASM files to hex, LOAD will "load" them to binary format (.COM). ED is a simple editor, #A command will bring the source file to the buffer, T command will "type" lines, L will move lines, E exits the editor. 20L20T will move down 20 lines, and type 20. Very DECish. DDT is the debugger, DO is a batch-type command processor. A sample batch file that will assemble and write out the bootable CP/M image (on drive A) is "SYSCPM2.SUB". To run it, type "DO SYSCPM2".</w:t>
      </w:r>
    </w:p>
    <w:p w14:paraId="130C8C18" w14:textId="77777777" w:rsidR="001F331C" w:rsidRPr="001E26AA" w:rsidRDefault="001F331C" w:rsidP="00E91620">
      <w:pPr>
        <w:pStyle w:val="NurText12"/>
      </w:pPr>
      <w:r w:rsidRPr="001E26AA">
        <w:t>In order to efficiently transfer files into the CP/M environment use the included program R &lt;filename.ext&gt;. If you have a file named foo.ext in the current directory (</w:t>
      </w:r>
      <w:proofErr w:type="gramStart"/>
      <w:r w:rsidRPr="001E26AA">
        <w:t>i.e.</w:t>
      </w:r>
      <w:proofErr w:type="gramEnd"/>
      <w:r w:rsidRPr="001E26AA">
        <w:t xml:space="preserve"> the directory where SIMH is), executing R FOO.EXT under CP/M will transfer the file onto the CP/M disk. Transferring a file from the CP/M environment to the SIMH environment is accomplished by W &lt;filename.ext&gt; for text files or by W &lt;filename.ext&gt; B for binary files. The simplest way for transferring multiple files is to create a </w:t>
      </w:r>
      <w:proofErr w:type="gramStart"/>
      <w:r w:rsidRPr="001E26AA">
        <w:t>".SUB</w:t>
      </w:r>
      <w:proofErr w:type="gramEnd"/>
      <w:r w:rsidRPr="001E26AA">
        <w:t>" batch file which contains the necessary R resp. W commands.</w:t>
      </w:r>
    </w:p>
    <w:p w14:paraId="63672AD1" w14:textId="77777777" w:rsidR="001F331C" w:rsidRPr="001E26AA" w:rsidRDefault="001F331C" w:rsidP="00E91620">
      <w:pPr>
        <w:pStyle w:val="NurText12"/>
      </w:pPr>
      <w:r w:rsidRPr="001E26AA">
        <w:t xml:space="preserve">If you need more storage space you can use a simulated hard disk on drives I: and </w:t>
      </w:r>
      <w:proofErr w:type="gramStart"/>
      <w:r w:rsidRPr="001E26AA">
        <w:t>J:.</w:t>
      </w:r>
      <w:proofErr w:type="gramEnd"/>
      <w:r w:rsidRPr="001E26AA">
        <w:t xml:space="preserve"> To use do "attach HDSK0 hdi.dsk" and issue the "XFORMAT I:" resp. "XFORMAT J:" command from CP/M do initialize the disk to an empty state.</w:t>
      </w:r>
    </w:p>
    <w:p w14:paraId="07E27350" w14:textId="77777777" w:rsidR="001F331C" w:rsidRPr="001E26AA" w:rsidRDefault="001F331C">
      <w:pPr>
        <w:pStyle w:val="NurText126"/>
      </w:pPr>
      <w:r w:rsidRPr="001E26AA">
        <w:t>The disk "cpm2.dsk"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887"/>
        <w:gridCol w:w="710"/>
        <w:gridCol w:w="6499"/>
      </w:tblGrid>
      <w:tr w:rsidR="001F331C" w:rsidRPr="001E26AA" w14:paraId="3F5EDA9C" w14:textId="77777777">
        <w:trPr>
          <w:tblHeader/>
        </w:trPr>
        <w:tc>
          <w:tcPr>
            <w:tcW w:w="1510" w:type="dxa"/>
            <w:shd w:val="clear" w:color="auto" w:fill="E6E6E6"/>
          </w:tcPr>
          <w:p w14:paraId="156E804F" w14:textId="77777777" w:rsidR="001F331C" w:rsidRPr="001E26AA" w:rsidRDefault="001F331C">
            <w:pPr>
              <w:pStyle w:val="NurTextCenter"/>
            </w:pPr>
            <w:r w:rsidRPr="001E26AA">
              <w:t>Name</w:t>
            </w:r>
          </w:p>
        </w:tc>
        <w:tc>
          <w:tcPr>
            <w:tcW w:w="900" w:type="dxa"/>
            <w:shd w:val="clear" w:color="auto" w:fill="E6E6E6"/>
          </w:tcPr>
          <w:p w14:paraId="4B3D0BAC" w14:textId="77777777" w:rsidR="001F331C" w:rsidRPr="001E26AA" w:rsidRDefault="001F331C">
            <w:pPr>
              <w:pStyle w:val="NurTextCenter"/>
            </w:pPr>
            <w:r w:rsidRPr="001E26AA">
              <w:t>Ext</w:t>
            </w:r>
          </w:p>
        </w:tc>
        <w:tc>
          <w:tcPr>
            <w:tcW w:w="720" w:type="dxa"/>
            <w:shd w:val="clear" w:color="auto" w:fill="E6E6E6"/>
          </w:tcPr>
          <w:p w14:paraId="7FF5AF6E" w14:textId="77777777" w:rsidR="001F331C" w:rsidRPr="001E26AA" w:rsidRDefault="001F331C">
            <w:pPr>
              <w:pStyle w:val="NurTextCenter"/>
            </w:pPr>
            <w:r w:rsidRPr="001E26AA">
              <w:t>Size</w:t>
            </w:r>
          </w:p>
        </w:tc>
        <w:tc>
          <w:tcPr>
            <w:tcW w:w="6612" w:type="dxa"/>
            <w:shd w:val="clear" w:color="auto" w:fill="E6E6E6"/>
          </w:tcPr>
          <w:p w14:paraId="0F580906" w14:textId="77777777" w:rsidR="001F331C" w:rsidRPr="001E26AA" w:rsidRDefault="001F331C">
            <w:pPr>
              <w:pStyle w:val="NurTextCenter"/>
            </w:pPr>
            <w:r w:rsidRPr="001E26AA">
              <w:t>Comment</w:t>
            </w:r>
          </w:p>
        </w:tc>
      </w:tr>
      <w:tr w:rsidR="001F331C" w:rsidRPr="001E26AA" w14:paraId="6C515996" w14:textId="77777777">
        <w:tc>
          <w:tcPr>
            <w:tcW w:w="1510" w:type="dxa"/>
          </w:tcPr>
          <w:p w14:paraId="34F56BB0" w14:textId="77777777" w:rsidR="001F331C" w:rsidRPr="001E26AA" w:rsidRDefault="001F331C">
            <w:pPr>
              <w:pStyle w:val="NurTextCenter"/>
            </w:pPr>
            <w:r w:rsidRPr="001E26AA">
              <w:t>ASM</w:t>
            </w:r>
          </w:p>
        </w:tc>
        <w:tc>
          <w:tcPr>
            <w:tcW w:w="900" w:type="dxa"/>
          </w:tcPr>
          <w:p w14:paraId="463110AF" w14:textId="77777777" w:rsidR="001F331C" w:rsidRPr="001E26AA" w:rsidRDefault="001F331C">
            <w:pPr>
              <w:pStyle w:val="NurTextCenter"/>
            </w:pPr>
            <w:r w:rsidRPr="001E26AA">
              <w:t>.COM</w:t>
            </w:r>
          </w:p>
        </w:tc>
        <w:tc>
          <w:tcPr>
            <w:tcW w:w="720" w:type="dxa"/>
          </w:tcPr>
          <w:p w14:paraId="6359E9EE" w14:textId="77777777" w:rsidR="001F331C" w:rsidRPr="001E26AA" w:rsidRDefault="001F331C">
            <w:pPr>
              <w:pStyle w:val="NurTextCenter"/>
            </w:pPr>
            <w:r w:rsidRPr="001E26AA">
              <w:t>8K</w:t>
            </w:r>
          </w:p>
        </w:tc>
        <w:tc>
          <w:tcPr>
            <w:tcW w:w="6612" w:type="dxa"/>
          </w:tcPr>
          <w:p w14:paraId="0B703FEF" w14:textId="77777777" w:rsidR="001F331C" w:rsidRPr="001E26AA" w:rsidRDefault="001F331C">
            <w:pPr>
              <w:pStyle w:val="NurTextCenter"/>
            </w:pPr>
            <w:r w:rsidRPr="001E26AA">
              <w:t>CP/M assembler</w:t>
            </w:r>
          </w:p>
        </w:tc>
      </w:tr>
      <w:tr w:rsidR="001F331C" w:rsidRPr="001E26AA" w14:paraId="721D9FB0" w14:textId="77777777">
        <w:tc>
          <w:tcPr>
            <w:tcW w:w="1510" w:type="dxa"/>
          </w:tcPr>
          <w:p w14:paraId="07E6BE51" w14:textId="77777777" w:rsidR="001F331C" w:rsidRPr="001E26AA" w:rsidRDefault="001F331C">
            <w:pPr>
              <w:pStyle w:val="NurTextCenter"/>
            </w:pPr>
            <w:r w:rsidRPr="001E26AA">
              <w:t>BDOS</w:t>
            </w:r>
          </w:p>
        </w:tc>
        <w:tc>
          <w:tcPr>
            <w:tcW w:w="900" w:type="dxa"/>
          </w:tcPr>
          <w:p w14:paraId="3A1FCF6A" w14:textId="77777777" w:rsidR="001F331C" w:rsidRPr="001E26AA" w:rsidRDefault="001F331C">
            <w:pPr>
              <w:pStyle w:val="NurTextCenter"/>
            </w:pPr>
            <w:r w:rsidRPr="001E26AA">
              <w:t>.MAC</w:t>
            </w:r>
          </w:p>
        </w:tc>
        <w:tc>
          <w:tcPr>
            <w:tcW w:w="720" w:type="dxa"/>
          </w:tcPr>
          <w:p w14:paraId="7164F2DE" w14:textId="77777777" w:rsidR="001F331C" w:rsidRPr="001E26AA" w:rsidRDefault="001F331C">
            <w:pPr>
              <w:pStyle w:val="NurTextCenter"/>
            </w:pPr>
            <w:r w:rsidRPr="001E26AA">
              <w:t>66K</w:t>
            </w:r>
          </w:p>
        </w:tc>
        <w:tc>
          <w:tcPr>
            <w:tcW w:w="6612" w:type="dxa"/>
          </w:tcPr>
          <w:p w14:paraId="48C614ED" w14:textId="77777777" w:rsidR="001F331C" w:rsidRPr="001E26AA" w:rsidRDefault="001F331C">
            <w:pPr>
              <w:pStyle w:val="NurTextCenter"/>
            </w:pPr>
            <w:r w:rsidRPr="001E26AA">
              <w:t>Basic Disk Operating System assembler source code</w:t>
            </w:r>
          </w:p>
        </w:tc>
      </w:tr>
      <w:tr w:rsidR="001F331C" w:rsidRPr="001E26AA" w14:paraId="3921B2E4" w14:textId="77777777">
        <w:tc>
          <w:tcPr>
            <w:tcW w:w="1510" w:type="dxa"/>
          </w:tcPr>
          <w:p w14:paraId="758409BC" w14:textId="77777777" w:rsidR="001F331C" w:rsidRPr="001E26AA" w:rsidRDefault="001F331C">
            <w:pPr>
              <w:pStyle w:val="NurTextCenter"/>
            </w:pPr>
            <w:r w:rsidRPr="001E26AA">
              <w:t>BOOT</w:t>
            </w:r>
          </w:p>
        </w:tc>
        <w:tc>
          <w:tcPr>
            <w:tcW w:w="900" w:type="dxa"/>
          </w:tcPr>
          <w:p w14:paraId="65767997" w14:textId="77777777" w:rsidR="001F331C" w:rsidRPr="001E26AA" w:rsidRDefault="001F331C">
            <w:pPr>
              <w:pStyle w:val="NurTextCenter"/>
            </w:pPr>
            <w:r w:rsidRPr="001E26AA">
              <w:t>.COM</w:t>
            </w:r>
          </w:p>
        </w:tc>
        <w:tc>
          <w:tcPr>
            <w:tcW w:w="720" w:type="dxa"/>
          </w:tcPr>
          <w:p w14:paraId="0D237F48" w14:textId="77777777" w:rsidR="001F331C" w:rsidRPr="001E26AA" w:rsidRDefault="001F331C">
            <w:pPr>
              <w:pStyle w:val="NurTextCenter"/>
            </w:pPr>
            <w:r w:rsidRPr="001E26AA">
              <w:t>2K</w:t>
            </w:r>
          </w:p>
        </w:tc>
        <w:tc>
          <w:tcPr>
            <w:tcW w:w="6612" w:type="dxa"/>
          </w:tcPr>
          <w:p w14:paraId="25D6B670" w14:textId="77777777" w:rsidR="001F331C" w:rsidRPr="001E26AA" w:rsidRDefault="001F331C">
            <w:pPr>
              <w:pStyle w:val="NurTextCenter"/>
            </w:pPr>
            <w:r w:rsidRPr="001E26AA">
              <w:t>transfer control to boot ROM</w:t>
            </w:r>
          </w:p>
        </w:tc>
      </w:tr>
      <w:tr w:rsidR="001F331C" w:rsidRPr="001E26AA" w14:paraId="351284D5" w14:textId="77777777">
        <w:tc>
          <w:tcPr>
            <w:tcW w:w="1510" w:type="dxa"/>
          </w:tcPr>
          <w:p w14:paraId="5CD8A440" w14:textId="77777777" w:rsidR="001F331C" w:rsidRPr="001E26AA" w:rsidRDefault="001F331C">
            <w:pPr>
              <w:pStyle w:val="NurTextCenter"/>
            </w:pPr>
            <w:r w:rsidRPr="001E26AA">
              <w:t>BOOT</w:t>
            </w:r>
          </w:p>
        </w:tc>
        <w:tc>
          <w:tcPr>
            <w:tcW w:w="900" w:type="dxa"/>
          </w:tcPr>
          <w:p w14:paraId="7E2219C4" w14:textId="77777777" w:rsidR="001F331C" w:rsidRPr="001E26AA" w:rsidRDefault="001F331C">
            <w:pPr>
              <w:pStyle w:val="NurTextCenter"/>
            </w:pPr>
            <w:r w:rsidRPr="001E26AA">
              <w:t>.MAC</w:t>
            </w:r>
          </w:p>
        </w:tc>
        <w:tc>
          <w:tcPr>
            <w:tcW w:w="720" w:type="dxa"/>
          </w:tcPr>
          <w:p w14:paraId="7D437154" w14:textId="77777777" w:rsidR="001F331C" w:rsidRPr="001E26AA" w:rsidRDefault="001F331C">
            <w:pPr>
              <w:pStyle w:val="NurTextCenter"/>
            </w:pPr>
            <w:r w:rsidRPr="001E26AA">
              <w:t>2K</w:t>
            </w:r>
          </w:p>
        </w:tc>
        <w:tc>
          <w:tcPr>
            <w:tcW w:w="6612" w:type="dxa"/>
          </w:tcPr>
          <w:p w14:paraId="1F5FB0E8" w14:textId="77777777" w:rsidR="001F331C" w:rsidRPr="001E26AA" w:rsidRDefault="001F331C">
            <w:pPr>
              <w:pStyle w:val="NurTextCenter"/>
            </w:pPr>
            <w:r w:rsidRPr="001E26AA">
              <w:t>source for BOOT.COM</w:t>
            </w:r>
          </w:p>
        </w:tc>
      </w:tr>
      <w:tr w:rsidR="001F331C" w:rsidRPr="001E26AA" w14:paraId="0671E34F" w14:textId="77777777">
        <w:tc>
          <w:tcPr>
            <w:tcW w:w="1510" w:type="dxa"/>
          </w:tcPr>
          <w:p w14:paraId="227E9CF9" w14:textId="77777777" w:rsidR="001F331C" w:rsidRPr="001E26AA" w:rsidRDefault="001F331C">
            <w:pPr>
              <w:pStyle w:val="NurTextCenter"/>
            </w:pPr>
            <w:r w:rsidRPr="001E26AA">
              <w:t>BOOTGEN</w:t>
            </w:r>
          </w:p>
        </w:tc>
        <w:tc>
          <w:tcPr>
            <w:tcW w:w="900" w:type="dxa"/>
          </w:tcPr>
          <w:p w14:paraId="6E58BBC5" w14:textId="77777777" w:rsidR="001F331C" w:rsidRPr="001E26AA" w:rsidRDefault="001F331C">
            <w:pPr>
              <w:pStyle w:val="NurTextCenter"/>
            </w:pPr>
            <w:r w:rsidRPr="001E26AA">
              <w:t>.COM</w:t>
            </w:r>
          </w:p>
        </w:tc>
        <w:tc>
          <w:tcPr>
            <w:tcW w:w="720" w:type="dxa"/>
          </w:tcPr>
          <w:p w14:paraId="5D286110" w14:textId="77777777" w:rsidR="001F331C" w:rsidRPr="001E26AA" w:rsidRDefault="001F331C">
            <w:pPr>
              <w:pStyle w:val="NurTextCenter"/>
            </w:pPr>
            <w:r w:rsidRPr="001E26AA">
              <w:t>2K</w:t>
            </w:r>
          </w:p>
        </w:tc>
        <w:tc>
          <w:tcPr>
            <w:tcW w:w="6612" w:type="dxa"/>
          </w:tcPr>
          <w:p w14:paraId="71207D40" w14:textId="77777777" w:rsidR="001F331C" w:rsidRPr="001E26AA" w:rsidRDefault="001F331C">
            <w:pPr>
              <w:pStyle w:val="NurTextCenter"/>
            </w:pPr>
            <w:r w:rsidRPr="001E26AA">
              <w:t>put a program on the boot sectors</w:t>
            </w:r>
          </w:p>
        </w:tc>
      </w:tr>
      <w:tr w:rsidR="001F331C" w:rsidRPr="001E26AA" w14:paraId="59F19487" w14:textId="77777777">
        <w:tc>
          <w:tcPr>
            <w:tcW w:w="1510" w:type="dxa"/>
          </w:tcPr>
          <w:p w14:paraId="5A2A0645" w14:textId="77777777" w:rsidR="001F331C" w:rsidRPr="001E26AA" w:rsidRDefault="001F331C">
            <w:pPr>
              <w:pStyle w:val="NurTextCenter"/>
            </w:pPr>
            <w:r w:rsidRPr="001E26AA">
              <w:t>CBIOSX</w:t>
            </w:r>
          </w:p>
        </w:tc>
        <w:tc>
          <w:tcPr>
            <w:tcW w:w="900" w:type="dxa"/>
          </w:tcPr>
          <w:p w14:paraId="193F643A" w14:textId="77777777" w:rsidR="001F331C" w:rsidRPr="001E26AA" w:rsidRDefault="001F331C">
            <w:pPr>
              <w:pStyle w:val="NurTextCenter"/>
            </w:pPr>
            <w:r w:rsidRPr="001E26AA">
              <w:t>.MAC</w:t>
            </w:r>
          </w:p>
        </w:tc>
        <w:tc>
          <w:tcPr>
            <w:tcW w:w="720" w:type="dxa"/>
          </w:tcPr>
          <w:p w14:paraId="2FF4D2C6" w14:textId="77777777" w:rsidR="001F331C" w:rsidRPr="001E26AA" w:rsidRDefault="001F331C">
            <w:pPr>
              <w:pStyle w:val="NurTextCenter"/>
            </w:pPr>
            <w:r w:rsidRPr="001E26AA">
              <w:t>48K</w:t>
            </w:r>
          </w:p>
        </w:tc>
        <w:tc>
          <w:tcPr>
            <w:tcW w:w="6612" w:type="dxa"/>
          </w:tcPr>
          <w:p w14:paraId="5E46B744" w14:textId="77777777" w:rsidR="001F331C" w:rsidRPr="001E26AA" w:rsidRDefault="001F331C">
            <w:pPr>
              <w:pStyle w:val="NurTextCenter"/>
            </w:pPr>
            <w:r w:rsidRPr="001E26AA">
              <w:t>CP/M 2 BIOS source for Altair</w:t>
            </w:r>
          </w:p>
        </w:tc>
      </w:tr>
      <w:tr w:rsidR="001F331C" w:rsidRPr="001E26AA" w14:paraId="1F64F00E" w14:textId="77777777">
        <w:tc>
          <w:tcPr>
            <w:tcW w:w="1510" w:type="dxa"/>
          </w:tcPr>
          <w:p w14:paraId="23DBDD4E" w14:textId="77777777" w:rsidR="001F331C" w:rsidRPr="001E26AA" w:rsidRDefault="001F331C">
            <w:pPr>
              <w:pStyle w:val="NurTextCenter"/>
            </w:pPr>
            <w:r w:rsidRPr="001E26AA">
              <w:t>CCP</w:t>
            </w:r>
          </w:p>
        </w:tc>
        <w:tc>
          <w:tcPr>
            <w:tcW w:w="900" w:type="dxa"/>
          </w:tcPr>
          <w:p w14:paraId="44C5C025" w14:textId="77777777" w:rsidR="001F331C" w:rsidRPr="001E26AA" w:rsidRDefault="001F331C">
            <w:pPr>
              <w:pStyle w:val="NurTextCenter"/>
            </w:pPr>
            <w:r w:rsidRPr="001E26AA">
              <w:t>.MAC</w:t>
            </w:r>
          </w:p>
        </w:tc>
        <w:tc>
          <w:tcPr>
            <w:tcW w:w="720" w:type="dxa"/>
          </w:tcPr>
          <w:p w14:paraId="716917DE" w14:textId="77777777" w:rsidR="001F331C" w:rsidRPr="001E26AA" w:rsidRDefault="001F331C">
            <w:pPr>
              <w:pStyle w:val="NurTextCenter"/>
            </w:pPr>
            <w:r w:rsidRPr="001E26AA">
              <w:t>26K</w:t>
            </w:r>
          </w:p>
        </w:tc>
        <w:tc>
          <w:tcPr>
            <w:tcW w:w="6612" w:type="dxa"/>
          </w:tcPr>
          <w:p w14:paraId="67C583FA" w14:textId="77777777" w:rsidR="001F331C" w:rsidRPr="001E26AA" w:rsidRDefault="001F331C">
            <w:pPr>
              <w:pStyle w:val="NurTextCenter"/>
            </w:pPr>
            <w:r w:rsidRPr="001E26AA">
              <w:t>Console Command Processor assembler source code, original Digital Research</w:t>
            </w:r>
          </w:p>
        </w:tc>
      </w:tr>
      <w:tr w:rsidR="001F331C" w:rsidRPr="001E26AA" w14:paraId="00C837E1" w14:textId="77777777">
        <w:tc>
          <w:tcPr>
            <w:tcW w:w="1510" w:type="dxa"/>
          </w:tcPr>
          <w:p w14:paraId="7E5A0194" w14:textId="77777777" w:rsidR="001F331C" w:rsidRPr="001E26AA" w:rsidRDefault="001F331C">
            <w:pPr>
              <w:pStyle w:val="NurTextCenter"/>
            </w:pPr>
            <w:r w:rsidRPr="001E26AA">
              <w:t>CCPZ</w:t>
            </w:r>
          </w:p>
        </w:tc>
        <w:tc>
          <w:tcPr>
            <w:tcW w:w="900" w:type="dxa"/>
          </w:tcPr>
          <w:p w14:paraId="5DFB8951" w14:textId="77777777" w:rsidR="001F331C" w:rsidRPr="001E26AA" w:rsidRDefault="001F331C">
            <w:pPr>
              <w:pStyle w:val="NurTextCenter"/>
            </w:pPr>
            <w:r w:rsidRPr="001E26AA">
              <w:t>.MAC</w:t>
            </w:r>
          </w:p>
        </w:tc>
        <w:tc>
          <w:tcPr>
            <w:tcW w:w="720" w:type="dxa"/>
          </w:tcPr>
          <w:p w14:paraId="15CFE0B0" w14:textId="77777777" w:rsidR="001F331C" w:rsidRPr="001E26AA" w:rsidRDefault="001F331C">
            <w:pPr>
              <w:pStyle w:val="NurTextCenter"/>
            </w:pPr>
            <w:r w:rsidRPr="001E26AA">
              <w:t>50K</w:t>
            </w:r>
          </w:p>
        </w:tc>
        <w:tc>
          <w:tcPr>
            <w:tcW w:w="6612" w:type="dxa"/>
          </w:tcPr>
          <w:p w14:paraId="62EB87DE" w14:textId="77777777" w:rsidR="001F331C" w:rsidRPr="001E26AA" w:rsidRDefault="001F331C">
            <w:pPr>
              <w:pStyle w:val="NurTextCenter"/>
            </w:pPr>
            <w:r w:rsidRPr="001E26AA">
              <w:t>Console Command Processor assembler source code, Z80 replacement with some extra features</w:t>
            </w:r>
          </w:p>
        </w:tc>
      </w:tr>
      <w:tr w:rsidR="001F331C" w:rsidRPr="001E26AA" w14:paraId="7101660B" w14:textId="77777777">
        <w:tc>
          <w:tcPr>
            <w:tcW w:w="1510" w:type="dxa"/>
          </w:tcPr>
          <w:p w14:paraId="1C145941" w14:textId="77777777" w:rsidR="001F331C" w:rsidRPr="001E26AA" w:rsidRDefault="001F331C">
            <w:pPr>
              <w:pStyle w:val="NurTextCenter"/>
            </w:pPr>
            <w:r w:rsidRPr="001E26AA">
              <w:t>CCPZ</w:t>
            </w:r>
          </w:p>
        </w:tc>
        <w:tc>
          <w:tcPr>
            <w:tcW w:w="900" w:type="dxa"/>
          </w:tcPr>
          <w:p w14:paraId="53B0D407" w14:textId="77777777" w:rsidR="001F331C" w:rsidRPr="001E26AA" w:rsidRDefault="001F331C">
            <w:pPr>
              <w:pStyle w:val="NurTextCenter"/>
            </w:pPr>
            <w:r w:rsidRPr="001E26AA">
              <w:t>.TXT</w:t>
            </w:r>
          </w:p>
        </w:tc>
        <w:tc>
          <w:tcPr>
            <w:tcW w:w="720" w:type="dxa"/>
          </w:tcPr>
          <w:p w14:paraId="41C2E579" w14:textId="77777777" w:rsidR="001F331C" w:rsidRPr="001E26AA" w:rsidRDefault="001F331C">
            <w:pPr>
              <w:pStyle w:val="NurTextCenter"/>
            </w:pPr>
            <w:r w:rsidRPr="001E26AA">
              <w:t>40K</w:t>
            </w:r>
          </w:p>
        </w:tc>
        <w:tc>
          <w:tcPr>
            <w:tcW w:w="6612" w:type="dxa"/>
          </w:tcPr>
          <w:p w14:paraId="6CEA3BB4" w14:textId="77777777" w:rsidR="001F331C" w:rsidRPr="001E26AA" w:rsidRDefault="001F331C">
            <w:pPr>
              <w:pStyle w:val="NurTextCenter"/>
            </w:pPr>
            <w:r w:rsidRPr="001E26AA">
              <w:t>documentation for CCPZ</w:t>
            </w:r>
          </w:p>
        </w:tc>
      </w:tr>
      <w:tr w:rsidR="001F331C" w:rsidRPr="001E26AA" w14:paraId="2021AE8E" w14:textId="77777777">
        <w:tc>
          <w:tcPr>
            <w:tcW w:w="1510" w:type="dxa"/>
          </w:tcPr>
          <w:p w14:paraId="5DB4A55C" w14:textId="77777777" w:rsidR="001F331C" w:rsidRPr="001E26AA" w:rsidRDefault="001F331C">
            <w:pPr>
              <w:pStyle w:val="NurTextCenter"/>
            </w:pPr>
            <w:r w:rsidRPr="001E26AA">
              <w:t>CFGCCP</w:t>
            </w:r>
          </w:p>
        </w:tc>
        <w:tc>
          <w:tcPr>
            <w:tcW w:w="900" w:type="dxa"/>
          </w:tcPr>
          <w:p w14:paraId="7638B3E1" w14:textId="77777777" w:rsidR="001F331C" w:rsidRPr="001E26AA" w:rsidRDefault="001F331C">
            <w:pPr>
              <w:pStyle w:val="NurTextCenter"/>
            </w:pPr>
            <w:r w:rsidRPr="001E26AA">
              <w:t>.LIB</w:t>
            </w:r>
          </w:p>
        </w:tc>
        <w:tc>
          <w:tcPr>
            <w:tcW w:w="720" w:type="dxa"/>
          </w:tcPr>
          <w:p w14:paraId="7859A96F" w14:textId="77777777" w:rsidR="001F331C" w:rsidRPr="001E26AA" w:rsidRDefault="001F331C">
            <w:pPr>
              <w:pStyle w:val="NurTextCenter"/>
            </w:pPr>
            <w:r w:rsidRPr="001E26AA">
              <w:t>2K</w:t>
            </w:r>
          </w:p>
        </w:tc>
        <w:tc>
          <w:tcPr>
            <w:tcW w:w="6612" w:type="dxa"/>
          </w:tcPr>
          <w:p w14:paraId="22C5FA57" w14:textId="77777777" w:rsidR="001F331C" w:rsidRPr="001E26AA" w:rsidRDefault="001F331C">
            <w:pPr>
              <w:pStyle w:val="NurTextCenter"/>
            </w:pPr>
            <w:r w:rsidRPr="001E26AA">
              <w:t>configuration file for system generation, original CCP</w:t>
            </w:r>
          </w:p>
        </w:tc>
      </w:tr>
      <w:tr w:rsidR="001F331C" w:rsidRPr="001E26AA" w14:paraId="1E8C9C28" w14:textId="77777777">
        <w:tc>
          <w:tcPr>
            <w:tcW w:w="1510" w:type="dxa"/>
          </w:tcPr>
          <w:p w14:paraId="473233FC" w14:textId="77777777" w:rsidR="001F331C" w:rsidRPr="001E26AA" w:rsidRDefault="001F331C">
            <w:pPr>
              <w:pStyle w:val="NurTextCenter"/>
            </w:pPr>
            <w:r w:rsidRPr="001E26AA">
              <w:t>CFGCCPZ</w:t>
            </w:r>
          </w:p>
        </w:tc>
        <w:tc>
          <w:tcPr>
            <w:tcW w:w="900" w:type="dxa"/>
          </w:tcPr>
          <w:p w14:paraId="6C011F70" w14:textId="77777777" w:rsidR="001F331C" w:rsidRPr="001E26AA" w:rsidRDefault="001F331C">
            <w:pPr>
              <w:pStyle w:val="NurTextCenter"/>
            </w:pPr>
            <w:r w:rsidRPr="001E26AA">
              <w:t>.LIB</w:t>
            </w:r>
          </w:p>
        </w:tc>
        <w:tc>
          <w:tcPr>
            <w:tcW w:w="720" w:type="dxa"/>
          </w:tcPr>
          <w:p w14:paraId="0220042D" w14:textId="77777777" w:rsidR="001F331C" w:rsidRPr="001E26AA" w:rsidRDefault="001F331C">
            <w:pPr>
              <w:pStyle w:val="NurTextCenter"/>
            </w:pPr>
            <w:r w:rsidRPr="001E26AA">
              <w:t>2K</w:t>
            </w:r>
          </w:p>
        </w:tc>
        <w:tc>
          <w:tcPr>
            <w:tcW w:w="6612" w:type="dxa"/>
          </w:tcPr>
          <w:p w14:paraId="214CE8D3" w14:textId="77777777" w:rsidR="001F331C" w:rsidRPr="001E26AA" w:rsidRDefault="001F331C">
            <w:pPr>
              <w:pStyle w:val="NurTextCenter"/>
            </w:pPr>
            <w:r w:rsidRPr="001E26AA">
              <w:t>configuration file for system generation, with CCPZ</w:t>
            </w:r>
          </w:p>
        </w:tc>
      </w:tr>
      <w:tr w:rsidR="001F331C" w:rsidRPr="001E26AA" w14:paraId="1FD03663" w14:textId="77777777">
        <w:tc>
          <w:tcPr>
            <w:tcW w:w="1510" w:type="dxa"/>
          </w:tcPr>
          <w:p w14:paraId="134F692D" w14:textId="77777777" w:rsidR="001F331C" w:rsidRPr="001E26AA" w:rsidRDefault="001F331C">
            <w:pPr>
              <w:pStyle w:val="NurTextCenter"/>
            </w:pPr>
            <w:r w:rsidRPr="001E26AA">
              <w:t>COPY</w:t>
            </w:r>
          </w:p>
        </w:tc>
        <w:tc>
          <w:tcPr>
            <w:tcW w:w="900" w:type="dxa"/>
          </w:tcPr>
          <w:p w14:paraId="68829120" w14:textId="77777777" w:rsidR="001F331C" w:rsidRPr="001E26AA" w:rsidRDefault="001F331C">
            <w:pPr>
              <w:pStyle w:val="NurTextCenter"/>
            </w:pPr>
            <w:r w:rsidRPr="001E26AA">
              <w:t>.COM</w:t>
            </w:r>
          </w:p>
        </w:tc>
        <w:tc>
          <w:tcPr>
            <w:tcW w:w="720" w:type="dxa"/>
          </w:tcPr>
          <w:p w14:paraId="74067826" w14:textId="77777777" w:rsidR="001F331C" w:rsidRPr="001E26AA" w:rsidRDefault="001F331C">
            <w:pPr>
              <w:pStyle w:val="NurTextCenter"/>
            </w:pPr>
            <w:r w:rsidRPr="001E26AA">
              <w:t>2K</w:t>
            </w:r>
          </w:p>
        </w:tc>
        <w:tc>
          <w:tcPr>
            <w:tcW w:w="6612" w:type="dxa"/>
          </w:tcPr>
          <w:p w14:paraId="373C4FDA" w14:textId="77777777" w:rsidR="001F331C" w:rsidRPr="001E26AA" w:rsidRDefault="001F331C">
            <w:pPr>
              <w:pStyle w:val="NurTextCenter"/>
            </w:pPr>
            <w:r w:rsidRPr="001E26AA">
              <w:t>copy disks</w:t>
            </w:r>
          </w:p>
        </w:tc>
      </w:tr>
      <w:tr w:rsidR="001F331C" w:rsidRPr="001E26AA" w14:paraId="609AB178" w14:textId="77777777">
        <w:tc>
          <w:tcPr>
            <w:tcW w:w="1510" w:type="dxa"/>
          </w:tcPr>
          <w:p w14:paraId="11C345CA" w14:textId="77777777" w:rsidR="001F331C" w:rsidRPr="001E26AA" w:rsidRDefault="001F331C">
            <w:pPr>
              <w:pStyle w:val="NurTextCenter"/>
            </w:pPr>
            <w:r w:rsidRPr="001E26AA">
              <w:t>CPU</w:t>
            </w:r>
          </w:p>
        </w:tc>
        <w:tc>
          <w:tcPr>
            <w:tcW w:w="900" w:type="dxa"/>
          </w:tcPr>
          <w:p w14:paraId="0B591759" w14:textId="77777777" w:rsidR="001F331C" w:rsidRPr="001E26AA" w:rsidRDefault="001F331C">
            <w:pPr>
              <w:pStyle w:val="NurTextCenter"/>
            </w:pPr>
            <w:r w:rsidRPr="001E26AA">
              <w:t>.COM</w:t>
            </w:r>
          </w:p>
        </w:tc>
        <w:tc>
          <w:tcPr>
            <w:tcW w:w="720" w:type="dxa"/>
          </w:tcPr>
          <w:p w14:paraId="73E17750" w14:textId="77777777" w:rsidR="001F331C" w:rsidRPr="001E26AA" w:rsidRDefault="001F331C">
            <w:pPr>
              <w:pStyle w:val="NurTextCenter"/>
            </w:pPr>
            <w:r w:rsidRPr="001E26AA">
              <w:t>2K</w:t>
            </w:r>
          </w:p>
        </w:tc>
        <w:tc>
          <w:tcPr>
            <w:tcW w:w="6612" w:type="dxa"/>
          </w:tcPr>
          <w:p w14:paraId="2BAB2AEE" w14:textId="77777777" w:rsidR="001F331C" w:rsidRPr="001E26AA" w:rsidRDefault="001F331C">
            <w:pPr>
              <w:pStyle w:val="NurTextCenter"/>
            </w:pPr>
            <w:r w:rsidRPr="001E26AA">
              <w:t>get and set the CPU type (8080 or Z80)</w:t>
            </w:r>
          </w:p>
        </w:tc>
      </w:tr>
      <w:tr w:rsidR="001F331C" w:rsidRPr="001E26AA" w14:paraId="2C8F6E4D" w14:textId="77777777">
        <w:tc>
          <w:tcPr>
            <w:tcW w:w="1510" w:type="dxa"/>
          </w:tcPr>
          <w:p w14:paraId="29972D99" w14:textId="77777777" w:rsidR="001F331C" w:rsidRPr="001E26AA" w:rsidRDefault="001F331C">
            <w:pPr>
              <w:pStyle w:val="NurTextCenter"/>
            </w:pPr>
            <w:r w:rsidRPr="001E26AA">
              <w:t>CPU</w:t>
            </w:r>
          </w:p>
        </w:tc>
        <w:tc>
          <w:tcPr>
            <w:tcW w:w="900" w:type="dxa"/>
          </w:tcPr>
          <w:p w14:paraId="27BD1ABA" w14:textId="77777777" w:rsidR="001F331C" w:rsidRPr="001E26AA" w:rsidRDefault="001F331C">
            <w:pPr>
              <w:pStyle w:val="NurTextCenter"/>
            </w:pPr>
            <w:r w:rsidRPr="001E26AA">
              <w:t>.MAC</w:t>
            </w:r>
          </w:p>
        </w:tc>
        <w:tc>
          <w:tcPr>
            <w:tcW w:w="720" w:type="dxa"/>
          </w:tcPr>
          <w:p w14:paraId="1CB72ABD" w14:textId="77777777" w:rsidR="001F331C" w:rsidRPr="001E26AA" w:rsidRDefault="001F331C">
            <w:pPr>
              <w:pStyle w:val="NurTextCenter"/>
            </w:pPr>
            <w:r w:rsidRPr="001E26AA">
              <w:t>2K</w:t>
            </w:r>
          </w:p>
        </w:tc>
        <w:tc>
          <w:tcPr>
            <w:tcW w:w="6612" w:type="dxa"/>
          </w:tcPr>
          <w:p w14:paraId="39EF4DFB" w14:textId="77777777" w:rsidR="001F331C" w:rsidRPr="001E26AA" w:rsidRDefault="001F331C">
            <w:pPr>
              <w:pStyle w:val="NurTextCenter"/>
            </w:pPr>
            <w:r w:rsidRPr="001E26AA">
              <w:t>source for CPU.COM</w:t>
            </w:r>
          </w:p>
        </w:tc>
      </w:tr>
      <w:tr w:rsidR="001F331C" w:rsidRPr="001E26AA" w14:paraId="1D4F26B7" w14:textId="77777777">
        <w:tc>
          <w:tcPr>
            <w:tcW w:w="1510" w:type="dxa"/>
          </w:tcPr>
          <w:p w14:paraId="15874AD4" w14:textId="77777777" w:rsidR="001F331C" w:rsidRPr="001E26AA" w:rsidRDefault="001F331C">
            <w:pPr>
              <w:pStyle w:val="NurTextCenter"/>
            </w:pPr>
            <w:r w:rsidRPr="001E26AA">
              <w:t>CREF80</w:t>
            </w:r>
          </w:p>
        </w:tc>
        <w:tc>
          <w:tcPr>
            <w:tcW w:w="900" w:type="dxa"/>
          </w:tcPr>
          <w:p w14:paraId="024E6C1B" w14:textId="77777777" w:rsidR="001F331C" w:rsidRPr="001E26AA" w:rsidRDefault="001F331C">
            <w:pPr>
              <w:pStyle w:val="NurTextCenter"/>
            </w:pPr>
            <w:r w:rsidRPr="001E26AA">
              <w:t>.COM</w:t>
            </w:r>
          </w:p>
        </w:tc>
        <w:tc>
          <w:tcPr>
            <w:tcW w:w="720" w:type="dxa"/>
          </w:tcPr>
          <w:p w14:paraId="1595E70E" w14:textId="77777777" w:rsidR="001F331C" w:rsidRPr="001E26AA" w:rsidRDefault="001F331C">
            <w:pPr>
              <w:pStyle w:val="NurTextCenter"/>
            </w:pPr>
            <w:r w:rsidRPr="001E26AA">
              <w:t>4K</w:t>
            </w:r>
          </w:p>
        </w:tc>
        <w:tc>
          <w:tcPr>
            <w:tcW w:w="6612" w:type="dxa"/>
          </w:tcPr>
          <w:p w14:paraId="32CDD41D" w14:textId="77777777" w:rsidR="001F331C" w:rsidRPr="001E26AA" w:rsidRDefault="001F331C">
            <w:pPr>
              <w:pStyle w:val="NurTextCenter"/>
            </w:pPr>
            <w:r w:rsidRPr="001E26AA">
              <w:t>cross reference utility</w:t>
            </w:r>
          </w:p>
        </w:tc>
      </w:tr>
      <w:tr w:rsidR="001F331C" w:rsidRPr="001E26AA" w14:paraId="671AF8B8" w14:textId="77777777">
        <w:tc>
          <w:tcPr>
            <w:tcW w:w="1510" w:type="dxa"/>
          </w:tcPr>
          <w:p w14:paraId="008D0D95" w14:textId="77777777" w:rsidR="001F331C" w:rsidRPr="001E26AA" w:rsidRDefault="001F331C">
            <w:pPr>
              <w:pStyle w:val="NurTextCenter"/>
            </w:pPr>
            <w:r w:rsidRPr="001E26AA">
              <w:t>DDT</w:t>
            </w:r>
          </w:p>
        </w:tc>
        <w:tc>
          <w:tcPr>
            <w:tcW w:w="900" w:type="dxa"/>
          </w:tcPr>
          <w:p w14:paraId="3E4EAB1A" w14:textId="77777777" w:rsidR="001F331C" w:rsidRPr="001E26AA" w:rsidRDefault="001F331C">
            <w:pPr>
              <w:pStyle w:val="NurTextCenter"/>
            </w:pPr>
            <w:r w:rsidRPr="001E26AA">
              <w:t>.COM</w:t>
            </w:r>
          </w:p>
        </w:tc>
        <w:tc>
          <w:tcPr>
            <w:tcW w:w="720" w:type="dxa"/>
          </w:tcPr>
          <w:p w14:paraId="6B06D119" w14:textId="77777777" w:rsidR="001F331C" w:rsidRPr="001E26AA" w:rsidRDefault="001F331C">
            <w:pPr>
              <w:pStyle w:val="NurTextCenter"/>
            </w:pPr>
            <w:r w:rsidRPr="001E26AA">
              <w:t>6K</w:t>
            </w:r>
          </w:p>
        </w:tc>
        <w:tc>
          <w:tcPr>
            <w:tcW w:w="6612" w:type="dxa"/>
          </w:tcPr>
          <w:p w14:paraId="7F908A6A" w14:textId="77777777" w:rsidR="001F331C" w:rsidRPr="001E26AA" w:rsidRDefault="001F331C">
            <w:pPr>
              <w:pStyle w:val="NurTextCenter"/>
            </w:pPr>
            <w:r w:rsidRPr="001E26AA">
              <w:t xml:space="preserve">8080 </w:t>
            </w:r>
            <w:proofErr w:type="gramStart"/>
            <w:r w:rsidRPr="001E26AA">
              <w:t>debugger</w:t>
            </w:r>
            <w:proofErr w:type="gramEnd"/>
          </w:p>
        </w:tc>
      </w:tr>
      <w:tr w:rsidR="001F331C" w:rsidRPr="001E26AA" w14:paraId="593FFFD6" w14:textId="77777777">
        <w:tc>
          <w:tcPr>
            <w:tcW w:w="1510" w:type="dxa"/>
          </w:tcPr>
          <w:p w14:paraId="10C4A08F" w14:textId="77777777" w:rsidR="001F331C" w:rsidRPr="001E26AA" w:rsidRDefault="001F331C">
            <w:pPr>
              <w:pStyle w:val="NurTextCenter"/>
            </w:pPr>
            <w:r w:rsidRPr="001E26AA">
              <w:t>DDTZ</w:t>
            </w:r>
          </w:p>
        </w:tc>
        <w:tc>
          <w:tcPr>
            <w:tcW w:w="900" w:type="dxa"/>
          </w:tcPr>
          <w:p w14:paraId="62504F23" w14:textId="77777777" w:rsidR="001F331C" w:rsidRPr="001E26AA" w:rsidRDefault="001F331C">
            <w:pPr>
              <w:pStyle w:val="NurTextCenter"/>
            </w:pPr>
            <w:r w:rsidRPr="001E26AA">
              <w:t>.COM</w:t>
            </w:r>
          </w:p>
        </w:tc>
        <w:tc>
          <w:tcPr>
            <w:tcW w:w="720" w:type="dxa"/>
          </w:tcPr>
          <w:p w14:paraId="3DF8CC9A" w14:textId="77777777" w:rsidR="001F331C" w:rsidRPr="001E26AA" w:rsidRDefault="001F331C">
            <w:pPr>
              <w:pStyle w:val="NurTextCenter"/>
            </w:pPr>
            <w:r w:rsidRPr="001E26AA">
              <w:t>10K</w:t>
            </w:r>
          </w:p>
        </w:tc>
        <w:tc>
          <w:tcPr>
            <w:tcW w:w="6612" w:type="dxa"/>
          </w:tcPr>
          <w:p w14:paraId="0CCE1673" w14:textId="77777777" w:rsidR="001F331C" w:rsidRPr="001E26AA" w:rsidRDefault="001F331C">
            <w:pPr>
              <w:pStyle w:val="NurTextCenter"/>
            </w:pPr>
            <w:r w:rsidRPr="001E26AA">
              <w:t>Z80 debugger</w:t>
            </w:r>
          </w:p>
        </w:tc>
      </w:tr>
      <w:tr w:rsidR="001F331C" w:rsidRPr="001E26AA" w14:paraId="560526FA" w14:textId="77777777">
        <w:tc>
          <w:tcPr>
            <w:tcW w:w="1510" w:type="dxa"/>
          </w:tcPr>
          <w:p w14:paraId="07468837" w14:textId="77777777" w:rsidR="001F331C" w:rsidRPr="001E26AA" w:rsidRDefault="001F331C">
            <w:pPr>
              <w:pStyle w:val="NurTextCenter"/>
            </w:pPr>
            <w:r w:rsidRPr="001E26AA">
              <w:t>DIF</w:t>
            </w:r>
          </w:p>
        </w:tc>
        <w:tc>
          <w:tcPr>
            <w:tcW w:w="900" w:type="dxa"/>
          </w:tcPr>
          <w:p w14:paraId="37E466CB" w14:textId="77777777" w:rsidR="001F331C" w:rsidRPr="001E26AA" w:rsidRDefault="001F331C">
            <w:pPr>
              <w:pStyle w:val="NurTextCenter"/>
            </w:pPr>
            <w:r w:rsidRPr="001E26AA">
              <w:t>.COM</w:t>
            </w:r>
          </w:p>
        </w:tc>
        <w:tc>
          <w:tcPr>
            <w:tcW w:w="720" w:type="dxa"/>
          </w:tcPr>
          <w:p w14:paraId="50485828" w14:textId="77777777" w:rsidR="001F331C" w:rsidRPr="001E26AA" w:rsidRDefault="001F331C">
            <w:pPr>
              <w:pStyle w:val="NurTextCenter"/>
            </w:pPr>
            <w:r w:rsidRPr="001E26AA">
              <w:t>4K</w:t>
            </w:r>
          </w:p>
        </w:tc>
        <w:tc>
          <w:tcPr>
            <w:tcW w:w="6612" w:type="dxa"/>
          </w:tcPr>
          <w:p w14:paraId="026ACB47" w14:textId="77777777" w:rsidR="001F331C" w:rsidRPr="001E26AA" w:rsidRDefault="001F331C">
            <w:pPr>
              <w:pStyle w:val="NurTextCenter"/>
            </w:pPr>
            <w:r w:rsidRPr="001E26AA">
              <w:t>determine differences between two files</w:t>
            </w:r>
          </w:p>
        </w:tc>
      </w:tr>
      <w:tr w:rsidR="001F331C" w:rsidRPr="001E26AA" w14:paraId="69EAB558" w14:textId="77777777">
        <w:tc>
          <w:tcPr>
            <w:tcW w:w="1510" w:type="dxa"/>
          </w:tcPr>
          <w:p w14:paraId="1EB529E7" w14:textId="77777777" w:rsidR="001F331C" w:rsidRPr="001E26AA" w:rsidRDefault="001F331C">
            <w:pPr>
              <w:pStyle w:val="NurTextCenter"/>
            </w:pPr>
            <w:r w:rsidRPr="001E26AA">
              <w:lastRenderedPageBreak/>
              <w:t>DO</w:t>
            </w:r>
          </w:p>
        </w:tc>
        <w:tc>
          <w:tcPr>
            <w:tcW w:w="900" w:type="dxa"/>
          </w:tcPr>
          <w:p w14:paraId="27154EAC" w14:textId="77777777" w:rsidR="001F331C" w:rsidRPr="001E26AA" w:rsidRDefault="001F331C">
            <w:pPr>
              <w:pStyle w:val="NurTextCenter"/>
            </w:pPr>
            <w:r w:rsidRPr="001E26AA">
              <w:t>.COM</w:t>
            </w:r>
          </w:p>
        </w:tc>
        <w:tc>
          <w:tcPr>
            <w:tcW w:w="720" w:type="dxa"/>
          </w:tcPr>
          <w:p w14:paraId="7777E875" w14:textId="77777777" w:rsidR="001F331C" w:rsidRPr="001E26AA" w:rsidRDefault="001F331C">
            <w:pPr>
              <w:pStyle w:val="NurTextCenter"/>
            </w:pPr>
            <w:r w:rsidRPr="001E26AA">
              <w:t>4K</w:t>
            </w:r>
          </w:p>
        </w:tc>
        <w:tc>
          <w:tcPr>
            <w:tcW w:w="6612" w:type="dxa"/>
          </w:tcPr>
          <w:p w14:paraId="4E1DD7C0" w14:textId="77777777" w:rsidR="001F331C" w:rsidRPr="001E26AA" w:rsidRDefault="001F331C">
            <w:pPr>
              <w:pStyle w:val="NurTextCenter"/>
            </w:pPr>
            <w:r w:rsidRPr="001E26AA">
              <w:t>batch processing with SuperSub (SUBMIT.COM replacement)</w:t>
            </w:r>
          </w:p>
        </w:tc>
      </w:tr>
      <w:tr w:rsidR="001F331C" w:rsidRPr="001E26AA" w14:paraId="18A3B53D" w14:textId="77777777">
        <w:tc>
          <w:tcPr>
            <w:tcW w:w="1510" w:type="dxa"/>
          </w:tcPr>
          <w:p w14:paraId="6C3BCD94" w14:textId="77777777" w:rsidR="001F331C" w:rsidRPr="001E26AA" w:rsidRDefault="001F331C">
            <w:pPr>
              <w:pStyle w:val="NurTextCenter"/>
            </w:pPr>
            <w:r w:rsidRPr="001E26AA">
              <w:t>DSKBOOT</w:t>
            </w:r>
          </w:p>
        </w:tc>
        <w:tc>
          <w:tcPr>
            <w:tcW w:w="900" w:type="dxa"/>
          </w:tcPr>
          <w:p w14:paraId="4D4A9416" w14:textId="77777777" w:rsidR="001F331C" w:rsidRPr="001E26AA" w:rsidRDefault="001F331C">
            <w:pPr>
              <w:pStyle w:val="NurTextCenter"/>
            </w:pPr>
            <w:r w:rsidRPr="001E26AA">
              <w:t>.MAC</w:t>
            </w:r>
          </w:p>
        </w:tc>
        <w:tc>
          <w:tcPr>
            <w:tcW w:w="720" w:type="dxa"/>
          </w:tcPr>
          <w:p w14:paraId="411FEA6E" w14:textId="77777777" w:rsidR="001F331C" w:rsidRPr="001E26AA" w:rsidRDefault="001F331C">
            <w:pPr>
              <w:pStyle w:val="NurTextCenter"/>
            </w:pPr>
            <w:r w:rsidRPr="001E26AA">
              <w:t>8K</w:t>
            </w:r>
          </w:p>
        </w:tc>
        <w:tc>
          <w:tcPr>
            <w:tcW w:w="6612" w:type="dxa"/>
          </w:tcPr>
          <w:p w14:paraId="00716105" w14:textId="77777777" w:rsidR="001F331C" w:rsidRPr="001E26AA" w:rsidRDefault="001F331C">
            <w:pPr>
              <w:pStyle w:val="NurTextCenter"/>
            </w:pPr>
            <w:r w:rsidRPr="001E26AA">
              <w:t>source for boot ROM</w:t>
            </w:r>
          </w:p>
        </w:tc>
      </w:tr>
      <w:tr w:rsidR="001F331C" w:rsidRPr="001E26AA" w14:paraId="5C1F8A13" w14:textId="77777777">
        <w:tc>
          <w:tcPr>
            <w:tcW w:w="1510" w:type="dxa"/>
          </w:tcPr>
          <w:p w14:paraId="5B6CB662" w14:textId="77777777" w:rsidR="001F331C" w:rsidRPr="001E26AA" w:rsidRDefault="001F331C">
            <w:pPr>
              <w:pStyle w:val="NurTextCenter"/>
            </w:pPr>
            <w:r w:rsidRPr="001E26AA">
              <w:t>DUMP</w:t>
            </w:r>
          </w:p>
        </w:tc>
        <w:tc>
          <w:tcPr>
            <w:tcW w:w="900" w:type="dxa"/>
          </w:tcPr>
          <w:p w14:paraId="749DAF0B" w14:textId="77777777" w:rsidR="001F331C" w:rsidRPr="001E26AA" w:rsidRDefault="001F331C">
            <w:pPr>
              <w:pStyle w:val="NurTextCenter"/>
            </w:pPr>
            <w:r w:rsidRPr="001E26AA">
              <w:t>.COM</w:t>
            </w:r>
          </w:p>
        </w:tc>
        <w:tc>
          <w:tcPr>
            <w:tcW w:w="720" w:type="dxa"/>
          </w:tcPr>
          <w:p w14:paraId="60512EA2" w14:textId="77777777" w:rsidR="001F331C" w:rsidRPr="001E26AA" w:rsidRDefault="001F331C">
            <w:pPr>
              <w:pStyle w:val="NurTextCenter"/>
            </w:pPr>
            <w:r w:rsidRPr="001E26AA">
              <w:t>2K</w:t>
            </w:r>
          </w:p>
        </w:tc>
        <w:tc>
          <w:tcPr>
            <w:tcW w:w="6612" w:type="dxa"/>
          </w:tcPr>
          <w:p w14:paraId="2576DD96" w14:textId="77777777" w:rsidR="001F331C" w:rsidRPr="001E26AA" w:rsidRDefault="001F331C">
            <w:pPr>
              <w:pStyle w:val="NurTextCenter"/>
            </w:pPr>
            <w:r w:rsidRPr="001E26AA">
              <w:t>hex dump a file</w:t>
            </w:r>
          </w:p>
        </w:tc>
      </w:tr>
      <w:tr w:rsidR="001F331C" w:rsidRPr="001E26AA" w14:paraId="3447DDBE" w14:textId="77777777">
        <w:tc>
          <w:tcPr>
            <w:tcW w:w="1510" w:type="dxa"/>
          </w:tcPr>
          <w:p w14:paraId="4100D8CA" w14:textId="77777777" w:rsidR="001F331C" w:rsidRPr="001E26AA" w:rsidRDefault="001F331C">
            <w:pPr>
              <w:pStyle w:val="NurTextCenter"/>
            </w:pPr>
            <w:r w:rsidRPr="001E26AA">
              <w:t>ED</w:t>
            </w:r>
          </w:p>
        </w:tc>
        <w:tc>
          <w:tcPr>
            <w:tcW w:w="900" w:type="dxa"/>
          </w:tcPr>
          <w:p w14:paraId="588987B6" w14:textId="77777777" w:rsidR="001F331C" w:rsidRPr="001E26AA" w:rsidRDefault="001F331C">
            <w:pPr>
              <w:pStyle w:val="NurTextCenter"/>
            </w:pPr>
            <w:r w:rsidRPr="001E26AA">
              <w:t>.COM</w:t>
            </w:r>
          </w:p>
        </w:tc>
        <w:tc>
          <w:tcPr>
            <w:tcW w:w="720" w:type="dxa"/>
          </w:tcPr>
          <w:p w14:paraId="2F283227" w14:textId="77777777" w:rsidR="001F331C" w:rsidRPr="001E26AA" w:rsidRDefault="001F331C">
            <w:pPr>
              <w:pStyle w:val="NurTextCenter"/>
            </w:pPr>
            <w:r w:rsidRPr="001E26AA">
              <w:t>8K</w:t>
            </w:r>
          </w:p>
        </w:tc>
        <w:tc>
          <w:tcPr>
            <w:tcW w:w="6612" w:type="dxa"/>
          </w:tcPr>
          <w:p w14:paraId="3418BE43" w14:textId="77777777" w:rsidR="001F331C" w:rsidRPr="001E26AA" w:rsidRDefault="001F331C">
            <w:pPr>
              <w:pStyle w:val="NurTextCenter"/>
            </w:pPr>
            <w:r w:rsidRPr="001E26AA">
              <w:t>line editor</w:t>
            </w:r>
          </w:p>
        </w:tc>
      </w:tr>
      <w:tr w:rsidR="001F331C" w:rsidRPr="001E26AA" w14:paraId="7ADE271E" w14:textId="77777777">
        <w:tc>
          <w:tcPr>
            <w:tcW w:w="1510" w:type="dxa"/>
          </w:tcPr>
          <w:p w14:paraId="44128DDA" w14:textId="77777777" w:rsidR="001F331C" w:rsidRPr="001E26AA" w:rsidRDefault="001F331C">
            <w:pPr>
              <w:pStyle w:val="NurTextCenter"/>
            </w:pPr>
            <w:r w:rsidRPr="001E26AA">
              <w:t>ELIZA</w:t>
            </w:r>
          </w:p>
        </w:tc>
        <w:tc>
          <w:tcPr>
            <w:tcW w:w="900" w:type="dxa"/>
          </w:tcPr>
          <w:p w14:paraId="16D8B725" w14:textId="77777777" w:rsidR="001F331C" w:rsidRPr="001E26AA" w:rsidRDefault="001F331C">
            <w:pPr>
              <w:pStyle w:val="NurTextCenter"/>
            </w:pPr>
            <w:r w:rsidRPr="001E26AA">
              <w:t>.BAS</w:t>
            </w:r>
          </w:p>
        </w:tc>
        <w:tc>
          <w:tcPr>
            <w:tcW w:w="720" w:type="dxa"/>
          </w:tcPr>
          <w:p w14:paraId="12F6BCD8" w14:textId="77777777" w:rsidR="001F331C" w:rsidRPr="001E26AA" w:rsidRDefault="001F331C">
            <w:pPr>
              <w:pStyle w:val="NurTextCenter"/>
            </w:pPr>
            <w:r w:rsidRPr="001E26AA">
              <w:t>10K</w:t>
            </w:r>
          </w:p>
        </w:tc>
        <w:tc>
          <w:tcPr>
            <w:tcW w:w="6612" w:type="dxa"/>
          </w:tcPr>
          <w:p w14:paraId="1EB75900" w14:textId="77777777" w:rsidR="001F331C" w:rsidRPr="001E26AA" w:rsidRDefault="001F331C">
            <w:pPr>
              <w:pStyle w:val="NurTextCenter"/>
            </w:pPr>
            <w:r w:rsidRPr="001E26AA">
              <w:t>Eliza game in Basic</w:t>
            </w:r>
          </w:p>
        </w:tc>
      </w:tr>
      <w:tr w:rsidR="001F331C" w:rsidRPr="001E26AA" w14:paraId="16BC9AE4" w14:textId="77777777">
        <w:tc>
          <w:tcPr>
            <w:tcW w:w="1510" w:type="dxa"/>
          </w:tcPr>
          <w:p w14:paraId="378FAD19" w14:textId="77777777" w:rsidR="001F331C" w:rsidRPr="001E26AA" w:rsidRDefault="001F331C">
            <w:pPr>
              <w:pStyle w:val="NurTextCenter"/>
            </w:pPr>
            <w:r w:rsidRPr="001E26AA">
              <w:t>EX</w:t>
            </w:r>
          </w:p>
        </w:tc>
        <w:tc>
          <w:tcPr>
            <w:tcW w:w="900" w:type="dxa"/>
          </w:tcPr>
          <w:p w14:paraId="1DF07405" w14:textId="77777777" w:rsidR="001F331C" w:rsidRPr="001E26AA" w:rsidRDefault="001F331C">
            <w:pPr>
              <w:pStyle w:val="NurTextCenter"/>
            </w:pPr>
            <w:r w:rsidRPr="001E26AA">
              <w:t>.MAC</w:t>
            </w:r>
          </w:p>
        </w:tc>
        <w:tc>
          <w:tcPr>
            <w:tcW w:w="720" w:type="dxa"/>
          </w:tcPr>
          <w:p w14:paraId="2C9FB8C9" w14:textId="77777777" w:rsidR="001F331C" w:rsidRPr="001E26AA" w:rsidRDefault="001F331C">
            <w:pPr>
              <w:pStyle w:val="NurTextCenter"/>
            </w:pPr>
            <w:r w:rsidRPr="001E26AA">
              <w:t>48K</w:t>
            </w:r>
          </w:p>
        </w:tc>
        <w:tc>
          <w:tcPr>
            <w:tcW w:w="6612" w:type="dxa"/>
          </w:tcPr>
          <w:p w14:paraId="0680D01D" w14:textId="77777777" w:rsidR="001F331C" w:rsidRPr="001E26AA" w:rsidRDefault="001F331C">
            <w:pPr>
              <w:pStyle w:val="NurTextCenter"/>
            </w:pPr>
            <w:r w:rsidRPr="001E26AA">
              <w:t>source for EX8080.COM, EXZ80DOC.COM, EXZ80ALL.COM</w:t>
            </w:r>
          </w:p>
        </w:tc>
      </w:tr>
      <w:tr w:rsidR="001F331C" w:rsidRPr="001E26AA" w14:paraId="7B998C0D" w14:textId="77777777">
        <w:tc>
          <w:tcPr>
            <w:tcW w:w="1510" w:type="dxa"/>
          </w:tcPr>
          <w:p w14:paraId="5C8ED2B3" w14:textId="77777777" w:rsidR="001F331C" w:rsidRPr="001E26AA" w:rsidRDefault="001F331C">
            <w:pPr>
              <w:pStyle w:val="NurTextCenter"/>
            </w:pPr>
            <w:r w:rsidRPr="001E26AA">
              <w:t>EX</w:t>
            </w:r>
          </w:p>
        </w:tc>
        <w:tc>
          <w:tcPr>
            <w:tcW w:w="900" w:type="dxa"/>
          </w:tcPr>
          <w:p w14:paraId="6E360DDE" w14:textId="77777777" w:rsidR="001F331C" w:rsidRPr="001E26AA" w:rsidRDefault="001F331C">
            <w:pPr>
              <w:pStyle w:val="NurTextCenter"/>
            </w:pPr>
            <w:proofErr w:type="gramStart"/>
            <w:r w:rsidRPr="001E26AA">
              <w:t>.SUB</w:t>
            </w:r>
            <w:proofErr w:type="gramEnd"/>
          </w:p>
        </w:tc>
        <w:tc>
          <w:tcPr>
            <w:tcW w:w="720" w:type="dxa"/>
          </w:tcPr>
          <w:p w14:paraId="2ABEEC9E" w14:textId="77777777" w:rsidR="001F331C" w:rsidRPr="001E26AA" w:rsidRDefault="001F331C">
            <w:pPr>
              <w:pStyle w:val="NurTextCenter"/>
            </w:pPr>
            <w:r w:rsidRPr="001E26AA">
              <w:t>2K</w:t>
            </w:r>
          </w:p>
        </w:tc>
        <w:tc>
          <w:tcPr>
            <w:tcW w:w="6612" w:type="dxa"/>
          </w:tcPr>
          <w:p w14:paraId="798843AF" w14:textId="77777777" w:rsidR="001F331C" w:rsidRPr="001E26AA" w:rsidRDefault="001F331C">
            <w:pPr>
              <w:pStyle w:val="NurTextCenter"/>
            </w:pPr>
            <w:r w:rsidRPr="001E26AA">
              <w:t xml:space="preserve">benchmark execution of </w:t>
            </w:r>
            <w:proofErr w:type="gramStart"/>
            <w:r w:rsidRPr="001E26AA">
              <w:t>EX8080.COM,EXZ80DOC.COM</w:t>
            </w:r>
            <w:proofErr w:type="gramEnd"/>
            <w:r w:rsidRPr="001E26AA">
              <w:t>,EXZ80ALL.COM</w:t>
            </w:r>
          </w:p>
        </w:tc>
      </w:tr>
      <w:tr w:rsidR="001F331C" w:rsidRPr="001E26AA" w14:paraId="313CFA55" w14:textId="77777777">
        <w:tc>
          <w:tcPr>
            <w:tcW w:w="1510" w:type="dxa"/>
          </w:tcPr>
          <w:p w14:paraId="4C9EDC1D" w14:textId="77777777" w:rsidR="001F331C" w:rsidRPr="001E26AA" w:rsidRDefault="001F331C">
            <w:pPr>
              <w:pStyle w:val="NurTextCenter"/>
            </w:pPr>
            <w:r w:rsidRPr="001E26AA">
              <w:t>EX8080</w:t>
            </w:r>
          </w:p>
        </w:tc>
        <w:tc>
          <w:tcPr>
            <w:tcW w:w="900" w:type="dxa"/>
          </w:tcPr>
          <w:p w14:paraId="056F1516" w14:textId="77777777" w:rsidR="001F331C" w:rsidRPr="001E26AA" w:rsidRDefault="001F331C">
            <w:pPr>
              <w:pStyle w:val="NurTextCenter"/>
            </w:pPr>
            <w:r w:rsidRPr="001E26AA">
              <w:t>.COM</w:t>
            </w:r>
          </w:p>
        </w:tc>
        <w:tc>
          <w:tcPr>
            <w:tcW w:w="720" w:type="dxa"/>
          </w:tcPr>
          <w:p w14:paraId="1188AA96" w14:textId="77777777" w:rsidR="001F331C" w:rsidRPr="001E26AA" w:rsidRDefault="001F331C">
            <w:pPr>
              <w:pStyle w:val="NurTextCenter"/>
            </w:pPr>
            <w:r w:rsidRPr="001E26AA">
              <w:t>12K</w:t>
            </w:r>
          </w:p>
        </w:tc>
        <w:tc>
          <w:tcPr>
            <w:tcW w:w="6612" w:type="dxa"/>
          </w:tcPr>
          <w:p w14:paraId="4304FBCF" w14:textId="77777777" w:rsidR="001F331C" w:rsidRPr="001E26AA" w:rsidRDefault="001F331C">
            <w:pPr>
              <w:pStyle w:val="NurTextCenter"/>
            </w:pPr>
            <w:r w:rsidRPr="001E26AA">
              <w:t>exercise 8080 instruction set</w:t>
            </w:r>
          </w:p>
        </w:tc>
      </w:tr>
      <w:tr w:rsidR="001F331C" w:rsidRPr="001E26AA" w14:paraId="7CF16FBC" w14:textId="77777777">
        <w:tc>
          <w:tcPr>
            <w:tcW w:w="1510" w:type="dxa"/>
          </w:tcPr>
          <w:p w14:paraId="0B5C6952" w14:textId="77777777" w:rsidR="001F331C" w:rsidRPr="001E26AA" w:rsidRDefault="001F331C">
            <w:pPr>
              <w:pStyle w:val="NurTextCenter"/>
            </w:pPr>
            <w:r w:rsidRPr="001E26AA">
              <w:t>EXZ80ALL</w:t>
            </w:r>
          </w:p>
        </w:tc>
        <w:tc>
          <w:tcPr>
            <w:tcW w:w="900" w:type="dxa"/>
          </w:tcPr>
          <w:p w14:paraId="73412B7A" w14:textId="77777777" w:rsidR="001F331C" w:rsidRPr="001E26AA" w:rsidRDefault="001F331C">
            <w:pPr>
              <w:pStyle w:val="NurTextCenter"/>
            </w:pPr>
            <w:r w:rsidRPr="001E26AA">
              <w:t>.COM</w:t>
            </w:r>
          </w:p>
        </w:tc>
        <w:tc>
          <w:tcPr>
            <w:tcW w:w="720" w:type="dxa"/>
          </w:tcPr>
          <w:p w14:paraId="262DEC78" w14:textId="77777777" w:rsidR="001F331C" w:rsidRPr="001E26AA" w:rsidRDefault="001F331C">
            <w:pPr>
              <w:pStyle w:val="NurTextCenter"/>
            </w:pPr>
            <w:r w:rsidRPr="001E26AA">
              <w:t>12K</w:t>
            </w:r>
          </w:p>
        </w:tc>
        <w:tc>
          <w:tcPr>
            <w:tcW w:w="6612" w:type="dxa"/>
          </w:tcPr>
          <w:p w14:paraId="4AD588E4" w14:textId="77777777" w:rsidR="001F331C" w:rsidRPr="001E26AA" w:rsidRDefault="001F331C">
            <w:pPr>
              <w:pStyle w:val="NurTextCenter"/>
            </w:pPr>
            <w:r w:rsidRPr="001E26AA">
              <w:t xml:space="preserve">exercise Z80 instruction set, undefined status bits </w:t>
            </w:r>
            <w:proofErr w:type="gramStart"/>
            <w:r w:rsidRPr="001E26AA">
              <w:t>taken into account</w:t>
            </w:r>
            <w:proofErr w:type="gramEnd"/>
          </w:p>
        </w:tc>
      </w:tr>
      <w:tr w:rsidR="001F331C" w:rsidRPr="001E26AA" w14:paraId="37922AC1" w14:textId="77777777">
        <w:tc>
          <w:tcPr>
            <w:tcW w:w="1510" w:type="dxa"/>
          </w:tcPr>
          <w:p w14:paraId="5558887D" w14:textId="77777777" w:rsidR="001F331C" w:rsidRPr="001E26AA" w:rsidRDefault="001F331C">
            <w:pPr>
              <w:pStyle w:val="NurTextCenter"/>
            </w:pPr>
            <w:r w:rsidRPr="001E26AA">
              <w:t>EXZ80DOC</w:t>
            </w:r>
          </w:p>
        </w:tc>
        <w:tc>
          <w:tcPr>
            <w:tcW w:w="900" w:type="dxa"/>
          </w:tcPr>
          <w:p w14:paraId="407913BA" w14:textId="77777777" w:rsidR="001F331C" w:rsidRPr="001E26AA" w:rsidRDefault="001F331C">
            <w:pPr>
              <w:pStyle w:val="NurTextCenter"/>
            </w:pPr>
            <w:r w:rsidRPr="001E26AA">
              <w:t>.COM</w:t>
            </w:r>
          </w:p>
        </w:tc>
        <w:tc>
          <w:tcPr>
            <w:tcW w:w="720" w:type="dxa"/>
          </w:tcPr>
          <w:p w14:paraId="7FF6AB1F" w14:textId="77777777" w:rsidR="001F331C" w:rsidRPr="001E26AA" w:rsidRDefault="001F331C">
            <w:pPr>
              <w:pStyle w:val="NurTextCenter"/>
            </w:pPr>
            <w:r w:rsidRPr="001E26AA">
              <w:t>12K</w:t>
            </w:r>
          </w:p>
        </w:tc>
        <w:tc>
          <w:tcPr>
            <w:tcW w:w="6612" w:type="dxa"/>
          </w:tcPr>
          <w:p w14:paraId="350FBB53" w14:textId="77777777" w:rsidR="001F331C" w:rsidRPr="001E26AA" w:rsidRDefault="001F331C">
            <w:pPr>
              <w:pStyle w:val="NurTextCenter"/>
            </w:pPr>
            <w:r w:rsidRPr="001E26AA">
              <w:t xml:space="preserve">exercise Z80 instruction set, no undefined status bits </w:t>
            </w:r>
            <w:proofErr w:type="gramStart"/>
            <w:r w:rsidRPr="001E26AA">
              <w:t>taken into account</w:t>
            </w:r>
            <w:proofErr w:type="gramEnd"/>
          </w:p>
        </w:tc>
      </w:tr>
      <w:tr w:rsidR="001F331C" w:rsidRPr="001E26AA" w14:paraId="1E9A01D3" w14:textId="77777777">
        <w:tc>
          <w:tcPr>
            <w:tcW w:w="1510" w:type="dxa"/>
          </w:tcPr>
          <w:p w14:paraId="7D7F1284" w14:textId="77777777" w:rsidR="001F331C" w:rsidRPr="001E26AA" w:rsidRDefault="001F331C">
            <w:pPr>
              <w:pStyle w:val="NurTextCenter"/>
            </w:pPr>
            <w:r w:rsidRPr="001E26AA">
              <w:t>FORMAT</w:t>
            </w:r>
          </w:p>
        </w:tc>
        <w:tc>
          <w:tcPr>
            <w:tcW w:w="900" w:type="dxa"/>
          </w:tcPr>
          <w:p w14:paraId="0EF63B15" w14:textId="77777777" w:rsidR="001F331C" w:rsidRPr="001E26AA" w:rsidRDefault="001F331C">
            <w:pPr>
              <w:pStyle w:val="NurTextCenter"/>
            </w:pPr>
            <w:r w:rsidRPr="001E26AA">
              <w:t>.COM</w:t>
            </w:r>
          </w:p>
        </w:tc>
        <w:tc>
          <w:tcPr>
            <w:tcW w:w="720" w:type="dxa"/>
          </w:tcPr>
          <w:p w14:paraId="1745421D" w14:textId="77777777" w:rsidR="001F331C" w:rsidRPr="001E26AA" w:rsidRDefault="001F331C">
            <w:pPr>
              <w:pStyle w:val="NurTextCenter"/>
            </w:pPr>
            <w:r w:rsidRPr="001E26AA">
              <w:t>2K</w:t>
            </w:r>
          </w:p>
        </w:tc>
        <w:tc>
          <w:tcPr>
            <w:tcW w:w="6612" w:type="dxa"/>
          </w:tcPr>
          <w:p w14:paraId="57060FD3" w14:textId="77777777" w:rsidR="001F331C" w:rsidRPr="001E26AA" w:rsidRDefault="001F331C">
            <w:pPr>
              <w:pStyle w:val="NurTextCenter"/>
            </w:pPr>
            <w:r w:rsidRPr="001E26AA">
              <w:t>format disks</w:t>
            </w:r>
          </w:p>
        </w:tc>
      </w:tr>
      <w:tr w:rsidR="001F331C" w:rsidRPr="001E26AA" w14:paraId="0F7962C7" w14:textId="77777777">
        <w:tc>
          <w:tcPr>
            <w:tcW w:w="1510" w:type="dxa"/>
          </w:tcPr>
          <w:p w14:paraId="1544ABE9" w14:textId="77777777" w:rsidR="001F331C" w:rsidRPr="001E26AA" w:rsidRDefault="001F331C">
            <w:pPr>
              <w:pStyle w:val="NurTextCenter"/>
            </w:pPr>
            <w:r w:rsidRPr="001E26AA">
              <w:t>GO</w:t>
            </w:r>
          </w:p>
        </w:tc>
        <w:tc>
          <w:tcPr>
            <w:tcW w:w="900" w:type="dxa"/>
          </w:tcPr>
          <w:p w14:paraId="0683BC3A" w14:textId="77777777" w:rsidR="001F331C" w:rsidRPr="001E26AA" w:rsidRDefault="001F331C">
            <w:pPr>
              <w:pStyle w:val="NurTextCenter"/>
            </w:pPr>
            <w:r w:rsidRPr="001E26AA">
              <w:t>.COM</w:t>
            </w:r>
          </w:p>
        </w:tc>
        <w:tc>
          <w:tcPr>
            <w:tcW w:w="720" w:type="dxa"/>
          </w:tcPr>
          <w:p w14:paraId="06D8A17D" w14:textId="77777777" w:rsidR="001F331C" w:rsidRPr="001E26AA" w:rsidRDefault="001F331C">
            <w:pPr>
              <w:pStyle w:val="NurTextCenter"/>
            </w:pPr>
            <w:r w:rsidRPr="001E26AA">
              <w:t>0K</w:t>
            </w:r>
          </w:p>
        </w:tc>
        <w:tc>
          <w:tcPr>
            <w:tcW w:w="6612" w:type="dxa"/>
          </w:tcPr>
          <w:p w14:paraId="3FB7F687" w14:textId="77777777" w:rsidR="001F331C" w:rsidRPr="001E26AA" w:rsidRDefault="001F331C">
            <w:pPr>
              <w:pStyle w:val="NurTextCenter"/>
            </w:pPr>
            <w:r w:rsidRPr="001E26AA">
              <w:t>start the currently loaded program at 100H</w:t>
            </w:r>
          </w:p>
        </w:tc>
      </w:tr>
      <w:tr w:rsidR="001F331C" w:rsidRPr="001E26AA" w14:paraId="0AE3175A" w14:textId="77777777">
        <w:tc>
          <w:tcPr>
            <w:tcW w:w="1510" w:type="dxa"/>
          </w:tcPr>
          <w:p w14:paraId="3ECF1594" w14:textId="77777777" w:rsidR="001F331C" w:rsidRPr="001E26AA" w:rsidRDefault="001F331C">
            <w:pPr>
              <w:pStyle w:val="NurTextCenter"/>
            </w:pPr>
            <w:r w:rsidRPr="001E26AA">
              <w:t>HALT</w:t>
            </w:r>
          </w:p>
        </w:tc>
        <w:tc>
          <w:tcPr>
            <w:tcW w:w="900" w:type="dxa"/>
          </w:tcPr>
          <w:p w14:paraId="297BABD4" w14:textId="77777777" w:rsidR="001F331C" w:rsidRPr="001E26AA" w:rsidRDefault="001F331C">
            <w:pPr>
              <w:pStyle w:val="NurTextCenter"/>
            </w:pPr>
            <w:r w:rsidRPr="001E26AA">
              <w:t>.COM</w:t>
            </w:r>
          </w:p>
        </w:tc>
        <w:tc>
          <w:tcPr>
            <w:tcW w:w="720" w:type="dxa"/>
          </w:tcPr>
          <w:p w14:paraId="087BAE6C" w14:textId="77777777" w:rsidR="001F331C" w:rsidRPr="001E26AA" w:rsidRDefault="001F331C">
            <w:pPr>
              <w:pStyle w:val="NurTextCenter"/>
            </w:pPr>
            <w:r w:rsidRPr="001E26AA">
              <w:t>2K</w:t>
            </w:r>
          </w:p>
        </w:tc>
        <w:tc>
          <w:tcPr>
            <w:tcW w:w="6612" w:type="dxa"/>
          </w:tcPr>
          <w:p w14:paraId="0BDF26E0" w14:textId="77777777" w:rsidR="001F331C" w:rsidRPr="001E26AA" w:rsidRDefault="001F331C">
            <w:pPr>
              <w:pStyle w:val="NurTextCenter"/>
            </w:pPr>
            <w:r w:rsidRPr="001E26AA">
              <w:t>execute the HALT operation for returning to the sim&gt; command prompt – useful as the last command in a script</w:t>
            </w:r>
          </w:p>
        </w:tc>
      </w:tr>
      <w:tr w:rsidR="001F331C" w:rsidRPr="001E26AA" w14:paraId="55902F49" w14:textId="77777777">
        <w:tc>
          <w:tcPr>
            <w:tcW w:w="1510" w:type="dxa"/>
          </w:tcPr>
          <w:p w14:paraId="45037F1C" w14:textId="77777777" w:rsidR="001F331C" w:rsidRPr="001E26AA" w:rsidRDefault="001F331C">
            <w:pPr>
              <w:pStyle w:val="NurTextCenter"/>
            </w:pPr>
            <w:r w:rsidRPr="001E26AA">
              <w:t>HDSKBOOT</w:t>
            </w:r>
          </w:p>
        </w:tc>
        <w:tc>
          <w:tcPr>
            <w:tcW w:w="900" w:type="dxa"/>
          </w:tcPr>
          <w:p w14:paraId="32301D7B" w14:textId="77777777" w:rsidR="001F331C" w:rsidRPr="001E26AA" w:rsidRDefault="001F331C">
            <w:pPr>
              <w:pStyle w:val="NurTextCenter"/>
            </w:pPr>
            <w:r w:rsidRPr="001E26AA">
              <w:t>.MAC</w:t>
            </w:r>
          </w:p>
        </w:tc>
        <w:tc>
          <w:tcPr>
            <w:tcW w:w="720" w:type="dxa"/>
          </w:tcPr>
          <w:p w14:paraId="7AE7B605" w14:textId="77777777" w:rsidR="001F331C" w:rsidRPr="001E26AA" w:rsidRDefault="001F331C">
            <w:pPr>
              <w:pStyle w:val="NurTextCenter"/>
            </w:pPr>
            <w:r w:rsidRPr="001E26AA">
              <w:t>6K</w:t>
            </w:r>
          </w:p>
        </w:tc>
        <w:tc>
          <w:tcPr>
            <w:tcW w:w="6612" w:type="dxa"/>
          </w:tcPr>
          <w:p w14:paraId="263EE2D1" w14:textId="77777777" w:rsidR="001F331C" w:rsidRPr="001E26AA" w:rsidRDefault="001F331C">
            <w:pPr>
              <w:pStyle w:val="NurTextCenter"/>
            </w:pPr>
            <w:r w:rsidRPr="001E26AA">
              <w:t>boot code for hard disk</w:t>
            </w:r>
          </w:p>
        </w:tc>
      </w:tr>
      <w:tr w:rsidR="001F331C" w:rsidRPr="001E26AA" w14:paraId="5E8A1386" w14:textId="77777777">
        <w:tc>
          <w:tcPr>
            <w:tcW w:w="1510" w:type="dxa"/>
          </w:tcPr>
          <w:p w14:paraId="1772E8AD" w14:textId="77777777" w:rsidR="001F331C" w:rsidRPr="001E26AA" w:rsidRDefault="001F331C">
            <w:pPr>
              <w:pStyle w:val="NurTextCenter"/>
            </w:pPr>
            <w:r w:rsidRPr="001E26AA">
              <w:t>L80</w:t>
            </w:r>
          </w:p>
        </w:tc>
        <w:tc>
          <w:tcPr>
            <w:tcW w:w="900" w:type="dxa"/>
          </w:tcPr>
          <w:p w14:paraId="2E54F091" w14:textId="77777777" w:rsidR="001F331C" w:rsidRPr="001E26AA" w:rsidRDefault="001F331C">
            <w:pPr>
              <w:pStyle w:val="NurTextCenter"/>
            </w:pPr>
            <w:r w:rsidRPr="001E26AA">
              <w:t>.COM</w:t>
            </w:r>
          </w:p>
        </w:tc>
        <w:tc>
          <w:tcPr>
            <w:tcW w:w="720" w:type="dxa"/>
          </w:tcPr>
          <w:p w14:paraId="0B9DBB9A" w14:textId="77777777" w:rsidR="001F331C" w:rsidRPr="001E26AA" w:rsidRDefault="001F331C">
            <w:pPr>
              <w:pStyle w:val="NurTextCenter"/>
            </w:pPr>
            <w:r w:rsidRPr="001E26AA">
              <w:t>12K</w:t>
            </w:r>
          </w:p>
        </w:tc>
        <w:tc>
          <w:tcPr>
            <w:tcW w:w="6612" w:type="dxa"/>
          </w:tcPr>
          <w:p w14:paraId="3D32BD04" w14:textId="77777777" w:rsidR="001F331C" w:rsidRPr="001E26AA" w:rsidRDefault="001F331C">
            <w:pPr>
              <w:pStyle w:val="NurTextCenter"/>
            </w:pPr>
            <w:r w:rsidRPr="001E26AA">
              <w:t>Microsoft linker</w:t>
            </w:r>
          </w:p>
        </w:tc>
      </w:tr>
      <w:tr w:rsidR="001F331C" w:rsidRPr="001E26AA" w14:paraId="7F3CA662" w14:textId="77777777">
        <w:tc>
          <w:tcPr>
            <w:tcW w:w="1510" w:type="dxa"/>
          </w:tcPr>
          <w:p w14:paraId="721BEA0C" w14:textId="77777777" w:rsidR="001F331C" w:rsidRPr="001E26AA" w:rsidRDefault="001F331C">
            <w:pPr>
              <w:pStyle w:val="NurTextCenter"/>
            </w:pPr>
            <w:r w:rsidRPr="001E26AA">
              <w:t>LADDER</w:t>
            </w:r>
          </w:p>
        </w:tc>
        <w:tc>
          <w:tcPr>
            <w:tcW w:w="900" w:type="dxa"/>
          </w:tcPr>
          <w:p w14:paraId="33EEBD8E" w14:textId="77777777" w:rsidR="001F331C" w:rsidRPr="001E26AA" w:rsidRDefault="001F331C">
            <w:pPr>
              <w:pStyle w:val="NurTextCenter"/>
            </w:pPr>
            <w:r w:rsidRPr="001E26AA">
              <w:t>.COM</w:t>
            </w:r>
          </w:p>
        </w:tc>
        <w:tc>
          <w:tcPr>
            <w:tcW w:w="720" w:type="dxa"/>
          </w:tcPr>
          <w:p w14:paraId="68EAB957" w14:textId="77777777" w:rsidR="001F331C" w:rsidRPr="001E26AA" w:rsidRDefault="001F331C">
            <w:pPr>
              <w:pStyle w:val="NurTextCenter"/>
            </w:pPr>
            <w:r w:rsidRPr="001E26AA">
              <w:t>40K</w:t>
            </w:r>
          </w:p>
        </w:tc>
        <w:tc>
          <w:tcPr>
            <w:tcW w:w="6612" w:type="dxa"/>
          </w:tcPr>
          <w:p w14:paraId="0FD526C2" w14:textId="77777777" w:rsidR="001F331C" w:rsidRPr="001E26AA" w:rsidRDefault="001F331C">
            <w:pPr>
              <w:pStyle w:val="NurTextCenter"/>
            </w:pPr>
            <w:r w:rsidRPr="001E26AA">
              <w:t>game</w:t>
            </w:r>
          </w:p>
        </w:tc>
      </w:tr>
      <w:tr w:rsidR="001F331C" w:rsidRPr="001E26AA" w14:paraId="3B3468E1" w14:textId="77777777">
        <w:tc>
          <w:tcPr>
            <w:tcW w:w="1510" w:type="dxa"/>
          </w:tcPr>
          <w:p w14:paraId="54C7E97F" w14:textId="77777777" w:rsidR="001F331C" w:rsidRPr="001E26AA" w:rsidRDefault="001F331C">
            <w:pPr>
              <w:pStyle w:val="NurTextCenter"/>
            </w:pPr>
            <w:r w:rsidRPr="001E26AA">
              <w:t>LADDER</w:t>
            </w:r>
          </w:p>
        </w:tc>
        <w:tc>
          <w:tcPr>
            <w:tcW w:w="900" w:type="dxa"/>
          </w:tcPr>
          <w:p w14:paraId="14559C8F" w14:textId="77777777" w:rsidR="001F331C" w:rsidRPr="001E26AA" w:rsidRDefault="001F331C">
            <w:pPr>
              <w:pStyle w:val="NurTextCenter"/>
            </w:pPr>
            <w:r w:rsidRPr="001E26AA">
              <w:t>.DAT</w:t>
            </w:r>
          </w:p>
        </w:tc>
        <w:tc>
          <w:tcPr>
            <w:tcW w:w="720" w:type="dxa"/>
          </w:tcPr>
          <w:p w14:paraId="3363D13F" w14:textId="77777777" w:rsidR="001F331C" w:rsidRPr="001E26AA" w:rsidRDefault="001F331C">
            <w:pPr>
              <w:pStyle w:val="NurTextCenter"/>
            </w:pPr>
            <w:r w:rsidRPr="001E26AA">
              <w:t>2K</w:t>
            </w:r>
          </w:p>
        </w:tc>
        <w:tc>
          <w:tcPr>
            <w:tcW w:w="6612" w:type="dxa"/>
          </w:tcPr>
          <w:p w14:paraId="175F39AD" w14:textId="77777777" w:rsidR="001F331C" w:rsidRPr="001E26AA" w:rsidRDefault="001F331C">
            <w:pPr>
              <w:pStyle w:val="NurTextCenter"/>
            </w:pPr>
            <w:r w:rsidRPr="001E26AA">
              <w:t>high score file for LADDER.COM</w:t>
            </w:r>
          </w:p>
        </w:tc>
      </w:tr>
      <w:tr w:rsidR="001F331C" w:rsidRPr="001E26AA" w14:paraId="7D241D6C" w14:textId="77777777">
        <w:tc>
          <w:tcPr>
            <w:tcW w:w="1510" w:type="dxa"/>
          </w:tcPr>
          <w:p w14:paraId="64A86111" w14:textId="77777777" w:rsidR="001F331C" w:rsidRPr="001E26AA" w:rsidRDefault="001F331C">
            <w:pPr>
              <w:pStyle w:val="NurTextCenter"/>
            </w:pPr>
            <w:r w:rsidRPr="001E26AA">
              <w:t>LIB80</w:t>
            </w:r>
          </w:p>
        </w:tc>
        <w:tc>
          <w:tcPr>
            <w:tcW w:w="900" w:type="dxa"/>
          </w:tcPr>
          <w:p w14:paraId="2AA0C782" w14:textId="77777777" w:rsidR="001F331C" w:rsidRPr="001E26AA" w:rsidRDefault="001F331C">
            <w:pPr>
              <w:pStyle w:val="NurTextCenter"/>
            </w:pPr>
            <w:r w:rsidRPr="001E26AA">
              <w:t>.COM</w:t>
            </w:r>
          </w:p>
        </w:tc>
        <w:tc>
          <w:tcPr>
            <w:tcW w:w="720" w:type="dxa"/>
          </w:tcPr>
          <w:p w14:paraId="75128324" w14:textId="77777777" w:rsidR="001F331C" w:rsidRPr="001E26AA" w:rsidRDefault="001F331C">
            <w:pPr>
              <w:pStyle w:val="NurTextCenter"/>
            </w:pPr>
            <w:r w:rsidRPr="001E26AA">
              <w:t>6K</w:t>
            </w:r>
          </w:p>
        </w:tc>
        <w:tc>
          <w:tcPr>
            <w:tcW w:w="6612" w:type="dxa"/>
          </w:tcPr>
          <w:p w14:paraId="623DEFC4" w14:textId="77777777" w:rsidR="001F331C" w:rsidRPr="001E26AA" w:rsidRDefault="001F331C">
            <w:pPr>
              <w:pStyle w:val="NurTextCenter"/>
            </w:pPr>
            <w:r w:rsidRPr="001E26AA">
              <w:t>library utility</w:t>
            </w:r>
          </w:p>
        </w:tc>
      </w:tr>
      <w:tr w:rsidR="001F331C" w:rsidRPr="001E26AA" w14:paraId="3C98DBC7" w14:textId="77777777">
        <w:tc>
          <w:tcPr>
            <w:tcW w:w="1510" w:type="dxa"/>
          </w:tcPr>
          <w:p w14:paraId="6D89B5A9" w14:textId="77777777" w:rsidR="001F331C" w:rsidRPr="001E26AA" w:rsidRDefault="001F331C">
            <w:pPr>
              <w:pStyle w:val="NurTextCenter"/>
            </w:pPr>
            <w:r w:rsidRPr="001E26AA">
              <w:t>LOAD</w:t>
            </w:r>
          </w:p>
        </w:tc>
        <w:tc>
          <w:tcPr>
            <w:tcW w:w="900" w:type="dxa"/>
          </w:tcPr>
          <w:p w14:paraId="570B174B" w14:textId="77777777" w:rsidR="001F331C" w:rsidRPr="001E26AA" w:rsidRDefault="001F331C">
            <w:pPr>
              <w:pStyle w:val="NurTextCenter"/>
            </w:pPr>
            <w:r w:rsidRPr="001E26AA">
              <w:t>.COM</w:t>
            </w:r>
          </w:p>
        </w:tc>
        <w:tc>
          <w:tcPr>
            <w:tcW w:w="720" w:type="dxa"/>
          </w:tcPr>
          <w:p w14:paraId="5F897EAC" w14:textId="77777777" w:rsidR="001F331C" w:rsidRPr="001E26AA" w:rsidRDefault="001F331C">
            <w:pPr>
              <w:pStyle w:val="NurTextCenter"/>
            </w:pPr>
            <w:r w:rsidRPr="001E26AA">
              <w:t>2K</w:t>
            </w:r>
          </w:p>
        </w:tc>
        <w:tc>
          <w:tcPr>
            <w:tcW w:w="6612" w:type="dxa"/>
          </w:tcPr>
          <w:p w14:paraId="38CD71F0" w14:textId="77777777" w:rsidR="001F331C" w:rsidRPr="001E26AA" w:rsidRDefault="001F331C">
            <w:pPr>
              <w:pStyle w:val="NurTextCenter"/>
            </w:pPr>
            <w:r w:rsidRPr="001E26AA">
              <w:t>load hex files</w:t>
            </w:r>
          </w:p>
        </w:tc>
      </w:tr>
      <w:tr w:rsidR="001F331C" w:rsidRPr="001E26AA" w14:paraId="6DB4CE4A" w14:textId="77777777">
        <w:tc>
          <w:tcPr>
            <w:tcW w:w="1510" w:type="dxa"/>
          </w:tcPr>
          <w:p w14:paraId="4F344818" w14:textId="77777777" w:rsidR="001F331C" w:rsidRPr="001E26AA" w:rsidRDefault="001F331C">
            <w:pPr>
              <w:pStyle w:val="NurTextCenter"/>
            </w:pPr>
            <w:r w:rsidRPr="001E26AA">
              <w:t>LS</w:t>
            </w:r>
          </w:p>
        </w:tc>
        <w:tc>
          <w:tcPr>
            <w:tcW w:w="900" w:type="dxa"/>
          </w:tcPr>
          <w:p w14:paraId="23BEA2A7" w14:textId="77777777" w:rsidR="001F331C" w:rsidRPr="001E26AA" w:rsidRDefault="001F331C">
            <w:pPr>
              <w:pStyle w:val="NurTextCenter"/>
            </w:pPr>
            <w:r w:rsidRPr="001E26AA">
              <w:t>.COM</w:t>
            </w:r>
          </w:p>
        </w:tc>
        <w:tc>
          <w:tcPr>
            <w:tcW w:w="720" w:type="dxa"/>
          </w:tcPr>
          <w:p w14:paraId="6372A3A7" w14:textId="77777777" w:rsidR="001F331C" w:rsidRPr="001E26AA" w:rsidRDefault="001F331C">
            <w:pPr>
              <w:pStyle w:val="NurTextCenter"/>
            </w:pPr>
            <w:r w:rsidRPr="001E26AA">
              <w:t>4K</w:t>
            </w:r>
          </w:p>
        </w:tc>
        <w:tc>
          <w:tcPr>
            <w:tcW w:w="6612" w:type="dxa"/>
          </w:tcPr>
          <w:p w14:paraId="3FFD2658" w14:textId="77777777" w:rsidR="001F331C" w:rsidRPr="001E26AA" w:rsidRDefault="001F331C">
            <w:pPr>
              <w:pStyle w:val="NurTextCenter"/>
            </w:pPr>
            <w:r w:rsidRPr="001E26AA">
              <w:t>directory utility</w:t>
            </w:r>
          </w:p>
        </w:tc>
      </w:tr>
      <w:tr w:rsidR="001F331C" w:rsidRPr="001E26AA" w14:paraId="1286E2BB" w14:textId="77777777">
        <w:tc>
          <w:tcPr>
            <w:tcW w:w="1510" w:type="dxa"/>
          </w:tcPr>
          <w:p w14:paraId="4C5AE24C" w14:textId="77777777" w:rsidR="001F331C" w:rsidRPr="001E26AA" w:rsidRDefault="001F331C">
            <w:pPr>
              <w:pStyle w:val="NurTextCenter"/>
            </w:pPr>
            <w:r w:rsidRPr="001E26AA">
              <w:t>LU</w:t>
            </w:r>
          </w:p>
        </w:tc>
        <w:tc>
          <w:tcPr>
            <w:tcW w:w="900" w:type="dxa"/>
          </w:tcPr>
          <w:p w14:paraId="55A8495C" w14:textId="77777777" w:rsidR="001F331C" w:rsidRPr="001E26AA" w:rsidRDefault="001F331C">
            <w:pPr>
              <w:pStyle w:val="NurTextCenter"/>
            </w:pPr>
            <w:r w:rsidRPr="001E26AA">
              <w:t>.COM</w:t>
            </w:r>
          </w:p>
        </w:tc>
        <w:tc>
          <w:tcPr>
            <w:tcW w:w="720" w:type="dxa"/>
          </w:tcPr>
          <w:p w14:paraId="341340C3" w14:textId="77777777" w:rsidR="001F331C" w:rsidRPr="001E26AA" w:rsidRDefault="001F331C">
            <w:pPr>
              <w:pStyle w:val="NurTextCenter"/>
            </w:pPr>
            <w:r w:rsidRPr="001E26AA">
              <w:t>20K</w:t>
            </w:r>
          </w:p>
        </w:tc>
        <w:tc>
          <w:tcPr>
            <w:tcW w:w="6612" w:type="dxa"/>
          </w:tcPr>
          <w:p w14:paraId="61A859B8" w14:textId="77777777" w:rsidR="001F331C" w:rsidRPr="001E26AA" w:rsidRDefault="001F331C">
            <w:pPr>
              <w:pStyle w:val="NurTextCenter"/>
            </w:pPr>
            <w:r w:rsidRPr="001E26AA">
              <w:t>library utility</w:t>
            </w:r>
          </w:p>
        </w:tc>
      </w:tr>
      <w:tr w:rsidR="001F331C" w:rsidRPr="001E26AA" w14:paraId="467509C2" w14:textId="77777777">
        <w:tc>
          <w:tcPr>
            <w:tcW w:w="1510" w:type="dxa"/>
          </w:tcPr>
          <w:p w14:paraId="5BB4CF36" w14:textId="77777777" w:rsidR="001F331C" w:rsidRPr="001E26AA" w:rsidRDefault="001F331C">
            <w:pPr>
              <w:pStyle w:val="NurTextCenter"/>
            </w:pPr>
            <w:r w:rsidRPr="001E26AA">
              <w:t>M80</w:t>
            </w:r>
          </w:p>
        </w:tc>
        <w:tc>
          <w:tcPr>
            <w:tcW w:w="900" w:type="dxa"/>
          </w:tcPr>
          <w:p w14:paraId="427E3C0F" w14:textId="77777777" w:rsidR="001F331C" w:rsidRPr="001E26AA" w:rsidRDefault="001F331C">
            <w:pPr>
              <w:pStyle w:val="NurTextCenter"/>
            </w:pPr>
            <w:r w:rsidRPr="001E26AA">
              <w:t>.COM</w:t>
            </w:r>
          </w:p>
        </w:tc>
        <w:tc>
          <w:tcPr>
            <w:tcW w:w="720" w:type="dxa"/>
          </w:tcPr>
          <w:p w14:paraId="7FD2E56F" w14:textId="77777777" w:rsidR="001F331C" w:rsidRPr="001E26AA" w:rsidRDefault="001F331C">
            <w:pPr>
              <w:pStyle w:val="NurTextCenter"/>
            </w:pPr>
            <w:r w:rsidRPr="001E26AA">
              <w:t>20K</w:t>
            </w:r>
          </w:p>
        </w:tc>
        <w:tc>
          <w:tcPr>
            <w:tcW w:w="6612" w:type="dxa"/>
          </w:tcPr>
          <w:p w14:paraId="58B8D94B" w14:textId="77777777" w:rsidR="001F331C" w:rsidRPr="001E26AA" w:rsidRDefault="001F331C">
            <w:pPr>
              <w:pStyle w:val="NurTextCenter"/>
            </w:pPr>
            <w:r w:rsidRPr="001E26AA">
              <w:t>Microsoft macro assembler</w:t>
            </w:r>
          </w:p>
        </w:tc>
      </w:tr>
      <w:tr w:rsidR="001F331C" w:rsidRPr="001E26AA" w14:paraId="001E2C54" w14:textId="77777777">
        <w:tc>
          <w:tcPr>
            <w:tcW w:w="1510" w:type="dxa"/>
          </w:tcPr>
          <w:p w14:paraId="13042674" w14:textId="77777777" w:rsidR="001F331C" w:rsidRPr="001E26AA" w:rsidRDefault="001F331C">
            <w:pPr>
              <w:pStyle w:val="NurTextCenter"/>
            </w:pPr>
            <w:r w:rsidRPr="001E26AA">
              <w:t>MBASIC</w:t>
            </w:r>
          </w:p>
        </w:tc>
        <w:tc>
          <w:tcPr>
            <w:tcW w:w="900" w:type="dxa"/>
          </w:tcPr>
          <w:p w14:paraId="2143F4DA" w14:textId="77777777" w:rsidR="001F331C" w:rsidRPr="001E26AA" w:rsidRDefault="001F331C">
            <w:pPr>
              <w:pStyle w:val="NurTextCenter"/>
            </w:pPr>
            <w:r w:rsidRPr="001E26AA">
              <w:t>.COM</w:t>
            </w:r>
          </w:p>
        </w:tc>
        <w:tc>
          <w:tcPr>
            <w:tcW w:w="720" w:type="dxa"/>
          </w:tcPr>
          <w:p w14:paraId="47151853" w14:textId="77777777" w:rsidR="001F331C" w:rsidRPr="001E26AA" w:rsidRDefault="001F331C">
            <w:pPr>
              <w:pStyle w:val="NurTextCenter"/>
            </w:pPr>
            <w:r w:rsidRPr="001E26AA">
              <w:t>24K</w:t>
            </w:r>
          </w:p>
        </w:tc>
        <w:tc>
          <w:tcPr>
            <w:tcW w:w="6612" w:type="dxa"/>
          </w:tcPr>
          <w:p w14:paraId="0F530CC9" w14:textId="77777777" w:rsidR="001F331C" w:rsidRPr="001E26AA" w:rsidRDefault="001F331C">
            <w:pPr>
              <w:pStyle w:val="NurTextCenter"/>
            </w:pPr>
            <w:r w:rsidRPr="001E26AA">
              <w:t>Microsoft Basic interpreter</w:t>
            </w:r>
          </w:p>
        </w:tc>
      </w:tr>
      <w:tr w:rsidR="001F331C" w:rsidRPr="001E26AA" w14:paraId="7DFE1B4C" w14:textId="77777777">
        <w:tc>
          <w:tcPr>
            <w:tcW w:w="1510" w:type="dxa"/>
          </w:tcPr>
          <w:p w14:paraId="20973390" w14:textId="77777777" w:rsidR="001F331C" w:rsidRPr="001E26AA" w:rsidRDefault="001F331C">
            <w:pPr>
              <w:pStyle w:val="NurTextCenter"/>
            </w:pPr>
            <w:r w:rsidRPr="001E26AA">
              <w:t>MC</w:t>
            </w:r>
          </w:p>
        </w:tc>
        <w:tc>
          <w:tcPr>
            <w:tcW w:w="900" w:type="dxa"/>
          </w:tcPr>
          <w:p w14:paraId="63A1D2C2" w14:textId="77777777" w:rsidR="001F331C" w:rsidRPr="001E26AA" w:rsidRDefault="001F331C">
            <w:pPr>
              <w:pStyle w:val="NurTextCenter"/>
            </w:pPr>
            <w:proofErr w:type="gramStart"/>
            <w:r w:rsidRPr="001E26AA">
              <w:t>.SUB</w:t>
            </w:r>
            <w:proofErr w:type="gramEnd"/>
          </w:p>
        </w:tc>
        <w:tc>
          <w:tcPr>
            <w:tcW w:w="720" w:type="dxa"/>
          </w:tcPr>
          <w:p w14:paraId="521F5496" w14:textId="77777777" w:rsidR="001F331C" w:rsidRPr="001E26AA" w:rsidRDefault="001F331C">
            <w:pPr>
              <w:pStyle w:val="NurTextCenter"/>
            </w:pPr>
            <w:r w:rsidRPr="001E26AA">
              <w:t>2K</w:t>
            </w:r>
          </w:p>
        </w:tc>
        <w:tc>
          <w:tcPr>
            <w:tcW w:w="6612" w:type="dxa"/>
          </w:tcPr>
          <w:p w14:paraId="16FCDEDA" w14:textId="77777777" w:rsidR="001F331C" w:rsidRPr="001E26AA" w:rsidRDefault="001F331C">
            <w:pPr>
              <w:pStyle w:val="NurTextCenter"/>
            </w:pPr>
            <w:r w:rsidRPr="001E26AA">
              <w:t>assemble and link an assembler program</w:t>
            </w:r>
          </w:p>
        </w:tc>
      </w:tr>
      <w:tr w:rsidR="001F331C" w:rsidRPr="001E26AA" w14:paraId="4E7F85FC" w14:textId="77777777">
        <w:tc>
          <w:tcPr>
            <w:tcW w:w="1510" w:type="dxa"/>
          </w:tcPr>
          <w:p w14:paraId="186A251A" w14:textId="77777777" w:rsidR="001F331C" w:rsidRPr="001E26AA" w:rsidRDefault="001F331C">
            <w:pPr>
              <w:pStyle w:val="NurTextCenter"/>
            </w:pPr>
            <w:r w:rsidRPr="001E26AA">
              <w:t>MCC</w:t>
            </w:r>
          </w:p>
        </w:tc>
        <w:tc>
          <w:tcPr>
            <w:tcW w:w="900" w:type="dxa"/>
          </w:tcPr>
          <w:p w14:paraId="3B1E1EE7" w14:textId="77777777" w:rsidR="001F331C" w:rsidRPr="001E26AA" w:rsidRDefault="001F331C">
            <w:pPr>
              <w:pStyle w:val="NurTextCenter"/>
            </w:pPr>
            <w:proofErr w:type="gramStart"/>
            <w:r w:rsidRPr="001E26AA">
              <w:t>.SUB</w:t>
            </w:r>
            <w:proofErr w:type="gramEnd"/>
          </w:p>
        </w:tc>
        <w:tc>
          <w:tcPr>
            <w:tcW w:w="720" w:type="dxa"/>
          </w:tcPr>
          <w:p w14:paraId="0D945033" w14:textId="77777777" w:rsidR="001F331C" w:rsidRPr="001E26AA" w:rsidRDefault="001F331C">
            <w:pPr>
              <w:pStyle w:val="NurTextCenter"/>
            </w:pPr>
            <w:r w:rsidRPr="001E26AA">
              <w:t>2K</w:t>
            </w:r>
          </w:p>
        </w:tc>
        <w:tc>
          <w:tcPr>
            <w:tcW w:w="6612" w:type="dxa"/>
          </w:tcPr>
          <w:p w14:paraId="0DD5648F" w14:textId="77777777" w:rsidR="001F331C" w:rsidRPr="001E26AA" w:rsidRDefault="001F331C">
            <w:pPr>
              <w:pStyle w:val="NurTextCenter"/>
            </w:pPr>
            <w:r w:rsidRPr="001E26AA">
              <w:t>read, assemble and link an assembler program</w:t>
            </w:r>
          </w:p>
        </w:tc>
      </w:tr>
      <w:tr w:rsidR="001F331C" w:rsidRPr="001E26AA" w14:paraId="20F5903E" w14:textId="77777777">
        <w:tc>
          <w:tcPr>
            <w:tcW w:w="1510" w:type="dxa"/>
          </w:tcPr>
          <w:p w14:paraId="0D43EBB1" w14:textId="77777777" w:rsidR="001F331C" w:rsidRPr="001E26AA" w:rsidRDefault="001F331C">
            <w:pPr>
              <w:pStyle w:val="NurTextCenter"/>
            </w:pPr>
            <w:r w:rsidRPr="001E26AA">
              <w:t>MCCL</w:t>
            </w:r>
          </w:p>
        </w:tc>
        <w:tc>
          <w:tcPr>
            <w:tcW w:w="900" w:type="dxa"/>
          </w:tcPr>
          <w:p w14:paraId="01B5A24C" w14:textId="77777777" w:rsidR="001F331C" w:rsidRPr="001E26AA" w:rsidRDefault="001F331C">
            <w:pPr>
              <w:pStyle w:val="NurTextCenter"/>
            </w:pPr>
            <w:proofErr w:type="gramStart"/>
            <w:r w:rsidRPr="001E26AA">
              <w:t>.SUB</w:t>
            </w:r>
            <w:proofErr w:type="gramEnd"/>
          </w:p>
        </w:tc>
        <w:tc>
          <w:tcPr>
            <w:tcW w:w="720" w:type="dxa"/>
          </w:tcPr>
          <w:p w14:paraId="301FEB8B" w14:textId="77777777" w:rsidR="001F331C" w:rsidRPr="001E26AA" w:rsidRDefault="001F331C">
            <w:pPr>
              <w:pStyle w:val="NurTextCenter"/>
            </w:pPr>
            <w:r w:rsidRPr="001E26AA">
              <w:t>2K</w:t>
            </w:r>
          </w:p>
        </w:tc>
        <w:tc>
          <w:tcPr>
            <w:tcW w:w="6612" w:type="dxa"/>
          </w:tcPr>
          <w:p w14:paraId="539BF43C" w14:textId="77777777" w:rsidR="001F331C" w:rsidRPr="001E26AA" w:rsidRDefault="001F331C">
            <w:pPr>
              <w:pStyle w:val="NurTextCenter"/>
            </w:pPr>
            <w:r w:rsidRPr="001E26AA">
              <w:t>assemble, link and produce listing</w:t>
            </w:r>
          </w:p>
        </w:tc>
      </w:tr>
      <w:tr w:rsidR="001F331C" w:rsidRPr="001E26AA" w14:paraId="590EFE2D" w14:textId="77777777">
        <w:tc>
          <w:tcPr>
            <w:tcW w:w="1510" w:type="dxa"/>
          </w:tcPr>
          <w:p w14:paraId="07AB6A53" w14:textId="77777777" w:rsidR="001F331C" w:rsidRPr="001E26AA" w:rsidRDefault="001F331C">
            <w:pPr>
              <w:pStyle w:val="NurTextCenter"/>
            </w:pPr>
            <w:r w:rsidRPr="001E26AA">
              <w:t>MOVER</w:t>
            </w:r>
          </w:p>
        </w:tc>
        <w:tc>
          <w:tcPr>
            <w:tcW w:w="900" w:type="dxa"/>
          </w:tcPr>
          <w:p w14:paraId="561AB6C9" w14:textId="77777777" w:rsidR="001F331C" w:rsidRPr="001E26AA" w:rsidRDefault="001F331C">
            <w:pPr>
              <w:pStyle w:val="NurTextCenter"/>
            </w:pPr>
            <w:r w:rsidRPr="001E26AA">
              <w:t>.MAC</w:t>
            </w:r>
          </w:p>
        </w:tc>
        <w:tc>
          <w:tcPr>
            <w:tcW w:w="720" w:type="dxa"/>
          </w:tcPr>
          <w:p w14:paraId="59E3258B" w14:textId="77777777" w:rsidR="001F331C" w:rsidRPr="001E26AA" w:rsidRDefault="001F331C">
            <w:pPr>
              <w:pStyle w:val="NurTextCenter"/>
            </w:pPr>
            <w:r w:rsidRPr="001E26AA">
              <w:t>2K</w:t>
            </w:r>
          </w:p>
        </w:tc>
        <w:tc>
          <w:tcPr>
            <w:tcW w:w="6612" w:type="dxa"/>
          </w:tcPr>
          <w:p w14:paraId="7A242E3E" w14:textId="77777777" w:rsidR="001F331C" w:rsidRPr="001E26AA" w:rsidRDefault="001F331C">
            <w:pPr>
              <w:pStyle w:val="NurTextCenter"/>
            </w:pPr>
            <w:r w:rsidRPr="001E26AA">
              <w:t>moves operating system in place</w:t>
            </w:r>
          </w:p>
        </w:tc>
      </w:tr>
      <w:tr w:rsidR="001F331C" w:rsidRPr="001E26AA" w14:paraId="76402DBF" w14:textId="77777777">
        <w:tc>
          <w:tcPr>
            <w:tcW w:w="1510" w:type="dxa"/>
          </w:tcPr>
          <w:p w14:paraId="2F39F5B7" w14:textId="77777777" w:rsidR="001F331C" w:rsidRPr="001E26AA" w:rsidRDefault="001F331C">
            <w:pPr>
              <w:pStyle w:val="NurTextCenter"/>
            </w:pPr>
            <w:r w:rsidRPr="001E26AA">
              <w:t>OTHELLO</w:t>
            </w:r>
          </w:p>
        </w:tc>
        <w:tc>
          <w:tcPr>
            <w:tcW w:w="900" w:type="dxa"/>
          </w:tcPr>
          <w:p w14:paraId="5D944080" w14:textId="77777777" w:rsidR="001F331C" w:rsidRPr="001E26AA" w:rsidRDefault="001F331C">
            <w:pPr>
              <w:pStyle w:val="NurTextCenter"/>
            </w:pPr>
            <w:r w:rsidRPr="001E26AA">
              <w:t>.COM</w:t>
            </w:r>
          </w:p>
        </w:tc>
        <w:tc>
          <w:tcPr>
            <w:tcW w:w="720" w:type="dxa"/>
          </w:tcPr>
          <w:p w14:paraId="1B7B523B" w14:textId="77777777" w:rsidR="001F331C" w:rsidRPr="001E26AA" w:rsidRDefault="001F331C">
            <w:pPr>
              <w:pStyle w:val="NurTextCenter"/>
            </w:pPr>
            <w:r w:rsidRPr="001E26AA">
              <w:t>12K</w:t>
            </w:r>
          </w:p>
        </w:tc>
        <w:tc>
          <w:tcPr>
            <w:tcW w:w="6612" w:type="dxa"/>
          </w:tcPr>
          <w:p w14:paraId="650E7234" w14:textId="77777777" w:rsidR="001F331C" w:rsidRPr="001E26AA" w:rsidRDefault="001F331C">
            <w:pPr>
              <w:pStyle w:val="NurTextCenter"/>
            </w:pPr>
            <w:r w:rsidRPr="001E26AA">
              <w:t>Othello (Reversi) game</w:t>
            </w:r>
          </w:p>
        </w:tc>
      </w:tr>
      <w:tr w:rsidR="001F331C" w:rsidRPr="001E26AA" w14:paraId="74FADF35" w14:textId="77777777">
        <w:tc>
          <w:tcPr>
            <w:tcW w:w="1510" w:type="dxa"/>
          </w:tcPr>
          <w:p w14:paraId="1727F811" w14:textId="77777777" w:rsidR="001F331C" w:rsidRPr="001E26AA" w:rsidRDefault="001F331C">
            <w:pPr>
              <w:pStyle w:val="NurTextCenter"/>
            </w:pPr>
            <w:r w:rsidRPr="001E26AA">
              <w:t>PIP</w:t>
            </w:r>
          </w:p>
        </w:tc>
        <w:tc>
          <w:tcPr>
            <w:tcW w:w="900" w:type="dxa"/>
          </w:tcPr>
          <w:p w14:paraId="73646B6E" w14:textId="77777777" w:rsidR="001F331C" w:rsidRPr="001E26AA" w:rsidRDefault="001F331C">
            <w:pPr>
              <w:pStyle w:val="NurTextCenter"/>
            </w:pPr>
            <w:r w:rsidRPr="001E26AA">
              <w:t>.COM</w:t>
            </w:r>
          </w:p>
        </w:tc>
        <w:tc>
          <w:tcPr>
            <w:tcW w:w="720" w:type="dxa"/>
          </w:tcPr>
          <w:p w14:paraId="6E7A5132" w14:textId="77777777" w:rsidR="001F331C" w:rsidRPr="001E26AA" w:rsidRDefault="001F331C">
            <w:pPr>
              <w:pStyle w:val="NurTextCenter"/>
            </w:pPr>
            <w:r w:rsidRPr="001E26AA">
              <w:t>8K</w:t>
            </w:r>
          </w:p>
        </w:tc>
        <w:tc>
          <w:tcPr>
            <w:tcW w:w="6612" w:type="dxa"/>
          </w:tcPr>
          <w:p w14:paraId="6589DD47" w14:textId="77777777" w:rsidR="001F331C" w:rsidRPr="001E26AA" w:rsidRDefault="001F331C">
            <w:pPr>
              <w:pStyle w:val="NurTextCenter"/>
            </w:pPr>
            <w:r w:rsidRPr="001E26AA">
              <w:t>Peripheral Interchange Program</w:t>
            </w:r>
          </w:p>
        </w:tc>
      </w:tr>
      <w:tr w:rsidR="001F331C" w:rsidRPr="001E26AA" w14:paraId="4124EA71" w14:textId="77777777">
        <w:tc>
          <w:tcPr>
            <w:tcW w:w="1510" w:type="dxa"/>
          </w:tcPr>
          <w:p w14:paraId="5751DC1A" w14:textId="77777777" w:rsidR="001F331C" w:rsidRPr="001E26AA" w:rsidRDefault="001F331C">
            <w:pPr>
              <w:pStyle w:val="NurTextCenter"/>
            </w:pPr>
            <w:r w:rsidRPr="001E26AA">
              <w:t>PRELIM</w:t>
            </w:r>
          </w:p>
        </w:tc>
        <w:tc>
          <w:tcPr>
            <w:tcW w:w="900" w:type="dxa"/>
          </w:tcPr>
          <w:p w14:paraId="7A75C85A" w14:textId="77777777" w:rsidR="001F331C" w:rsidRPr="001E26AA" w:rsidRDefault="001F331C">
            <w:pPr>
              <w:pStyle w:val="NurTextCenter"/>
            </w:pPr>
            <w:r w:rsidRPr="001E26AA">
              <w:t>.COM</w:t>
            </w:r>
          </w:p>
        </w:tc>
        <w:tc>
          <w:tcPr>
            <w:tcW w:w="720" w:type="dxa"/>
          </w:tcPr>
          <w:p w14:paraId="13942F04" w14:textId="77777777" w:rsidR="001F331C" w:rsidRPr="001E26AA" w:rsidRDefault="001F331C">
            <w:pPr>
              <w:pStyle w:val="NurTextCenter"/>
            </w:pPr>
            <w:r w:rsidRPr="001E26AA">
              <w:t>2K</w:t>
            </w:r>
          </w:p>
        </w:tc>
        <w:tc>
          <w:tcPr>
            <w:tcW w:w="6612" w:type="dxa"/>
          </w:tcPr>
          <w:p w14:paraId="36DC6BEB" w14:textId="77777777" w:rsidR="001F331C" w:rsidRPr="001E26AA" w:rsidRDefault="001F331C">
            <w:pPr>
              <w:pStyle w:val="NurTextCenter"/>
            </w:pPr>
            <w:r w:rsidRPr="001E26AA">
              <w:t>preliminary CPU tests</w:t>
            </w:r>
          </w:p>
        </w:tc>
      </w:tr>
      <w:tr w:rsidR="001F331C" w:rsidRPr="001E26AA" w14:paraId="00E7DF5B" w14:textId="77777777">
        <w:tc>
          <w:tcPr>
            <w:tcW w:w="1510" w:type="dxa"/>
          </w:tcPr>
          <w:p w14:paraId="4042C33F" w14:textId="77777777" w:rsidR="001F331C" w:rsidRPr="001E26AA" w:rsidRDefault="001F331C">
            <w:pPr>
              <w:pStyle w:val="NurTextCenter"/>
            </w:pPr>
            <w:r w:rsidRPr="001E26AA">
              <w:t>PRELIM</w:t>
            </w:r>
          </w:p>
        </w:tc>
        <w:tc>
          <w:tcPr>
            <w:tcW w:w="900" w:type="dxa"/>
          </w:tcPr>
          <w:p w14:paraId="5C492BB1" w14:textId="77777777" w:rsidR="001F331C" w:rsidRPr="001E26AA" w:rsidRDefault="001F331C">
            <w:pPr>
              <w:pStyle w:val="NurTextCenter"/>
            </w:pPr>
            <w:r w:rsidRPr="001E26AA">
              <w:t>.MAC</w:t>
            </w:r>
          </w:p>
        </w:tc>
        <w:tc>
          <w:tcPr>
            <w:tcW w:w="720" w:type="dxa"/>
          </w:tcPr>
          <w:p w14:paraId="7E1DFD0A" w14:textId="77777777" w:rsidR="001F331C" w:rsidRPr="001E26AA" w:rsidRDefault="001F331C">
            <w:pPr>
              <w:pStyle w:val="NurTextCenter"/>
            </w:pPr>
            <w:r w:rsidRPr="001E26AA">
              <w:t>6K</w:t>
            </w:r>
          </w:p>
        </w:tc>
        <w:tc>
          <w:tcPr>
            <w:tcW w:w="6612" w:type="dxa"/>
          </w:tcPr>
          <w:p w14:paraId="5F815D5F" w14:textId="77777777" w:rsidR="001F331C" w:rsidRPr="001E26AA" w:rsidRDefault="001F331C">
            <w:pPr>
              <w:pStyle w:val="NurTextCenter"/>
            </w:pPr>
            <w:r w:rsidRPr="001E26AA">
              <w:t>source code for PRELIM.COM</w:t>
            </w:r>
          </w:p>
        </w:tc>
      </w:tr>
      <w:tr w:rsidR="001F331C" w:rsidRPr="001E26AA" w14:paraId="0D4D1C9A" w14:textId="77777777">
        <w:tc>
          <w:tcPr>
            <w:tcW w:w="1510" w:type="dxa"/>
          </w:tcPr>
          <w:p w14:paraId="5A70515E" w14:textId="77777777" w:rsidR="001F331C" w:rsidRPr="001E26AA" w:rsidRDefault="001F331C">
            <w:pPr>
              <w:pStyle w:val="NurTextCenter"/>
            </w:pPr>
            <w:r w:rsidRPr="001E26AA">
              <w:t>R</w:t>
            </w:r>
          </w:p>
        </w:tc>
        <w:tc>
          <w:tcPr>
            <w:tcW w:w="900" w:type="dxa"/>
          </w:tcPr>
          <w:p w14:paraId="21EE5C8B" w14:textId="77777777" w:rsidR="001F331C" w:rsidRPr="001E26AA" w:rsidRDefault="001F331C">
            <w:pPr>
              <w:pStyle w:val="NurTextCenter"/>
            </w:pPr>
            <w:r w:rsidRPr="001E26AA">
              <w:t>.COM</w:t>
            </w:r>
          </w:p>
        </w:tc>
        <w:tc>
          <w:tcPr>
            <w:tcW w:w="720" w:type="dxa"/>
          </w:tcPr>
          <w:p w14:paraId="5060F3D2" w14:textId="77777777" w:rsidR="001F331C" w:rsidRPr="001E26AA" w:rsidRDefault="001F331C">
            <w:pPr>
              <w:pStyle w:val="NurTextCenter"/>
            </w:pPr>
            <w:r w:rsidRPr="001E26AA">
              <w:t>4K</w:t>
            </w:r>
          </w:p>
        </w:tc>
        <w:tc>
          <w:tcPr>
            <w:tcW w:w="6612" w:type="dxa"/>
          </w:tcPr>
          <w:p w14:paraId="3276A964" w14:textId="77777777" w:rsidR="001F331C" w:rsidRPr="001E26AA" w:rsidRDefault="001F331C">
            <w:pPr>
              <w:pStyle w:val="NurTextCenter"/>
            </w:pPr>
            <w:r w:rsidRPr="001E26AA">
              <w:t>read files from SIMH environment. Supports wild card expansion on UNIX and Windows for reading multiple files.</w:t>
            </w:r>
          </w:p>
        </w:tc>
      </w:tr>
      <w:tr w:rsidR="001F331C" w:rsidRPr="001E26AA" w14:paraId="248EAE10" w14:textId="77777777">
        <w:tc>
          <w:tcPr>
            <w:tcW w:w="1510" w:type="dxa"/>
          </w:tcPr>
          <w:p w14:paraId="624EE70E" w14:textId="77777777" w:rsidR="001F331C" w:rsidRPr="001E26AA" w:rsidRDefault="001F331C">
            <w:pPr>
              <w:pStyle w:val="NurTextCenter"/>
            </w:pPr>
            <w:r w:rsidRPr="001E26AA">
              <w:t>RSETSIMH</w:t>
            </w:r>
          </w:p>
        </w:tc>
        <w:tc>
          <w:tcPr>
            <w:tcW w:w="900" w:type="dxa"/>
          </w:tcPr>
          <w:p w14:paraId="0802FD40" w14:textId="77777777" w:rsidR="001F331C" w:rsidRPr="001E26AA" w:rsidRDefault="001F331C">
            <w:pPr>
              <w:pStyle w:val="NurTextCenter"/>
            </w:pPr>
            <w:r w:rsidRPr="001E26AA">
              <w:t>.COM</w:t>
            </w:r>
          </w:p>
        </w:tc>
        <w:tc>
          <w:tcPr>
            <w:tcW w:w="720" w:type="dxa"/>
          </w:tcPr>
          <w:p w14:paraId="75BA28B5" w14:textId="77777777" w:rsidR="001F331C" w:rsidRPr="001E26AA" w:rsidRDefault="001F331C">
            <w:pPr>
              <w:pStyle w:val="NurTextCenter"/>
            </w:pPr>
            <w:r w:rsidRPr="001E26AA">
              <w:t>2K</w:t>
            </w:r>
          </w:p>
        </w:tc>
        <w:tc>
          <w:tcPr>
            <w:tcW w:w="6612" w:type="dxa"/>
          </w:tcPr>
          <w:p w14:paraId="01B8AB42" w14:textId="77777777" w:rsidR="001F331C" w:rsidRPr="001E26AA" w:rsidRDefault="001F331C">
            <w:pPr>
              <w:pStyle w:val="NurTextCenter"/>
            </w:pPr>
            <w:r w:rsidRPr="001E26AA">
              <w:t>reset SIMH interface</w:t>
            </w:r>
          </w:p>
        </w:tc>
      </w:tr>
      <w:tr w:rsidR="001F331C" w:rsidRPr="001E26AA" w14:paraId="4216F746" w14:textId="77777777">
        <w:tc>
          <w:tcPr>
            <w:tcW w:w="1510" w:type="dxa"/>
          </w:tcPr>
          <w:p w14:paraId="10B8604D" w14:textId="77777777" w:rsidR="001F331C" w:rsidRPr="001E26AA" w:rsidRDefault="001F331C">
            <w:pPr>
              <w:pStyle w:val="NurTextCenter"/>
            </w:pPr>
            <w:r w:rsidRPr="001E26AA">
              <w:lastRenderedPageBreak/>
              <w:t>RSETSIMH</w:t>
            </w:r>
          </w:p>
        </w:tc>
        <w:tc>
          <w:tcPr>
            <w:tcW w:w="900" w:type="dxa"/>
          </w:tcPr>
          <w:p w14:paraId="0C533534" w14:textId="77777777" w:rsidR="001F331C" w:rsidRPr="001E26AA" w:rsidRDefault="001F331C">
            <w:pPr>
              <w:pStyle w:val="NurTextCenter"/>
            </w:pPr>
            <w:r w:rsidRPr="001E26AA">
              <w:t>.MAC</w:t>
            </w:r>
          </w:p>
        </w:tc>
        <w:tc>
          <w:tcPr>
            <w:tcW w:w="720" w:type="dxa"/>
          </w:tcPr>
          <w:p w14:paraId="6F2CCD73" w14:textId="77777777" w:rsidR="001F331C" w:rsidRPr="001E26AA" w:rsidRDefault="001F331C">
            <w:pPr>
              <w:pStyle w:val="NurTextCenter"/>
            </w:pPr>
            <w:r w:rsidRPr="001E26AA">
              <w:t>2K</w:t>
            </w:r>
          </w:p>
        </w:tc>
        <w:tc>
          <w:tcPr>
            <w:tcW w:w="6612" w:type="dxa"/>
          </w:tcPr>
          <w:p w14:paraId="24D2B282" w14:textId="77777777" w:rsidR="001F331C" w:rsidRPr="001E26AA" w:rsidRDefault="001F331C">
            <w:pPr>
              <w:pStyle w:val="NurTextCenter"/>
            </w:pPr>
            <w:r w:rsidRPr="001E26AA">
              <w:t>assembler source for RSETSIMH.COM</w:t>
            </w:r>
          </w:p>
        </w:tc>
      </w:tr>
      <w:tr w:rsidR="001F331C" w:rsidRPr="001E26AA" w14:paraId="34F96579" w14:textId="77777777">
        <w:tc>
          <w:tcPr>
            <w:tcW w:w="1510" w:type="dxa"/>
          </w:tcPr>
          <w:p w14:paraId="06190E4D" w14:textId="77777777" w:rsidR="001F331C" w:rsidRPr="001E26AA" w:rsidRDefault="001F331C">
            <w:pPr>
              <w:pStyle w:val="NurTextCenter"/>
            </w:pPr>
            <w:r w:rsidRPr="001E26AA">
              <w:t>SHOWSEC</w:t>
            </w:r>
          </w:p>
        </w:tc>
        <w:tc>
          <w:tcPr>
            <w:tcW w:w="900" w:type="dxa"/>
          </w:tcPr>
          <w:p w14:paraId="0A465999" w14:textId="77777777" w:rsidR="001F331C" w:rsidRPr="001E26AA" w:rsidRDefault="001F331C">
            <w:pPr>
              <w:pStyle w:val="NurTextCenter"/>
            </w:pPr>
            <w:r w:rsidRPr="001E26AA">
              <w:t>.COM</w:t>
            </w:r>
          </w:p>
        </w:tc>
        <w:tc>
          <w:tcPr>
            <w:tcW w:w="720" w:type="dxa"/>
          </w:tcPr>
          <w:p w14:paraId="47E7E9D8" w14:textId="77777777" w:rsidR="001F331C" w:rsidRPr="001E26AA" w:rsidRDefault="001F331C">
            <w:pPr>
              <w:pStyle w:val="NurTextCenter"/>
            </w:pPr>
            <w:r w:rsidRPr="001E26AA">
              <w:t>2K</w:t>
            </w:r>
          </w:p>
        </w:tc>
        <w:tc>
          <w:tcPr>
            <w:tcW w:w="6612" w:type="dxa"/>
          </w:tcPr>
          <w:p w14:paraId="2702E434" w14:textId="77777777" w:rsidR="001F331C" w:rsidRPr="001E26AA" w:rsidRDefault="001F331C">
            <w:pPr>
              <w:pStyle w:val="NurTextCenter"/>
            </w:pPr>
            <w:r w:rsidRPr="001E26AA">
              <w:t>show sectors on a disk</w:t>
            </w:r>
          </w:p>
        </w:tc>
      </w:tr>
      <w:tr w:rsidR="001F331C" w:rsidRPr="001E26AA" w14:paraId="786AE32B" w14:textId="77777777">
        <w:tc>
          <w:tcPr>
            <w:tcW w:w="1510" w:type="dxa"/>
          </w:tcPr>
          <w:p w14:paraId="5EB6B0D7" w14:textId="77777777" w:rsidR="001F331C" w:rsidRPr="001E26AA" w:rsidRDefault="001F331C">
            <w:pPr>
              <w:pStyle w:val="NurTextCenter"/>
            </w:pPr>
            <w:r w:rsidRPr="001E26AA">
              <w:t>SID</w:t>
            </w:r>
          </w:p>
        </w:tc>
        <w:tc>
          <w:tcPr>
            <w:tcW w:w="900" w:type="dxa"/>
          </w:tcPr>
          <w:p w14:paraId="21AB18CD" w14:textId="77777777" w:rsidR="001F331C" w:rsidRPr="001E26AA" w:rsidRDefault="001F331C">
            <w:pPr>
              <w:pStyle w:val="NurTextCenter"/>
            </w:pPr>
            <w:r w:rsidRPr="001E26AA">
              <w:t>.COM</w:t>
            </w:r>
          </w:p>
        </w:tc>
        <w:tc>
          <w:tcPr>
            <w:tcW w:w="720" w:type="dxa"/>
          </w:tcPr>
          <w:p w14:paraId="3BE32B24" w14:textId="77777777" w:rsidR="001F331C" w:rsidRPr="001E26AA" w:rsidRDefault="001F331C">
            <w:pPr>
              <w:pStyle w:val="NurTextCenter"/>
            </w:pPr>
            <w:r w:rsidRPr="001E26AA">
              <w:t>8K</w:t>
            </w:r>
          </w:p>
        </w:tc>
        <w:tc>
          <w:tcPr>
            <w:tcW w:w="6612" w:type="dxa"/>
          </w:tcPr>
          <w:p w14:paraId="14FAE689" w14:textId="77777777" w:rsidR="001F331C" w:rsidRPr="001E26AA" w:rsidRDefault="001F331C">
            <w:pPr>
              <w:pStyle w:val="NurTextCenter"/>
            </w:pPr>
            <w:r w:rsidRPr="001E26AA">
              <w:t>debugger for 8080</w:t>
            </w:r>
          </w:p>
        </w:tc>
      </w:tr>
      <w:tr w:rsidR="001F331C" w:rsidRPr="001E26AA" w14:paraId="660AF5F5" w14:textId="77777777">
        <w:tc>
          <w:tcPr>
            <w:tcW w:w="1510" w:type="dxa"/>
          </w:tcPr>
          <w:p w14:paraId="3799DAD0" w14:textId="77777777" w:rsidR="001F331C" w:rsidRPr="001E26AA" w:rsidRDefault="001F331C">
            <w:pPr>
              <w:pStyle w:val="NurTextCenter"/>
            </w:pPr>
            <w:r w:rsidRPr="001E26AA">
              <w:t>SPEED</w:t>
            </w:r>
          </w:p>
        </w:tc>
        <w:tc>
          <w:tcPr>
            <w:tcW w:w="900" w:type="dxa"/>
          </w:tcPr>
          <w:p w14:paraId="246C3083" w14:textId="77777777" w:rsidR="001F331C" w:rsidRPr="001E26AA" w:rsidRDefault="001F331C">
            <w:pPr>
              <w:pStyle w:val="NurTextCenter"/>
            </w:pPr>
            <w:r w:rsidRPr="001E26AA">
              <w:t>.COM</w:t>
            </w:r>
          </w:p>
        </w:tc>
        <w:tc>
          <w:tcPr>
            <w:tcW w:w="720" w:type="dxa"/>
          </w:tcPr>
          <w:p w14:paraId="658DC7FC" w14:textId="77777777" w:rsidR="001F331C" w:rsidRPr="001E26AA" w:rsidRDefault="001F331C">
            <w:pPr>
              <w:pStyle w:val="NurTextCenter"/>
            </w:pPr>
            <w:r w:rsidRPr="001E26AA">
              <w:t>2K</w:t>
            </w:r>
          </w:p>
        </w:tc>
        <w:tc>
          <w:tcPr>
            <w:tcW w:w="6612" w:type="dxa"/>
          </w:tcPr>
          <w:p w14:paraId="0B3E09CF" w14:textId="77777777" w:rsidR="001F331C" w:rsidRPr="001E26AA" w:rsidRDefault="001F331C">
            <w:pPr>
              <w:pStyle w:val="NurTextCenter"/>
            </w:pPr>
            <w:r w:rsidRPr="001E26AA">
              <w:t>utility to measure the clock speed of the simulated CPU</w:t>
            </w:r>
          </w:p>
        </w:tc>
      </w:tr>
      <w:tr w:rsidR="001F331C" w:rsidRPr="001E26AA" w14:paraId="1F44EECE" w14:textId="77777777">
        <w:tc>
          <w:tcPr>
            <w:tcW w:w="1510" w:type="dxa"/>
          </w:tcPr>
          <w:p w14:paraId="4D8A94D7" w14:textId="77777777" w:rsidR="001F331C" w:rsidRPr="001E26AA" w:rsidRDefault="001F331C">
            <w:pPr>
              <w:pStyle w:val="NurTextCenter"/>
            </w:pPr>
            <w:r w:rsidRPr="001E26AA">
              <w:t>STAT</w:t>
            </w:r>
          </w:p>
        </w:tc>
        <w:tc>
          <w:tcPr>
            <w:tcW w:w="900" w:type="dxa"/>
          </w:tcPr>
          <w:p w14:paraId="587CD7F7" w14:textId="77777777" w:rsidR="001F331C" w:rsidRPr="001E26AA" w:rsidRDefault="001F331C">
            <w:pPr>
              <w:pStyle w:val="NurTextCenter"/>
            </w:pPr>
            <w:r w:rsidRPr="001E26AA">
              <w:t>.COM</w:t>
            </w:r>
          </w:p>
        </w:tc>
        <w:tc>
          <w:tcPr>
            <w:tcW w:w="720" w:type="dxa"/>
          </w:tcPr>
          <w:p w14:paraId="48761318" w14:textId="77777777" w:rsidR="001F331C" w:rsidRPr="001E26AA" w:rsidRDefault="001F331C">
            <w:pPr>
              <w:pStyle w:val="NurTextCenter"/>
            </w:pPr>
            <w:r w:rsidRPr="001E26AA">
              <w:t>6K</w:t>
            </w:r>
          </w:p>
        </w:tc>
        <w:tc>
          <w:tcPr>
            <w:tcW w:w="6612" w:type="dxa"/>
          </w:tcPr>
          <w:p w14:paraId="74C75CED" w14:textId="77777777" w:rsidR="001F331C" w:rsidRPr="001E26AA" w:rsidRDefault="001F331C">
            <w:pPr>
              <w:pStyle w:val="NurTextCenter"/>
            </w:pPr>
            <w:r w:rsidRPr="001E26AA">
              <w:t>provide information about currently logged disks</w:t>
            </w:r>
          </w:p>
        </w:tc>
      </w:tr>
      <w:tr w:rsidR="001F331C" w:rsidRPr="001E26AA" w14:paraId="30A37567" w14:textId="77777777">
        <w:tc>
          <w:tcPr>
            <w:tcW w:w="1510" w:type="dxa"/>
          </w:tcPr>
          <w:p w14:paraId="328A0E4F" w14:textId="77777777" w:rsidR="001F331C" w:rsidRPr="001E26AA" w:rsidRDefault="001F331C">
            <w:pPr>
              <w:pStyle w:val="NurTextCenter"/>
            </w:pPr>
            <w:r w:rsidRPr="001E26AA">
              <w:t>SUBMIT</w:t>
            </w:r>
          </w:p>
        </w:tc>
        <w:tc>
          <w:tcPr>
            <w:tcW w:w="900" w:type="dxa"/>
          </w:tcPr>
          <w:p w14:paraId="7553AC63" w14:textId="77777777" w:rsidR="001F331C" w:rsidRPr="001E26AA" w:rsidRDefault="001F331C">
            <w:pPr>
              <w:pStyle w:val="NurTextCenter"/>
            </w:pPr>
            <w:r w:rsidRPr="001E26AA">
              <w:t>.COM</w:t>
            </w:r>
          </w:p>
        </w:tc>
        <w:tc>
          <w:tcPr>
            <w:tcW w:w="720" w:type="dxa"/>
          </w:tcPr>
          <w:p w14:paraId="26093AF1" w14:textId="77777777" w:rsidR="001F331C" w:rsidRPr="001E26AA" w:rsidRDefault="001F331C">
            <w:pPr>
              <w:pStyle w:val="NurTextCenter"/>
            </w:pPr>
            <w:r w:rsidRPr="001E26AA">
              <w:t>2K</w:t>
            </w:r>
          </w:p>
        </w:tc>
        <w:tc>
          <w:tcPr>
            <w:tcW w:w="6612" w:type="dxa"/>
          </w:tcPr>
          <w:p w14:paraId="4B26F575" w14:textId="77777777" w:rsidR="001F331C" w:rsidRPr="001E26AA" w:rsidRDefault="001F331C">
            <w:pPr>
              <w:pStyle w:val="NurTextCenter"/>
            </w:pPr>
            <w:r w:rsidRPr="001E26AA">
              <w:t>batch processing</w:t>
            </w:r>
          </w:p>
        </w:tc>
      </w:tr>
      <w:tr w:rsidR="001F331C" w:rsidRPr="001E26AA" w14:paraId="67A889EC" w14:textId="77777777">
        <w:tc>
          <w:tcPr>
            <w:tcW w:w="1510" w:type="dxa"/>
          </w:tcPr>
          <w:p w14:paraId="09DBB97A" w14:textId="77777777" w:rsidR="001F331C" w:rsidRPr="001E26AA" w:rsidRDefault="001F331C">
            <w:pPr>
              <w:pStyle w:val="NurTextCenter"/>
            </w:pPr>
            <w:r w:rsidRPr="001E26AA">
              <w:t>SURVEY</w:t>
            </w:r>
          </w:p>
        </w:tc>
        <w:tc>
          <w:tcPr>
            <w:tcW w:w="900" w:type="dxa"/>
          </w:tcPr>
          <w:p w14:paraId="4D67349E" w14:textId="77777777" w:rsidR="001F331C" w:rsidRPr="001E26AA" w:rsidRDefault="001F331C">
            <w:pPr>
              <w:pStyle w:val="NurTextCenter"/>
            </w:pPr>
            <w:r w:rsidRPr="001E26AA">
              <w:t>.COM</w:t>
            </w:r>
          </w:p>
        </w:tc>
        <w:tc>
          <w:tcPr>
            <w:tcW w:w="720" w:type="dxa"/>
          </w:tcPr>
          <w:p w14:paraId="0B5A6D30" w14:textId="77777777" w:rsidR="001F331C" w:rsidRPr="001E26AA" w:rsidRDefault="001F331C">
            <w:pPr>
              <w:pStyle w:val="NurTextCenter"/>
            </w:pPr>
            <w:r w:rsidRPr="001E26AA">
              <w:t>2K</w:t>
            </w:r>
          </w:p>
        </w:tc>
        <w:tc>
          <w:tcPr>
            <w:tcW w:w="6612" w:type="dxa"/>
          </w:tcPr>
          <w:p w14:paraId="271B9179" w14:textId="77777777" w:rsidR="001F331C" w:rsidRPr="001E26AA" w:rsidRDefault="001F331C">
            <w:pPr>
              <w:pStyle w:val="NurTextCenter"/>
            </w:pPr>
            <w:r w:rsidRPr="001E26AA">
              <w:t>system survey</w:t>
            </w:r>
          </w:p>
        </w:tc>
      </w:tr>
      <w:tr w:rsidR="001F331C" w:rsidRPr="001E26AA" w14:paraId="328A5C6A" w14:textId="77777777">
        <w:tc>
          <w:tcPr>
            <w:tcW w:w="1510" w:type="dxa"/>
          </w:tcPr>
          <w:p w14:paraId="47C02110" w14:textId="77777777" w:rsidR="001F331C" w:rsidRPr="001E26AA" w:rsidRDefault="001F331C">
            <w:pPr>
              <w:pStyle w:val="NurTextCenter"/>
            </w:pPr>
            <w:r w:rsidRPr="001E26AA">
              <w:t>SURVEY</w:t>
            </w:r>
          </w:p>
        </w:tc>
        <w:tc>
          <w:tcPr>
            <w:tcW w:w="900" w:type="dxa"/>
          </w:tcPr>
          <w:p w14:paraId="30C14618" w14:textId="77777777" w:rsidR="001F331C" w:rsidRPr="001E26AA" w:rsidRDefault="001F331C">
            <w:pPr>
              <w:pStyle w:val="NurTextCenter"/>
            </w:pPr>
            <w:r w:rsidRPr="001E26AA">
              <w:t>.MAC</w:t>
            </w:r>
          </w:p>
        </w:tc>
        <w:tc>
          <w:tcPr>
            <w:tcW w:w="720" w:type="dxa"/>
          </w:tcPr>
          <w:p w14:paraId="01AAD40D" w14:textId="77777777" w:rsidR="001F331C" w:rsidRPr="001E26AA" w:rsidRDefault="001F331C">
            <w:pPr>
              <w:pStyle w:val="NurTextCenter"/>
            </w:pPr>
            <w:r w:rsidRPr="001E26AA">
              <w:t>16K</w:t>
            </w:r>
          </w:p>
        </w:tc>
        <w:tc>
          <w:tcPr>
            <w:tcW w:w="6612" w:type="dxa"/>
          </w:tcPr>
          <w:p w14:paraId="11959539" w14:textId="77777777" w:rsidR="001F331C" w:rsidRPr="001E26AA" w:rsidRDefault="001F331C">
            <w:pPr>
              <w:pStyle w:val="NurTextCenter"/>
            </w:pPr>
            <w:r w:rsidRPr="001E26AA">
              <w:t>assembler source for SURVEY.COM</w:t>
            </w:r>
          </w:p>
        </w:tc>
      </w:tr>
      <w:tr w:rsidR="001F331C" w:rsidRPr="001E26AA" w14:paraId="64226E72" w14:textId="77777777">
        <w:tc>
          <w:tcPr>
            <w:tcW w:w="1510" w:type="dxa"/>
          </w:tcPr>
          <w:p w14:paraId="01081B8A" w14:textId="77777777" w:rsidR="001F331C" w:rsidRPr="001E26AA" w:rsidRDefault="001F331C">
            <w:pPr>
              <w:pStyle w:val="NurTextCenter"/>
            </w:pPr>
            <w:r w:rsidRPr="001E26AA">
              <w:t>SYSCOPY</w:t>
            </w:r>
          </w:p>
        </w:tc>
        <w:tc>
          <w:tcPr>
            <w:tcW w:w="900" w:type="dxa"/>
          </w:tcPr>
          <w:p w14:paraId="2F15261F" w14:textId="77777777" w:rsidR="001F331C" w:rsidRPr="001E26AA" w:rsidRDefault="001F331C">
            <w:pPr>
              <w:pStyle w:val="NurTextCenter"/>
            </w:pPr>
            <w:r w:rsidRPr="001E26AA">
              <w:t>.COM</w:t>
            </w:r>
          </w:p>
        </w:tc>
        <w:tc>
          <w:tcPr>
            <w:tcW w:w="720" w:type="dxa"/>
          </w:tcPr>
          <w:p w14:paraId="59643473" w14:textId="77777777" w:rsidR="001F331C" w:rsidRPr="001E26AA" w:rsidRDefault="001F331C">
            <w:pPr>
              <w:pStyle w:val="NurTextCenter"/>
            </w:pPr>
            <w:r w:rsidRPr="001E26AA">
              <w:t>2K</w:t>
            </w:r>
          </w:p>
        </w:tc>
        <w:tc>
          <w:tcPr>
            <w:tcW w:w="6612" w:type="dxa"/>
          </w:tcPr>
          <w:p w14:paraId="743D062A" w14:textId="77777777" w:rsidR="001F331C" w:rsidRPr="001E26AA" w:rsidRDefault="001F331C">
            <w:pPr>
              <w:pStyle w:val="NurTextCenter"/>
            </w:pPr>
            <w:r w:rsidRPr="001E26AA">
              <w:t>copy system tracks between disks</w:t>
            </w:r>
          </w:p>
        </w:tc>
      </w:tr>
      <w:tr w:rsidR="001F331C" w:rsidRPr="001E26AA" w14:paraId="53F4BB14" w14:textId="77777777">
        <w:tc>
          <w:tcPr>
            <w:tcW w:w="1510" w:type="dxa"/>
          </w:tcPr>
          <w:p w14:paraId="17F3E88D" w14:textId="77777777" w:rsidR="001F331C" w:rsidRPr="001E26AA" w:rsidRDefault="001F331C">
            <w:pPr>
              <w:pStyle w:val="NurTextCenter"/>
            </w:pPr>
            <w:r w:rsidRPr="001E26AA">
              <w:t>SYSCPM2</w:t>
            </w:r>
          </w:p>
        </w:tc>
        <w:tc>
          <w:tcPr>
            <w:tcW w:w="900" w:type="dxa"/>
          </w:tcPr>
          <w:p w14:paraId="032D3A99" w14:textId="77777777" w:rsidR="001F331C" w:rsidRPr="001E26AA" w:rsidRDefault="001F331C">
            <w:pPr>
              <w:pStyle w:val="NurTextCenter"/>
            </w:pPr>
            <w:proofErr w:type="gramStart"/>
            <w:r w:rsidRPr="001E26AA">
              <w:t>.SUB</w:t>
            </w:r>
            <w:proofErr w:type="gramEnd"/>
          </w:p>
        </w:tc>
        <w:tc>
          <w:tcPr>
            <w:tcW w:w="720" w:type="dxa"/>
          </w:tcPr>
          <w:p w14:paraId="792DBD18" w14:textId="77777777" w:rsidR="001F331C" w:rsidRPr="001E26AA" w:rsidRDefault="001F331C">
            <w:pPr>
              <w:pStyle w:val="NurTextCenter"/>
            </w:pPr>
            <w:r w:rsidRPr="001E26AA">
              <w:t>2K</w:t>
            </w:r>
          </w:p>
        </w:tc>
        <w:tc>
          <w:tcPr>
            <w:tcW w:w="6612" w:type="dxa"/>
          </w:tcPr>
          <w:p w14:paraId="6ABC46CB" w14:textId="77777777" w:rsidR="001F331C" w:rsidRPr="001E26AA" w:rsidRDefault="001F331C">
            <w:pPr>
              <w:pStyle w:val="NurTextCenter"/>
            </w:pPr>
            <w:r w:rsidRPr="001E26AA">
              <w:t xml:space="preserve">create CP/M 2 on drive </w:t>
            </w:r>
            <w:proofErr w:type="gramStart"/>
            <w:r w:rsidRPr="001E26AA">
              <w:t>A:,</w:t>
            </w:r>
            <w:proofErr w:type="gramEnd"/>
            <w:r w:rsidRPr="001E26AA">
              <w:t xml:space="preserve"> Digital Research CCP and BDOS</w:t>
            </w:r>
          </w:p>
        </w:tc>
      </w:tr>
      <w:tr w:rsidR="001F331C" w:rsidRPr="001E26AA" w14:paraId="26F4EB69" w14:textId="77777777">
        <w:tc>
          <w:tcPr>
            <w:tcW w:w="1510" w:type="dxa"/>
          </w:tcPr>
          <w:p w14:paraId="6EB9C63B" w14:textId="77777777" w:rsidR="001F331C" w:rsidRPr="001E26AA" w:rsidRDefault="001F331C">
            <w:pPr>
              <w:pStyle w:val="NurTextCenter"/>
            </w:pPr>
            <w:r w:rsidRPr="001E26AA">
              <w:t>SYSCPM2Z</w:t>
            </w:r>
          </w:p>
        </w:tc>
        <w:tc>
          <w:tcPr>
            <w:tcW w:w="900" w:type="dxa"/>
          </w:tcPr>
          <w:p w14:paraId="67F6A8B6" w14:textId="77777777" w:rsidR="001F331C" w:rsidRPr="001E26AA" w:rsidRDefault="001F331C">
            <w:pPr>
              <w:pStyle w:val="NurTextCenter"/>
            </w:pPr>
            <w:proofErr w:type="gramStart"/>
            <w:r w:rsidRPr="001E26AA">
              <w:t>.SUB</w:t>
            </w:r>
            <w:proofErr w:type="gramEnd"/>
          </w:p>
        </w:tc>
        <w:tc>
          <w:tcPr>
            <w:tcW w:w="720" w:type="dxa"/>
          </w:tcPr>
          <w:p w14:paraId="7CB341E1" w14:textId="77777777" w:rsidR="001F331C" w:rsidRPr="001E26AA" w:rsidRDefault="001F331C">
            <w:pPr>
              <w:pStyle w:val="NurTextCenter"/>
            </w:pPr>
            <w:r w:rsidRPr="001E26AA">
              <w:t>2K</w:t>
            </w:r>
          </w:p>
        </w:tc>
        <w:tc>
          <w:tcPr>
            <w:tcW w:w="6612" w:type="dxa"/>
          </w:tcPr>
          <w:p w14:paraId="03F346EF" w14:textId="77777777" w:rsidR="001F331C" w:rsidRPr="001E26AA" w:rsidRDefault="001F331C">
            <w:pPr>
              <w:pStyle w:val="NurTextCenter"/>
            </w:pPr>
            <w:r w:rsidRPr="001E26AA">
              <w:t xml:space="preserve">Create CP/M 2 on drive </w:t>
            </w:r>
            <w:proofErr w:type="gramStart"/>
            <w:r w:rsidRPr="001E26AA">
              <w:t>A:,</w:t>
            </w:r>
            <w:proofErr w:type="gramEnd"/>
            <w:r w:rsidRPr="001E26AA">
              <w:t xml:space="preserve"> CCPZ and Digital Research BDOS</w:t>
            </w:r>
          </w:p>
        </w:tc>
      </w:tr>
      <w:tr w:rsidR="001F331C" w:rsidRPr="001E26AA" w14:paraId="08A6C6E7" w14:textId="77777777">
        <w:tc>
          <w:tcPr>
            <w:tcW w:w="1510" w:type="dxa"/>
          </w:tcPr>
          <w:p w14:paraId="1CF7D18C" w14:textId="77777777" w:rsidR="001F331C" w:rsidRPr="001E26AA" w:rsidRDefault="001F331C">
            <w:pPr>
              <w:pStyle w:val="NurTextCenter"/>
            </w:pPr>
            <w:r w:rsidRPr="001E26AA">
              <w:t>TIMER</w:t>
            </w:r>
          </w:p>
        </w:tc>
        <w:tc>
          <w:tcPr>
            <w:tcW w:w="900" w:type="dxa"/>
          </w:tcPr>
          <w:p w14:paraId="6A2E9663" w14:textId="77777777" w:rsidR="001F331C" w:rsidRPr="001E26AA" w:rsidRDefault="001F331C">
            <w:pPr>
              <w:pStyle w:val="NurTextCenter"/>
            </w:pPr>
            <w:r w:rsidRPr="001E26AA">
              <w:t>.COM</w:t>
            </w:r>
          </w:p>
        </w:tc>
        <w:tc>
          <w:tcPr>
            <w:tcW w:w="720" w:type="dxa"/>
          </w:tcPr>
          <w:p w14:paraId="184C4C74" w14:textId="77777777" w:rsidR="001F331C" w:rsidRPr="001E26AA" w:rsidRDefault="001F331C">
            <w:pPr>
              <w:pStyle w:val="NurTextCenter"/>
            </w:pPr>
            <w:r w:rsidRPr="001E26AA">
              <w:t>2K</w:t>
            </w:r>
          </w:p>
        </w:tc>
        <w:tc>
          <w:tcPr>
            <w:tcW w:w="6612" w:type="dxa"/>
          </w:tcPr>
          <w:p w14:paraId="421DB49D" w14:textId="77777777" w:rsidR="001F331C" w:rsidRPr="001E26AA" w:rsidRDefault="001F331C">
            <w:pPr>
              <w:pStyle w:val="NurTextCenter"/>
            </w:pPr>
            <w:r w:rsidRPr="001E26AA">
              <w:t>perform various timer operations</w:t>
            </w:r>
          </w:p>
        </w:tc>
      </w:tr>
      <w:tr w:rsidR="001F331C" w:rsidRPr="001E26AA" w14:paraId="2D1702F7" w14:textId="77777777">
        <w:tc>
          <w:tcPr>
            <w:tcW w:w="1510" w:type="dxa"/>
          </w:tcPr>
          <w:p w14:paraId="0129338F" w14:textId="77777777" w:rsidR="001F331C" w:rsidRPr="001E26AA" w:rsidRDefault="001F331C">
            <w:pPr>
              <w:pStyle w:val="NurTextCenter"/>
            </w:pPr>
            <w:r w:rsidRPr="001E26AA">
              <w:t>TIMER</w:t>
            </w:r>
          </w:p>
        </w:tc>
        <w:tc>
          <w:tcPr>
            <w:tcW w:w="900" w:type="dxa"/>
          </w:tcPr>
          <w:p w14:paraId="24ABABCC" w14:textId="77777777" w:rsidR="001F331C" w:rsidRPr="001E26AA" w:rsidRDefault="001F331C">
            <w:pPr>
              <w:pStyle w:val="NurTextCenter"/>
            </w:pPr>
            <w:r w:rsidRPr="001E26AA">
              <w:t>.MAC</w:t>
            </w:r>
          </w:p>
        </w:tc>
        <w:tc>
          <w:tcPr>
            <w:tcW w:w="720" w:type="dxa"/>
          </w:tcPr>
          <w:p w14:paraId="68EA8973" w14:textId="77777777" w:rsidR="001F331C" w:rsidRPr="001E26AA" w:rsidRDefault="001F331C">
            <w:pPr>
              <w:pStyle w:val="NurTextCenter"/>
            </w:pPr>
            <w:r w:rsidRPr="001E26AA">
              <w:t>2K</w:t>
            </w:r>
          </w:p>
        </w:tc>
        <w:tc>
          <w:tcPr>
            <w:tcW w:w="6612" w:type="dxa"/>
          </w:tcPr>
          <w:p w14:paraId="08A7EC0A" w14:textId="77777777" w:rsidR="001F331C" w:rsidRPr="001E26AA" w:rsidRDefault="001F331C">
            <w:pPr>
              <w:pStyle w:val="NurTextCenter"/>
            </w:pPr>
            <w:r w:rsidRPr="001E26AA">
              <w:t>source code for TIMER.COM</w:t>
            </w:r>
          </w:p>
        </w:tc>
      </w:tr>
      <w:tr w:rsidR="001F331C" w:rsidRPr="001E26AA" w14:paraId="06132423" w14:textId="77777777">
        <w:tc>
          <w:tcPr>
            <w:tcW w:w="1510" w:type="dxa"/>
          </w:tcPr>
          <w:p w14:paraId="66D99492" w14:textId="77777777" w:rsidR="001F331C" w:rsidRPr="001E26AA" w:rsidRDefault="001F331C">
            <w:pPr>
              <w:pStyle w:val="NurTextCenter"/>
            </w:pPr>
            <w:r w:rsidRPr="001E26AA">
              <w:t>UNCR</w:t>
            </w:r>
          </w:p>
        </w:tc>
        <w:tc>
          <w:tcPr>
            <w:tcW w:w="900" w:type="dxa"/>
          </w:tcPr>
          <w:p w14:paraId="442592E2" w14:textId="77777777" w:rsidR="001F331C" w:rsidRPr="001E26AA" w:rsidRDefault="001F331C">
            <w:pPr>
              <w:pStyle w:val="NurTextCenter"/>
            </w:pPr>
            <w:r w:rsidRPr="001E26AA">
              <w:t>.COM</w:t>
            </w:r>
          </w:p>
        </w:tc>
        <w:tc>
          <w:tcPr>
            <w:tcW w:w="720" w:type="dxa"/>
          </w:tcPr>
          <w:p w14:paraId="7080CCE1" w14:textId="77777777" w:rsidR="001F331C" w:rsidRPr="001E26AA" w:rsidRDefault="001F331C">
            <w:pPr>
              <w:pStyle w:val="NurTextCenter"/>
            </w:pPr>
            <w:r w:rsidRPr="001E26AA">
              <w:t>8K</w:t>
            </w:r>
          </w:p>
        </w:tc>
        <w:tc>
          <w:tcPr>
            <w:tcW w:w="6612" w:type="dxa"/>
          </w:tcPr>
          <w:p w14:paraId="1840B958" w14:textId="77777777" w:rsidR="001F331C" w:rsidRPr="001E26AA" w:rsidRDefault="001F331C">
            <w:pPr>
              <w:pStyle w:val="NurTextCenter"/>
            </w:pPr>
            <w:r w:rsidRPr="001E26AA">
              <w:t>un-crunch utility</w:t>
            </w:r>
          </w:p>
        </w:tc>
      </w:tr>
      <w:tr w:rsidR="001F331C" w:rsidRPr="001E26AA" w14:paraId="30CA13F3" w14:textId="77777777">
        <w:tc>
          <w:tcPr>
            <w:tcW w:w="1510" w:type="dxa"/>
          </w:tcPr>
          <w:p w14:paraId="275E0AEA" w14:textId="77777777" w:rsidR="001F331C" w:rsidRPr="001E26AA" w:rsidRDefault="001F331C">
            <w:pPr>
              <w:pStyle w:val="NurTextCenter"/>
            </w:pPr>
            <w:r w:rsidRPr="001E26AA">
              <w:t>UNERA</w:t>
            </w:r>
          </w:p>
        </w:tc>
        <w:tc>
          <w:tcPr>
            <w:tcW w:w="900" w:type="dxa"/>
          </w:tcPr>
          <w:p w14:paraId="5DD56F53" w14:textId="77777777" w:rsidR="001F331C" w:rsidRPr="001E26AA" w:rsidRDefault="001F331C">
            <w:pPr>
              <w:pStyle w:val="NurTextCenter"/>
            </w:pPr>
            <w:r w:rsidRPr="001E26AA">
              <w:t>.COM</w:t>
            </w:r>
          </w:p>
        </w:tc>
        <w:tc>
          <w:tcPr>
            <w:tcW w:w="720" w:type="dxa"/>
          </w:tcPr>
          <w:p w14:paraId="601CA575" w14:textId="77777777" w:rsidR="001F331C" w:rsidRPr="001E26AA" w:rsidRDefault="001F331C">
            <w:pPr>
              <w:pStyle w:val="NurTextCenter"/>
            </w:pPr>
            <w:r w:rsidRPr="001E26AA">
              <w:t>2K</w:t>
            </w:r>
          </w:p>
        </w:tc>
        <w:tc>
          <w:tcPr>
            <w:tcW w:w="6612" w:type="dxa"/>
          </w:tcPr>
          <w:p w14:paraId="46045F55" w14:textId="77777777" w:rsidR="001F331C" w:rsidRPr="001E26AA" w:rsidRDefault="001F331C">
            <w:pPr>
              <w:pStyle w:val="NurTextCenter"/>
            </w:pPr>
            <w:r w:rsidRPr="001E26AA">
              <w:t>un-erase a file</w:t>
            </w:r>
          </w:p>
        </w:tc>
      </w:tr>
      <w:tr w:rsidR="001F331C" w:rsidRPr="001E26AA" w14:paraId="5FA9A46D" w14:textId="77777777">
        <w:tc>
          <w:tcPr>
            <w:tcW w:w="1510" w:type="dxa"/>
          </w:tcPr>
          <w:p w14:paraId="536C2379" w14:textId="77777777" w:rsidR="001F331C" w:rsidRPr="001E26AA" w:rsidRDefault="001F331C">
            <w:pPr>
              <w:pStyle w:val="NurTextCenter"/>
            </w:pPr>
            <w:r w:rsidRPr="001E26AA">
              <w:t>UNERA</w:t>
            </w:r>
          </w:p>
        </w:tc>
        <w:tc>
          <w:tcPr>
            <w:tcW w:w="900" w:type="dxa"/>
          </w:tcPr>
          <w:p w14:paraId="7699BCC2" w14:textId="77777777" w:rsidR="001F331C" w:rsidRPr="001E26AA" w:rsidRDefault="001F331C">
            <w:pPr>
              <w:pStyle w:val="NurTextCenter"/>
            </w:pPr>
            <w:r w:rsidRPr="001E26AA">
              <w:t>.MAC</w:t>
            </w:r>
          </w:p>
        </w:tc>
        <w:tc>
          <w:tcPr>
            <w:tcW w:w="720" w:type="dxa"/>
          </w:tcPr>
          <w:p w14:paraId="02EB5C96" w14:textId="77777777" w:rsidR="001F331C" w:rsidRPr="001E26AA" w:rsidRDefault="001F331C">
            <w:pPr>
              <w:pStyle w:val="NurTextCenter"/>
            </w:pPr>
            <w:r w:rsidRPr="001E26AA">
              <w:t>16K</w:t>
            </w:r>
          </w:p>
        </w:tc>
        <w:tc>
          <w:tcPr>
            <w:tcW w:w="6612" w:type="dxa"/>
          </w:tcPr>
          <w:p w14:paraId="1A4B8E95" w14:textId="77777777" w:rsidR="001F331C" w:rsidRPr="001E26AA" w:rsidRDefault="001F331C">
            <w:pPr>
              <w:pStyle w:val="NurTextCenter"/>
            </w:pPr>
            <w:r w:rsidRPr="001E26AA">
              <w:t>source for UNERA.COM</w:t>
            </w:r>
          </w:p>
        </w:tc>
      </w:tr>
      <w:tr w:rsidR="001F331C" w:rsidRPr="001E26AA" w14:paraId="26BC8003" w14:textId="77777777">
        <w:tc>
          <w:tcPr>
            <w:tcW w:w="1510" w:type="dxa"/>
          </w:tcPr>
          <w:p w14:paraId="0A15C038" w14:textId="77777777" w:rsidR="001F331C" w:rsidRPr="001E26AA" w:rsidRDefault="001F331C">
            <w:pPr>
              <w:pStyle w:val="NurTextCenter"/>
            </w:pPr>
            <w:r w:rsidRPr="001E26AA">
              <w:t>USQ</w:t>
            </w:r>
          </w:p>
        </w:tc>
        <w:tc>
          <w:tcPr>
            <w:tcW w:w="900" w:type="dxa"/>
          </w:tcPr>
          <w:p w14:paraId="7F7BD6EB" w14:textId="77777777" w:rsidR="001F331C" w:rsidRPr="001E26AA" w:rsidRDefault="001F331C">
            <w:pPr>
              <w:pStyle w:val="NurTextCenter"/>
            </w:pPr>
            <w:r w:rsidRPr="001E26AA">
              <w:t>.COM</w:t>
            </w:r>
          </w:p>
        </w:tc>
        <w:tc>
          <w:tcPr>
            <w:tcW w:w="720" w:type="dxa"/>
          </w:tcPr>
          <w:p w14:paraId="4CF0E683" w14:textId="77777777" w:rsidR="001F331C" w:rsidRPr="001E26AA" w:rsidRDefault="001F331C">
            <w:pPr>
              <w:pStyle w:val="NurTextCenter"/>
            </w:pPr>
            <w:r w:rsidRPr="001E26AA">
              <w:t>2K</w:t>
            </w:r>
          </w:p>
        </w:tc>
        <w:tc>
          <w:tcPr>
            <w:tcW w:w="6612" w:type="dxa"/>
          </w:tcPr>
          <w:p w14:paraId="50C81438" w14:textId="77777777" w:rsidR="001F331C" w:rsidRPr="001E26AA" w:rsidRDefault="001F331C">
            <w:pPr>
              <w:pStyle w:val="NurTextCenter"/>
            </w:pPr>
            <w:r w:rsidRPr="001E26AA">
              <w:t>un-squeeze utility</w:t>
            </w:r>
          </w:p>
        </w:tc>
      </w:tr>
      <w:tr w:rsidR="001F331C" w:rsidRPr="001E26AA" w14:paraId="60DA4A2C" w14:textId="77777777">
        <w:tc>
          <w:tcPr>
            <w:tcW w:w="1510" w:type="dxa"/>
          </w:tcPr>
          <w:p w14:paraId="2887BA80" w14:textId="77777777" w:rsidR="001F331C" w:rsidRPr="001E26AA" w:rsidRDefault="001F331C">
            <w:pPr>
              <w:pStyle w:val="NurTextCenter"/>
            </w:pPr>
            <w:r w:rsidRPr="001E26AA">
              <w:t>W</w:t>
            </w:r>
          </w:p>
        </w:tc>
        <w:tc>
          <w:tcPr>
            <w:tcW w:w="900" w:type="dxa"/>
          </w:tcPr>
          <w:p w14:paraId="7A0A77F2" w14:textId="77777777" w:rsidR="001F331C" w:rsidRPr="001E26AA" w:rsidRDefault="001F331C">
            <w:pPr>
              <w:pStyle w:val="NurTextCenter"/>
            </w:pPr>
            <w:r w:rsidRPr="001E26AA">
              <w:t>.COM</w:t>
            </w:r>
          </w:p>
        </w:tc>
        <w:tc>
          <w:tcPr>
            <w:tcW w:w="720" w:type="dxa"/>
          </w:tcPr>
          <w:p w14:paraId="7EA868A2" w14:textId="77777777" w:rsidR="001F331C" w:rsidRPr="001E26AA" w:rsidRDefault="001F331C">
            <w:pPr>
              <w:pStyle w:val="NurTextCenter"/>
            </w:pPr>
            <w:r w:rsidRPr="001E26AA">
              <w:t>2K</w:t>
            </w:r>
          </w:p>
        </w:tc>
        <w:tc>
          <w:tcPr>
            <w:tcW w:w="6612" w:type="dxa"/>
          </w:tcPr>
          <w:p w14:paraId="1DC31A72" w14:textId="77777777" w:rsidR="001F331C" w:rsidRPr="001E26AA" w:rsidRDefault="001F331C">
            <w:pPr>
              <w:pStyle w:val="NurTextCenter"/>
            </w:pPr>
            <w:r w:rsidRPr="001E26AA">
              <w:t>write files to SIMH environment. Supports CP/M wild card expansion for writing multiple files.</w:t>
            </w:r>
          </w:p>
        </w:tc>
      </w:tr>
      <w:tr w:rsidR="001F331C" w:rsidRPr="001E26AA" w14:paraId="67193AFF" w14:textId="77777777">
        <w:tc>
          <w:tcPr>
            <w:tcW w:w="1510" w:type="dxa"/>
          </w:tcPr>
          <w:p w14:paraId="315C741E" w14:textId="77777777" w:rsidR="001F331C" w:rsidRPr="001E26AA" w:rsidRDefault="001F331C">
            <w:pPr>
              <w:pStyle w:val="NurTextCenter"/>
            </w:pPr>
            <w:r w:rsidRPr="001E26AA">
              <w:t>WM</w:t>
            </w:r>
          </w:p>
        </w:tc>
        <w:tc>
          <w:tcPr>
            <w:tcW w:w="900" w:type="dxa"/>
          </w:tcPr>
          <w:p w14:paraId="42DF7F96" w14:textId="77777777" w:rsidR="001F331C" w:rsidRPr="001E26AA" w:rsidRDefault="001F331C">
            <w:pPr>
              <w:pStyle w:val="NurTextCenter"/>
            </w:pPr>
            <w:r w:rsidRPr="001E26AA">
              <w:t>.COM</w:t>
            </w:r>
          </w:p>
        </w:tc>
        <w:tc>
          <w:tcPr>
            <w:tcW w:w="720" w:type="dxa"/>
          </w:tcPr>
          <w:p w14:paraId="132E6B6C" w14:textId="77777777" w:rsidR="001F331C" w:rsidRPr="001E26AA" w:rsidRDefault="001F331C">
            <w:pPr>
              <w:pStyle w:val="NurTextCenter"/>
            </w:pPr>
            <w:r w:rsidRPr="001E26AA">
              <w:t>12K</w:t>
            </w:r>
          </w:p>
        </w:tc>
        <w:tc>
          <w:tcPr>
            <w:tcW w:w="6612" w:type="dxa"/>
          </w:tcPr>
          <w:p w14:paraId="76DBBE1C" w14:textId="77777777" w:rsidR="001F331C" w:rsidRPr="001E26AA" w:rsidRDefault="001F331C">
            <w:pPr>
              <w:pStyle w:val="NurTextCenter"/>
            </w:pPr>
            <w:r w:rsidRPr="001E26AA">
              <w:t>word master screen editor</w:t>
            </w:r>
          </w:p>
        </w:tc>
      </w:tr>
      <w:tr w:rsidR="001F331C" w:rsidRPr="001E26AA" w14:paraId="79987A57" w14:textId="77777777">
        <w:tc>
          <w:tcPr>
            <w:tcW w:w="1510" w:type="dxa"/>
          </w:tcPr>
          <w:p w14:paraId="4DF9282B" w14:textId="77777777" w:rsidR="001F331C" w:rsidRPr="001E26AA" w:rsidRDefault="001F331C">
            <w:pPr>
              <w:pStyle w:val="NurTextCenter"/>
            </w:pPr>
            <w:r w:rsidRPr="001E26AA">
              <w:t>WM</w:t>
            </w:r>
          </w:p>
        </w:tc>
        <w:tc>
          <w:tcPr>
            <w:tcW w:w="900" w:type="dxa"/>
          </w:tcPr>
          <w:p w14:paraId="6A86EA29" w14:textId="77777777" w:rsidR="001F331C" w:rsidRPr="001E26AA" w:rsidRDefault="001F331C">
            <w:pPr>
              <w:pStyle w:val="NurTextCenter"/>
            </w:pPr>
            <w:r w:rsidRPr="001E26AA">
              <w:t>.HLP</w:t>
            </w:r>
          </w:p>
        </w:tc>
        <w:tc>
          <w:tcPr>
            <w:tcW w:w="720" w:type="dxa"/>
          </w:tcPr>
          <w:p w14:paraId="54D2205A" w14:textId="77777777" w:rsidR="001F331C" w:rsidRPr="001E26AA" w:rsidRDefault="001F331C">
            <w:pPr>
              <w:pStyle w:val="NurTextCenter"/>
            </w:pPr>
            <w:r w:rsidRPr="001E26AA">
              <w:t>4K</w:t>
            </w:r>
          </w:p>
        </w:tc>
        <w:tc>
          <w:tcPr>
            <w:tcW w:w="6612" w:type="dxa"/>
          </w:tcPr>
          <w:p w14:paraId="1C300765" w14:textId="77777777" w:rsidR="001F331C" w:rsidRPr="001E26AA" w:rsidRDefault="001F331C">
            <w:pPr>
              <w:pStyle w:val="NurTextCenter"/>
            </w:pPr>
            <w:r w:rsidRPr="001E26AA">
              <w:t>help file for WM.COM</w:t>
            </w:r>
          </w:p>
        </w:tc>
      </w:tr>
      <w:tr w:rsidR="001F331C" w:rsidRPr="001E26AA" w14:paraId="59D3EEC8" w14:textId="77777777">
        <w:tc>
          <w:tcPr>
            <w:tcW w:w="1510" w:type="dxa"/>
          </w:tcPr>
          <w:p w14:paraId="699A54D6" w14:textId="77777777" w:rsidR="001F331C" w:rsidRPr="001E26AA" w:rsidRDefault="001F331C">
            <w:pPr>
              <w:pStyle w:val="NurTextCenter"/>
            </w:pPr>
            <w:r w:rsidRPr="001E26AA">
              <w:t>WORM</w:t>
            </w:r>
          </w:p>
        </w:tc>
        <w:tc>
          <w:tcPr>
            <w:tcW w:w="900" w:type="dxa"/>
          </w:tcPr>
          <w:p w14:paraId="60B5920C" w14:textId="77777777" w:rsidR="001F331C" w:rsidRPr="001E26AA" w:rsidRDefault="001F331C">
            <w:pPr>
              <w:pStyle w:val="NurTextCenter"/>
            </w:pPr>
            <w:r w:rsidRPr="001E26AA">
              <w:t>.COM</w:t>
            </w:r>
          </w:p>
        </w:tc>
        <w:tc>
          <w:tcPr>
            <w:tcW w:w="720" w:type="dxa"/>
          </w:tcPr>
          <w:p w14:paraId="30B0BD50" w14:textId="77777777" w:rsidR="001F331C" w:rsidRPr="001E26AA" w:rsidRDefault="001F331C">
            <w:pPr>
              <w:pStyle w:val="NurTextCenter"/>
            </w:pPr>
            <w:r w:rsidRPr="001E26AA">
              <w:t>4K</w:t>
            </w:r>
          </w:p>
        </w:tc>
        <w:tc>
          <w:tcPr>
            <w:tcW w:w="6612" w:type="dxa"/>
          </w:tcPr>
          <w:p w14:paraId="075B6F92" w14:textId="77777777" w:rsidR="001F331C" w:rsidRPr="001E26AA" w:rsidRDefault="001F331C">
            <w:pPr>
              <w:pStyle w:val="NurTextCenter"/>
            </w:pPr>
            <w:r w:rsidRPr="001E26AA">
              <w:t>worm game for VT100 terminal</w:t>
            </w:r>
          </w:p>
        </w:tc>
      </w:tr>
      <w:tr w:rsidR="001F331C" w:rsidRPr="001E26AA" w14:paraId="73059421" w14:textId="77777777">
        <w:tc>
          <w:tcPr>
            <w:tcW w:w="1510" w:type="dxa"/>
          </w:tcPr>
          <w:p w14:paraId="327C5815" w14:textId="77777777" w:rsidR="001F331C" w:rsidRPr="001E26AA" w:rsidRDefault="001F331C">
            <w:pPr>
              <w:pStyle w:val="NurTextCenter"/>
            </w:pPr>
            <w:r w:rsidRPr="001E26AA">
              <w:t>XFORMAT</w:t>
            </w:r>
          </w:p>
        </w:tc>
        <w:tc>
          <w:tcPr>
            <w:tcW w:w="900" w:type="dxa"/>
          </w:tcPr>
          <w:p w14:paraId="674BE6E8" w14:textId="77777777" w:rsidR="001F331C" w:rsidRPr="001E26AA" w:rsidRDefault="001F331C">
            <w:pPr>
              <w:pStyle w:val="NurTextCenter"/>
            </w:pPr>
            <w:r w:rsidRPr="001E26AA">
              <w:t>.COM</w:t>
            </w:r>
          </w:p>
        </w:tc>
        <w:tc>
          <w:tcPr>
            <w:tcW w:w="720" w:type="dxa"/>
          </w:tcPr>
          <w:p w14:paraId="65E644D8" w14:textId="77777777" w:rsidR="001F331C" w:rsidRPr="001E26AA" w:rsidRDefault="001F331C">
            <w:pPr>
              <w:pStyle w:val="NurTextCenter"/>
            </w:pPr>
            <w:r w:rsidRPr="001E26AA">
              <w:t>2K</w:t>
            </w:r>
          </w:p>
        </w:tc>
        <w:tc>
          <w:tcPr>
            <w:tcW w:w="6612" w:type="dxa"/>
          </w:tcPr>
          <w:p w14:paraId="4DEC0841" w14:textId="77777777" w:rsidR="001F331C" w:rsidRPr="001E26AA" w:rsidRDefault="001F331C">
            <w:pPr>
              <w:pStyle w:val="NurTextCenter"/>
            </w:pPr>
            <w:r w:rsidRPr="001E26AA">
              <w:t>initialize a drive (floppy or hard disk)</w:t>
            </w:r>
          </w:p>
        </w:tc>
      </w:tr>
      <w:tr w:rsidR="001F331C" w:rsidRPr="001E26AA" w14:paraId="0CC2A5CC" w14:textId="77777777">
        <w:tc>
          <w:tcPr>
            <w:tcW w:w="1510" w:type="dxa"/>
          </w:tcPr>
          <w:p w14:paraId="3810B31F" w14:textId="77777777" w:rsidR="001F331C" w:rsidRPr="001E26AA" w:rsidRDefault="001F331C">
            <w:pPr>
              <w:pStyle w:val="NurTextCenter"/>
            </w:pPr>
            <w:r w:rsidRPr="001E26AA">
              <w:t>XSUB</w:t>
            </w:r>
          </w:p>
        </w:tc>
        <w:tc>
          <w:tcPr>
            <w:tcW w:w="900" w:type="dxa"/>
          </w:tcPr>
          <w:p w14:paraId="73B46CEC" w14:textId="77777777" w:rsidR="001F331C" w:rsidRPr="001E26AA" w:rsidRDefault="001F331C">
            <w:pPr>
              <w:pStyle w:val="NurTextCenter"/>
            </w:pPr>
            <w:r w:rsidRPr="001E26AA">
              <w:t>.COM</w:t>
            </w:r>
          </w:p>
        </w:tc>
        <w:tc>
          <w:tcPr>
            <w:tcW w:w="720" w:type="dxa"/>
          </w:tcPr>
          <w:p w14:paraId="6BC39091" w14:textId="77777777" w:rsidR="001F331C" w:rsidRPr="001E26AA" w:rsidRDefault="001F331C">
            <w:pPr>
              <w:pStyle w:val="NurTextCenter"/>
            </w:pPr>
            <w:r w:rsidRPr="001E26AA">
              <w:t>2K</w:t>
            </w:r>
          </w:p>
        </w:tc>
        <w:tc>
          <w:tcPr>
            <w:tcW w:w="6612" w:type="dxa"/>
          </w:tcPr>
          <w:p w14:paraId="488E0E2D" w14:textId="77777777" w:rsidR="001F331C" w:rsidRPr="001E26AA" w:rsidRDefault="001F331C">
            <w:pPr>
              <w:pStyle w:val="NurTextCenter"/>
            </w:pPr>
            <w:r w:rsidRPr="001E26AA">
              <w:t>support for DO.COM</w:t>
            </w:r>
          </w:p>
        </w:tc>
      </w:tr>
      <w:tr w:rsidR="001F331C" w:rsidRPr="001E26AA" w14:paraId="0D6531ED" w14:textId="77777777">
        <w:tc>
          <w:tcPr>
            <w:tcW w:w="1510" w:type="dxa"/>
          </w:tcPr>
          <w:p w14:paraId="225F4799" w14:textId="77777777" w:rsidR="001F331C" w:rsidRPr="001E26AA" w:rsidRDefault="001F331C">
            <w:pPr>
              <w:pStyle w:val="NurTextCenter"/>
            </w:pPr>
            <w:r w:rsidRPr="001E26AA">
              <w:t>ZAP</w:t>
            </w:r>
          </w:p>
        </w:tc>
        <w:tc>
          <w:tcPr>
            <w:tcW w:w="900" w:type="dxa"/>
          </w:tcPr>
          <w:p w14:paraId="3C4A6CCF" w14:textId="77777777" w:rsidR="001F331C" w:rsidRPr="001E26AA" w:rsidRDefault="001F331C">
            <w:pPr>
              <w:pStyle w:val="NurTextCenter"/>
            </w:pPr>
            <w:r w:rsidRPr="001E26AA">
              <w:t>.COM</w:t>
            </w:r>
          </w:p>
        </w:tc>
        <w:tc>
          <w:tcPr>
            <w:tcW w:w="720" w:type="dxa"/>
          </w:tcPr>
          <w:p w14:paraId="0E3D0BD5" w14:textId="77777777" w:rsidR="001F331C" w:rsidRPr="001E26AA" w:rsidRDefault="001F331C">
            <w:pPr>
              <w:pStyle w:val="NurTextCenter"/>
            </w:pPr>
            <w:r w:rsidRPr="001E26AA">
              <w:t>10K</w:t>
            </w:r>
          </w:p>
        </w:tc>
        <w:tc>
          <w:tcPr>
            <w:tcW w:w="6612" w:type="dxa"/>
          </w:tcPr>
          <w:p w14:paraId="56FB9A8F" w14:textId="77777777" w:rsidR="001F331C" w:rsidRPr="001E26AA" w:rsidRDefault="001F331C">
            <w:pPr>
              <w:pStyle w:val="NurTextCenter"/>
            </w:pPr>
            <w:r w:rsidRPr="001E26AA">
              <w:t>SuperZap 5.2 disk editor configured for VT100</w:t>
            </w:r>
          </w:p>
        </w:tc>
      </w:tr>
      <w:tr w:rsidR="001F331C" w:rsidRPr="001E26AA" w14:paraId="79E03BC7" w14:textId="77777777">
        <w:tc>
          <w:tcPr>
            <w:tcW w:w="1510" w:type="dxa"/>
          </w:tcPr>
          <w:p w14:paraId="7E38F9A1" w14:textId="77777777" w:rsidR="001F331C" w:rsidRPr="001E26AA" w:rsidRDefault="001F331C">
            <w:pPr>
              <w:pStyle w:val="NurTextCenter"/>
            </w:pPr>
            <w:r w:rsidRPr="001E26AA">
              <w:t>ZSID</w:t>
            </w:r>
          </w:p>
        </w:tc>
        <w:tc>
          <w:tcPr>
            <w:tcW w:w="900" w:type="dxa"/>
          </w:tcPr>
          <w:p w14:paraId="6ACD9FF4" w14:textId="77777777" w:rsidR="001F331C" w:rsidRPr="001E26AA" w:rsidRDefault="001F331C">
            <w:pPr>
              <w:pStyle w:val="NurTextCenter"/>
            </w:pPr>
            <w:r w:rsidRPr="001E26AA">
              <w:t>.COM</w:t>
            </w:r>
          </w:p>
        </w:tc>
        <w:tc>
          <w:tcPr>
            <w:tcW w:w="720" w:type="dxa"/>
          </w:tcPr>
          <w:p w14:paraId="6D7E4741" w14:textId="77777777" w:rsidR="001F331C" w:rsidRPr="001E26AA" w:rsidRDefault="001F331C">
            <w:pPr>
              <w:pStyle w:val="NurTextCenter"/>
            </w:pPr>
            <w:r w:rsidRPr="001E26AA">
              <w:t>10K</w:t>
            </w:r>
          </w:p>
        </w:tc>
        <w:tc>
          <w:tcPr>
            <w:tcW w:w="6612" w:type="dxa"/>
          </w:tcPr>
          <w:p w14:paraId="20806CF2" w14:textId="77777777" w:rsidR="001F331C" w:rsidRPr="001E26AA" w:rsidRDefault="001F331C">
            <w:pPr>
              <w:pStyle w:val="NurTextCenter"/>
            </w:pPr>
            <w:r w:rsidRPr="001E26AA">
              <w:t>debugger for Z80</w:t>
            </w:r>
          </w:p>
        </w:tc>
      </w:tr>
      <w:tr w:rsidR="001F331C" w:rsidRPr="001E26AA" w14:paraId="5CF6DE82" w14:textId="77777777">
        <w:tc>
          <w:tcPr>
            <w:tcW w:w="1510" w:type="dxa"/>
          </w:tcPr>
          <w:p w14:paraId="2A624684" w14:textId="77777777" w:rsidR="001F331C" w:rsidRPr="001E26AA" w:rsidRDefault="001F331C">
            <w:pPr>
              <w:pStyle w:val="NurTextCenter"/>
            </w:pPr>
            <w:r w:rsidRPr="001E26AA">
              <w:t>ZTRAN4</w:t>
            </w:r>
          </w:p>
        </w:tc>
        <w:tc>
          <w:tcPr>
            <w:tcW w:w="900" w:type="dxa"/>
          </w:tcPr>
          <w:p w14:paraId="17380E4C" w14:textId="77777777" w:rsidR="001F331C" w:rsidRPr="001E26AA" w:rsidRDefault="001F331C">
            <w:pPr>
              <w:pStyle w:val="NurTextCenter"/>
            </w:pPr>
            <w:r w:rsidRPr="001E26AA">
              <w:t>.COM</w:t>
            </w:r>
          </w:p>
        </w:tc>
        <w:tc>
          <w:tcPr>
            <w:tcW w:w="720" w:type="dxa"/>
          </w:tcPr>
          <w:p w14:paraId="5C893301" w14:textId="77777777" w:rsidR="001F331C" w:rsidRPr="001E26AA" w:rsidRDefault="001F331C">
            <w:pPr>
              <w:pStyle w:val="NurTextCenter"/>
            </w:pPr>
            <w:r w:rsidRPr="001E26AA">
              <w:t>4K</w:t>
            </w:r>
          </w:p>
        </w:tc>
        <w:tc>
          <w:tcPr>
            <w:tcW w:w="6612" w:type="dxa"/>
          </w:tcPr>
          <w:p w14:paraId="16768C73" w14:textId="77777777" w:rsidR="001F331C" w:rsidRPr="001E26AA" w:rsidRDefault="001F331C">
            <w:pPr>
              <w:pStyle w:val="NurTextCenter"/>
            </w:pPr>
            <w:r w:rsidRPr="001E26AA">
              <w:t>translate 8080 mnemonics into Z80 equivalents</w:t>
            </w:r>
          </w:p>
        </w:tc>
      </w:tr>
    </w:tbl>
    <w:p w14:paraId="05C30D0D" w14:textId="77777777" w:rsidR="001F331C" w:rsidRPr="001E26AA" w:rsidRDefault="001F331C">
      <w:pPr>
        <w:pStyle w:val="Heading2"/>
      </w:pPr>
      <w:bookmarkStart w:id="63" w:name="_Toc28682150"/>
      <w:bookmarkStart w:id="64" w:name="_Toc140521635"/>
      <w:r w:rsidRPr="001E26AA">
        <w:t>CP/M Version 3 with banked memory</w:t>
      </w:r>
      <w:bookmarkEnd w:id="63"/>
      <w:bookmarkEnd w:id="64"/>
    </w:p>
    <w:p w14:paraId="26D86DD0" w14:textId="77777777" w:rsidR="001F331C" w:rsidRPr="001E26AA" w:rsidRDefault="001F331C">
      <w:pPr>
        <w:pStyle w:val="PlainText"/>
      </w:pPr>
      <w:r w:rsidRPr="001E26AA">
        <w:t>CP/M 3 is the successor to CP/M 2.2. A customized BIOS (BIOS3.MAC) is included to facilitate modification if so desired. The defaults supplied in GENCPM.DAT for system generation can be used. BOOTGEN.COM is used to place the CP/M loader (LDR.COM) on the boot tracks of a disk.</w:t>
      </w:r>
    </w:p>
    <w:p w14:paraId="57F97FFB" w14:textId="77777777" w:rsidR="001F331C" w:rsidRPr="001E26AA" w:rsidRDefault="001F331C">
      <w:pPr>
        <w:pStyle w:val="PlainText"/>
      </w:pPr>
      <w:r w:rsidRPr="001E26AA">
        <w:t>Running CP/M 3 with banked memory:</w:t>
      </w:r>
    </w:p>
    <w:p w14:paraId="19AF9B99" w14:textId="77777777" w:rsidR="001F331C" w:rsidRPr="001E26AA" w:rsidRDefault="001F331C">
      <w:pPr>
        <w:pStyle w:val="SIMCommand"/>
      </w:pPr>
      <w:r w:rsidRPr="001E26AA">
        <w:t>sim&gt; attach dsk cpm3.dsk</w:t>
      </w:r>
    </w:p>
    <w:p w14:paraId="00F10724" w14:textId="77777777" w:rsidR="001F331C" w:rsidRPr="001E26AA" w:rsidRDefault="001F331C">
      <w:pPr>
        <w:pStyle w:val="SIMCommand"/>
      </w:pPr>
      <w:r w:rsidRPr="001E26AA">
        <w:t xml:space="preserve">sim&gt; reset </w:t>
      </w:r>
      <w:proofErr w:type="gramStart"/>
      <w:r w:rsidRPr="001E26AA">
        <w:t>cpu</w:t>
      </w:r>
      <w:proofErr w:type="gramEnd"/>
    </w:p>
    <w:p w14:paraId="39AB994A" w14:textId="77777777" w:rsidR="001F331C" w:rsidRPr="001E26AA" w:rsidRDefault="001F331C">
      <w:pPr>
        <w:pStyle w:val="SIMCommand"/>
      </w:pPr>
      <w:r w:rsidRPr="001E26AA">
        <w:t xml:space="preserve">sim&gt; set cpu </w:t>
      </w:r>
      <w:proofErr w:type="gramStart"/>
      <w:r w:rsidRPr="001E26AA">
        <w:t>banked</w:t>
      </w:r>
      <w:proofErr w:type="gramEnd"/>
    </w:p>
    <w:p w14:paraId="072481FB" w14:textId="77777777" w:rsidR="001F331C" w:rsidRPr="001E26AA" w:rsidRDefault="001F331C">
      <w:pPr>
        <w:pStyle w:val="SIMCommand"/>
      </w:pPr>
      <w:r w:rsidRPr="001E26AA">
        <w:lastRenderedPageBreak/>
        <w:t>sim&gt; set cpu itrap</w:t>
      </w:r>
    </w:p>
    <w:p w14:paraId="1E9B2DD0" w14:textId="77777777" w:rsidR="001F331C" w:rsidRPr="001E26AA" w:rsidRDefault="001F331C">
      <w:pPr>
        <w:pStyle w:val="SIMCommand"/>
      </w:pPr>
      <w:r w:rsidRPr="001E26AA">
        <w:t>sim&gt; boot dsk</w:t>
      </w:r>
    </w:p>
    <w:p w14:paraId="42393DCF" w14:textId="77777777" w:rsidR="001F331C" w:rsidRPr="001E26AA" w:rsidRDefault="001F331C">
      <w:pPr>
        <w:pStyle w:val="PlainText"/>
      </w:pPr>
      <w:r w:rsidRPr="001E26AA">
        <w:t>Executing "DO SYSCPM3" will re-generate the banked version of CP/M 3. You can boot CP/M 3 with or without a Z80 CPU. The Z80 CPU is needed for both sysgens due to the use of BOOTGEN.COM which requires it.</w:t>
      </w:r>
    </w:p>
    <w:p w14:paraId="2904FF59" w14:textId="77777777" w:rsidR="001F331C" w:rsidRPr="001E26AA" w:rsidRDefault="001F331C">
      <w:pPr>
        <w:pStyle w:val="NurText126"/>
      </w:pPr>
      <w:r w:rsidRPr="001E26AA">
        <w:t>The disk "cpm3.dsk"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3"/>
        <w:gridCol w:w="895"/>
        <w:gridCol w:w="716"/>
        <w:gridCol w:w="6508"/>
      </w:tblGrid>
      <w:tr w:rsidR="001F331C" w:rsidRPr="001E26AA" w14:paraId="3B616D1E" w14:textId="77777777">
        <w:trPr>
          <w:tblHeader/>
        </w:trPr>
        <w:tc>
          <w:tcPr>
            <w:tcW w:w="1476" w:type="dxa"/>
            <w:shd w:val="clear" w:color="auto" w:fill="E6E6E6"/>
          </w:tcPr>
          <w:p w14:paraId="3FC4C84F" w14:textId="77777777" w:rsidR="001F331C" w:rsidRPr="001E26AA" w:rsidRDefault="001F331C">
            <w:pPr>
              <w:pStyle w:val="NurTextCenter"/>
            </w:pPr>
            <w:r w:rsidRPr="001E26AA">
              <w:t>Name</w:t>
            </w:r>
          </w:p>
        </w:tc>
        <w:tc>
          <w:tcPr>
            <w:tcW w:w="900" w:type="dxa"/>
            <w:shd w:val="clear" w:color="auto" w:fill="E6E6E6"/>
          </w:tcPr>
          <w:p w14:paraId="7B454368" w14:textId="77777777" w:rsidR="001F331C" w:rsidRPr="001E26AA" w:rsidRDefault="001F331C">
            <w:pPr>
              <w:pStyle w:val="NurTextCenter"/>
            </w:pPr>
            <w:r w:rsidRPr="001E26AA">
              <w:t>Ext</w:t>
            </w:r>
          </w:p>
        </w:tc>
        <w:tc>
          <w:tcPr>
            <w:tcW w:w="720" w:type="dxa"/>
            <w:shd w:val="clear" w:color="auto" w:fill="E6E6E6"/>
          </w:tcPr>
          <w:p w14:paraId="2B37DC47" w14:textId="77777777" w:rsidR="001F331C" w:rsidRPr="001E26AA" w:rsidRDefault="001F331C">
            <w:pPr>
              <w:pStyle w:val="NurTextCenter"/>
            </w:pPr>
            <w:r w:rsidRPr="001E26AA">
              <w:t>Size</w:t>
            </w:r>
          </w:p>
        </w:tc>
        <w:tc>
          <w:tcPr>
            <w:tcW w:w="6612" w:type="dxa"/>
            <w:shd w:val="clear" w:color="auto" w:fill="E6E6E6"/>
          </w:tcPr>
          <w:p w14:paraId="190A4E10" w14:textId="77777777" w:rsidR="001F331C" w:rsidRPr="001E26AA" w:rsidRDefault="001F331C">
            <w:pPr>
              <w:pStyle w:val="NurTextCenter"/>
            </w:pPr>
            <w:r w:rsidRPr="001E26AA">
              <w:t>Comment</w:t>
            </w:r>
          </w:p>
        </w:tc>
      </w:tr>
      <w:tr w:rsidR="001F331C" w:rsidRPr="001E26AA" w14:paraId="1F00C061" w14:textId="77777777">
        <w:tc>
          <w:tcPr>
            <w:tcW w:w="1476" w:type="dxa"/>
          </w:tcPr>
          <w:p w14:paraId="23A3DF4F" w14:textId="77777777" w:rsidR="001F331C" w:rsidRPr="001E26AA" w:rsidRDefault="001F331C">
            <w:pPr>
              <w:pStyle w:val="NurTextCenter"/>
            </w:pPr>
            <w:r w:rsidRPr="001E26AA">
              <w:t>ASM</w:t>
            </w:r>
          </w:p>
        </w:tc>
        <w:tc>
          <w:tcPr>
            <w:tcW w:w="900" w:type="dxa"/>
          </w:tcPr>
          <w:p w14:paraId="60BA9125" w14:textId="77777777" w:rsidR="001F331C" w:rsidRPr="001E26AA" w:rsidRDefault="001F331C">
            <w:pPr>
              <w:pStyle w:val="NurTextCenter"/>
            </w:pPr>
            <w:r w:rsidRPr="001E26AA">
              <w:t>.COM</w:t>
            </w:r>
          </w:p>
        </w:tc>
        <w:tc>
          <w:tcPr>
            <w:tcW w:w="720" w:type="dxa"/>
          </w:tcPr>
          <w:p w14:paraId="705F222A" w14:textId="77777777" w:rsidR="001F331C" w:rsidRPr="001E26AA" w:rsidRDefault="001F331C">
            <w:pPr>
              <w:pStyle w:val="NurTextCenter"/>
            </w:pPr>
            <w:r w:rsidRPr="001E26AA">
              <w:t>8K</w:t>
            </w:r>
          </w:p>
        </w:tc>
        <w:tc>
          <w:tcPr>
            <w:tcW w:w="6612" w:type="dxa"/>
          </w:tcPr>
          <w:p w14:paraId="0CAE8A6A" w14:textId="77777777" w:rsidR="001F331C" w:rsidRPr="001E26AA" w:rsidRDefault="001F331C">
            <w:pPr>
              <w:pStyle w:val="NurTextCenter"/>
            </w:pPr>
            <w:r w:rsidRPr="001E26AA">
              <w:t>CP/M assembler</w:t>
            </w:r>
          </w:p>
        </w:tc>
      </w:tr>
      <w:tr w:rsidR="001F331C" w:rsidRPr="001E26AA" w14:paraId="3C6F08B7" w14:textId="77777777">
        <w:tc>
          <w:tcPr>
            <w:tcW w:w="1476" w:type="dxa"/>
          </w:tcPr>
          <w:p w14:paraId="7AE101BB" w14:textId="77777777" w:rsidR="001F331C" w:rsidRPr="001E26AA" w:rsidRDefault="001F331C">
            <w:pPr>
              <w:pStyle w:val="NurTextCenter"/>
            </w:pPr>
            <w:r w:rsidRPr="001E26AA">
              <w:t>ASSIGN</w:t>
            </w:r>
          </w:p>
        </w:tc>
        <w:tc>
          <w:tcPr>
            <w:tcW w:w="900" w:type="dxa"/>
          </w:tcPr>
          <w:p w14:paraId="250C617D" w14:textId="77777777" w:rsidR="001F331C" w:rsidRPr="001E26AA" w:rsidRDefault="001F331C">
            <w:pPr>
              <w:pStyle w:val="NurTextCenter"/>
            </w:pPr>
            <w:r w:rsidRPr="001E26AA">
              <w:t>.SYS</w:t>
            </w:r>
          </w:p>
        </w:tc>
        <w:tc>
          <w:tcPr>
            <w:tcW w:w="720" w:type="dxa"/>
          </w:tcPr>
          <w:p w14:paraId="6704CA4E" w14:textId="77777777" w:rsidR="001F331C" w:rsidRPr="001E26AA" w:rsidRDefault="001F331C">
            <w:pPr>
              <w:pStyle w:val="NurTextCenter"/>
            </w:pPr>
            <w:r w:rsidRPr="001E26AA">
              <w:t>2K</w:t>
            </w:r>
          </w:p>
        </w:tc>
        <w:tc>
          <w:tcPr>
            <w:tcW w:w="6612" w:type="dxa"/>
          </w:tcPr>
          <w:p w14:paraId="3DD200A1" w14:textId="77777777" w:rsidR="001F331C" w:rsidRPr="001E26AA" w:rsidRDefault="001F331C">
            <w:pPr>
              <w:pStyle w:val="NurTextCenter"/>
            </w:pPr>
          </w:p>
        </w:tc>
      </w:tr>
      <w:tr w:rsidR="001F331C" w:rsidRPr="001E26AA" w14:paraId="15B992E2" w14:textId="77777777">
        <w:tc>
          <w:tcPr>
            <w:tcW w:w="1476" w:type="dxa"/>
          </w:tcPr>
          <w:p w14:paraId="0AAE215C" w14:textId="77777777" w:rsidR="001F331C" w:rsidRPr="001E26AA" w:rsidRDefault="001F331C">
            <w:pPr>
              <w:pStyle w:val="NurTextCenter"/>
            </w:pPr>
            <w:r w:rsidRPr="001E26AA">
              <w:t>BDOS3</w:t>
            </w:r>
          </w:p>
        </w:tc>
        <w:tc>
          <w:tcPr>
            <w:tcW w:w="900" w:type="dxa"/>
          </w:tcPr>
          <w:p w14:paraId="554287D5" w14:textId="77777777" w:rsidR="001F331C" w:rsidRPr="001E26AA" w:rsidRDefault="001F331C">
            <w:pPr>
              <w:pStyle w:val="NurTextCenter"/>
            </w:pPr>
            <w:proofErr w:type="gramStart"/>
            <w:r w:rsidRPr="001E26AA">
              <w:t>.SPR</w:t>
            </w:r>
            <w:proofErr w:type="gramEnd"/>
          </w:p>
        </w:tc>
        <w:tc>
          <w:tcPr>
            <w:tcW w:w="720" w:type="dxa"/>
          </w:tcPr>
          <w:p w14:paraId="7461E62B" w14:textId="77777777" w:rsidR="001F331C" w:rsidRPr="001E26AA" w:rsidRDefault="001F331C">
            <w:pPr>
              <w:pStyle w:val="NurTextCenter"/>
            </w:pPr>
            <w:r w:rsidRPr="001E26AA">
              <w:t>10K</w:t>
            </w:r>
          </w:p>
        </w:tc>
        <w:tc>
          <w:tcPr>
            <w:tcW w:w="6612" w:type="dxa"/>
          </w:tcPr>
          <w:p w14:paraId="6AC8001F" w14:textId="77777777" w:rsidR="001F331C" w:rsidRPr="001E26AA" w:rsidRDefault="001F331C">
            <w:pPr>
              <w:pStyle w:val="NurTextCenter"/>
            </w:pPr>
          </w:p>
        </w:tc>
      </w:tr>
      <w:tr w:rsidR="001F331C" w:rsidRPr="001E26AA" w14:paraId="612F8EBE" w14:textId="77777777">
        <w:tc>
          <w:tcPr>
            <w:tcW w:w="1476" w:type="dxa"/>
          </w:tcPr>
          <w:p w14:paraId="0B44B80E" w14:textId="77777777" w:rsidR="001F331C" w:rsidRPr="001E26AA" w:rsidRDefault="001F331C">
            <w:pPr>
              <w:pStyle w:val="NurTextCenter"/>
            </w:pPr>
            <w:r w:rsidRPr="001E26AA">
              <w:t>BIOS3</w:t>
            </w:r>
          </w:p>
        </w:tc>
        <w:tc>
          <w:tcPr>
            <w:tcW w:w="900" w:type="dxa"/>
          </w:tcPr>
          <w:p w14:paraId="66559D4B" w14:textId="77777777" w:rsidR="001F331C" w:rsidRPr="001E26AA" w:rsidRDefault="001F331C">
            <w:pPr>
              <w:pStyle w:val="NurTextCenter"/>
            </w:pPr>
            <w:r w:rsidRPr="001E26AA">
              <w:t>.MAC</w:t>
            </w:r>
          </w:p>
        </w:tc>
        <w:tc>
          <w:tcPr>
            <w:tcW w:w="720" w:type="dxa"/>
          </w:tcPr>
          <w:p w14:paraId="7D802687" w14:textId="77777777" w:rsidR="001F331C" w:rsidRPr="001E26AA" w:rsidRDefault="001F331C">
            <w:pPr>
              <w:pStyle w:val="NurTextCenter"/>
            </w:pPr>
            <w:r w:rsidRPr="001E26AA">
              <w:t>28K</w:t>
            </w:r>
          </w:p>
        </w:tc>
        <w:tc>
          <w:tcPr>
            <w:tcW w:w="6612" w:type="dxa"/>
          </w:tcPr>
          <w:p w14:paraId="3852F28B" w14:textId="77777777" w:rsidR="001F331C" w:rsidRPr="001E26AA" w:rsidRDefault="001F331C">
            <w:pPr>
              <w:pStyle w:val="NurTextCenter"/>
            </w:pPr>
            <w:r w:rsidRPr="001E26AA">
              <w:t>CP/M 3 BIOS source for Altair SIMH</w:t>
            </w:r>
          </w:p>
        </w:tc>
      </w:tr>
      <w:tr w:rsidR="001F331C" w:rsidRPr="001E26AA" w14:paraId="65E6FA5B" w14:textId="77777777">
        <w:tc>
          <w:tcPr>
            <w:tcW w:w="1476" w:type="dxa"/>
          </w:tcPr>
          <w:p w14:paraId="7883FD77" w14:textId="77777777" w:rsidR="001F331C" w:rsidRPr="001E26AA" w:rsidRDefault="001F331C">
            <w:pPr>
              <w:pStyle w:val="NurTextCenter"/>
            </w:pPr>
            <w:r w:rsidRPr="001E26AA">
              <w:t>BIOS3</w:t>
            </w:r>
          </w:p>
        </w:tc>
        <w:tc>
          <w:tcPr>
            <w:tcW w:w="900" w:type="dxa"/>
          </w:tcPr>
          <w:p w14:paraId="7A9FB464" w14:textId="77777777" w:rsidR="001F331C" w:rsidRPr="001E26AA" w:rsidRDefault="001F331C">
            <w:pPr>
              <w:pStyle w:val="NurTextCenter"/>
            </w:pPr>
            <w:proofErr w:type="gramStart"/>
            <w:r w:rsidRPr="001E26AA">
              <w:t>.SPR</w:t>
            </w:r>
            <w:proofErr w:type="gramEnd"/>
          </w:p>
        </w:tc>
        <w:tc>
          <w:tcPr>
            <w:tcW w:w="720" w:type="dxa"/>
          </w:tcPr>
          <w:p w14:paraId="5BD84B66" w14:textId="77777777" w:rsidR="001F331C" w:rsidRPr="001E26AA" w:rsidRDefault="001F331C">
            <w:pPr>
              <w:pStyle w:val="NurTextCenter"/>
            </w:pPr>
            <w:r w:rsidRPr="001E26AA">
              <w:t>4K</w:t>
            </w:r>
          </w:p>
        </w:tc>
        <w:tc>
          <w:tcPr>
            <w:tcW w:w="6612" w:type="dxa"/>
          </w:tcPr>
          <w:p w14:paraId="13D177A0" w14:textId="77777777" w:rsidR="001F331C" w:rsidRPr="001E26AA" w:rsidRDefault="001F331C">
            <w:pPr>
              <w:pStyle w:val="NurTextCenter"/>
            </w:pPr>
          </w:p>
        </w:tc>
      </w:tr>
      <w:tr w:rsidR="001F331C" w:rsidRPr="001E26AA" w14:paraId="004D3447" w14:textId="77777777">
        <w:tc>
          <w:tcPr>
            <w:tcW w:w="1476" w:type="dxa"/>
          </w:tcPr>
          <w:p w14:paraId="691F6EF7" w14:textId="77777777" w:rsidR="001F331C" w:rsidRPr="001E26AA" w:rsidRDefault="001F331C">
            <w:pPr>
              <w:pStyle w:val="NurTextCenter"/>
            </w:pPr>
            <w:r w:rsidRPr="001E26AA">
              <w:t>BNKBDOS3</w:t>
            </w:r>
          </w:p>
        </w:tc>
        <w:tc>
          <w:tcPr>
            <w:tcW w:w="900" w:type="dxa"/>
          </w:tcPr>
          <w:p w14:paraId="75F0E7DF" w14:textId="77777777" w:rsidR="001F331C" w:rsidRPr="001E26AA" w:rsidRDefault="001F331C">
            <w:pPr>
              <w:pStyle w:val="NurTextCenter"/>
            </w:pPr>
            <w:proofErr w:type="gramStart"/>
            <w:r w:rsidRPr="001E26AA">
              <w:t>.SPR</w:t>
            </w:r>
            <w:proofErr w:type="gramEnd"/>
          </w:p>
        </w:tc>
        <w:tc>
          <w:tcPr>
            <w:tcW w:w="720" w:type="dxa"/>
          </w:tcPr>
          <w:p w14:paraId="35FC56AA" w14:textId="77777777" w:rsidR="001F331C" w:rsidRPr="001E26AA" w:rsidRDefault="001F331C">
            <w:pPr>
              <w:pStyle w:val="NurTextCenter"/>
            </w:pPr>
            <w:r w:rsidRPr="001E26AA">
              <w:t>14K</w:t>
            </w:r>
          </w:p>
        </w:tc>
        <w:tc>
          <w:tcPr>
            <w:tcW w:w="6612" w:type="dxa"/>
          </w:tcPr>
          <w:p w14:paraId="2C958CF4" w14:textId="77777777" w:rsidR="001F331C" w:rsidRPr="001E26AA" w:rsidRDefault="001F331C">
            <w:pPr>
              <w:pStyle w:val="NurTextCenter"/>
            </w:pPr>
          </w:p>
        </w:tc>
      </w:tr>
      <w:tr w:rsidR="001F331C" w:rsidRPr="001E26AA" w14:paraId="03035191" w14:textId="77777777">
        <w:tc>
          <w:tcPr>
            <w:tcW w:w="1476" w:type="dxa"/>
          </w:tcPr>
          <w:p w14:paraId="2CDB2DC8" w14:textId="77777777" w:rsidR="001F331C" w:rsidRPr="001E26AA" w:rsidRDefault="001F331C">
            <w:pPr>
              <w:pStyle w:val="NurTextCenter"/>
            </w:pPr>
            <w:r w:rsidRPr="001E26AA">
              <w:t>BNKBIOS3</w:t>
            </w:r>
          </w:p>
        </w:tc>
        <w:tc>
          <w:tcPr>
            <w:tcW w:w="900" w:type="dxa"/>
          </w:tcPr>
          <w:p w14:paraId="6F782F04" w14:textId="77777777" w:rsidR="001F331C" w:rsidRPr="001E26AA" w:rsidRDefault="001F331C">
            <w:pPr>
              <w:pStyle w:val="NurTextCenter"/>
            </w:pPr>
            <w:proofErr w:type="gramStart"/>
            <w:r w:rsidRPr="001E26AA">
              <w:t>.SPR</w:t>
            </w:r>
            <w:proofErr w:type="gramEnd"/>
          </w:p>
        </w:tc>
        <w:tc>
          <w:tcPr>
            <w:tcW w:w="720" w:type="dxa"/>
          </w:tcPr>
          <w:p w14:paraId="70B0A11D" w14:textId="77777777" w:rsidR="001F331C" w:rsidRPr="001E26AA" w:rsidRDefault="001F331C">
            <w:pPr>
              <w:pStyle w:val="NurTextCenter"/>
            </w:pPr>
            <w:r w:rsidRPr="001E26AA">
              <w:t>4K</w:t>
            </w:r>
          </w:p>
        </w:tc>
        <w:tc>
          <w:tcPr>
            <w:tcW w:w="6612" w:type="dxa"/>
          </w:tcPr>
          <w:p w14:paraId="4321CEB2" w14:textId="77777777" w:rsidR="001F331C" w:rsidRPr="001E26AA" w:rsidRDefault="001F331C">
            <w:pPr>
              <w:pStyle w:val="NurTextCenter"/>
            </w:pPr>
          </w:p>
        </w:tc>
      </w:tr>
      <w:tr w:rsidR="001F331C" w:rsidRPr="001E26AA" w14:paraId="34342886" w14:textId="77777777">
        <w:tc>
          <w:tcPr>
            <w:tcW w:w="1476" w:type="dxa"/>
          </w:tcPr>
          <w:p w14:paraId="315CE56B" w14:textId="77777777" w:rsidR="001F331C" w:rsidRPr="001E26AA" w:rsidRDefault="001F331C">
            <w:pPr>
              <w:pStyle w:val="NurTextCenter"/>
            </w:pPr>
            <w:r w:rsidRPr="001E26AA">
              <w:t>BOOT</w:t>
            </w:r>
          </w:p>
        </w:tc>
        <w:tc>
          <w:tcPr>
            <w:tcW w:w="900" w:type="dxa"/>
          </w:tcPr>
          <w:p w14:paraId="53DA0720" w14:textId="77777777" w:rsidR="001F331C" w:rsidRPr="001E26AA" w:rsidRDefault="001F331C">
            <w:pPr>
              <w:pStyle w:val="NurTextCenter"/>
            </w:pPr>
            <w:r w:rsidRPr="001E26AA">
              <w:t>.COM</w:t>
            </w:r>
          </w:p>
        </w:tc>
        <w:tc>
          <w:tcPr>
            <w:tcW w:w="720" w:type="dxa"/>
          </w:tcPr>
          <w:p w14:paraId="6E502B84" w14:textId="77777777" w:rsidR="001F331C" w:rsidRPr="001E26AA" w:rsidRDefault="001F331C">
            <w:pPr>
              <w:pStyle w:val="NurTextCenter"/>
            </w:pPr>
            <w:r w:rsidRPr="001E26AA">
              <w:t>2K</w:t>
            </w:r>
          </w:p>
        </w:tc>
        <w:tc>
          <w:tcPr>
            <w:tcW w:w="6612" w:type="dxa"/>
          </w:tcPr>
          <w:p w14:paraId="14A25F71" w14:textId="77777777" w:rsidR="001F331C" w:rsidRPr="001E26AA" w:rsidRDefault="001F331C">
            <w:pPr>
              <w:pStyle w:val="NurTextCenter"/>
            </w:pPr>
            <w:r w:rsidRPr="001E26AA">
              <w:t>transfer control to boot ROM</w:t>
            </w:r>
          </w:p>
        </w:tc>
      </w:tr>
      <w:tr w:rsidR="001F331C" w:rsidRPr="001E26AA" w14:paraId="15EE4B3F" w14:textId="77777777">
        <w:tc>
          <w:tcPr>
            <w:tcW w:w="1476" w:type="dxa"/>
          </w:tcPr>
          <w:p w14:paraId="5003788B" w14:textId="77777777" w:rsidR="001F331C" w:rsidRPr="001E26AA" w:rsidRDefault="001F331C">
            <w:pPr>
              <w:pStyle w:val="NurTextCenter"/>
            </w:pPr>
            <w:r w:rsidRPr="001E26AA">
              <w:t>BOOTGEN</w:t>
            </w:r>
          </w:p>
        </w:tc>
        <w:tc>
          <w:tcPr>
            <w:tcW w:w="900" w:type="dxa"/>
          </w:tcPr>
          <w:p w14:paraId="30343A7F" w14:textId="77777777" w:rsidR="001F331C" w:rsidRPr="001E26AA" w:rsidRDefault="001F331C">
            <w:pPr>
              <w:pStyle w:val="NurTextCenter"/>
            </w:pPr>
            <w:r w:rsidRPr="001E26AA">
              <w:t>.COM</w:t>
            </w:r>
          </w:p>
        </w:tc>
        <w:tc>
          <w:tcPr>
            <w:tcW w:w="720" w:type="dxa"/>
          </w:tcPr>
          <w:p w14:paraId="5EB4F759" w14:textId="77777777" w:rsidR="001F331C" w:rsidRPr="001E26AA" w:rsidRDefault="001F331C">
            <w:pPr>
              <w:pStyle w:val="NurTextCenter"/>
            </w:pPr>
            <w:r w:rsidRPr="001E26AA">
              <w:t>2K</w:t>
            </w:r>
          </w:p>
        </w:tc>
        <w:tc>
          <w:tcPr>
            <w:tcW w:w="6612" w:type="dxa"/>
          </w:tcPr>
          <w:p w14:paraId="5F81E9AC" w14:textId="77777777" w:rsidR="001F331C" w:rsidRPr="001E26AA" w:rsidRDefault="001F331C">
            <w:pPr>
              <w:pStyle w:val="NurTextCenter"/>
            </w:pPr>
            <w:r w:rsidRPr="001E26AA">
              <w:t>put a program on the boot sectors</w:t>
            </w:r>
          </w:p>
        </w:tc>
      </w:tr>
      <w:tr w:rsidR="001F331C" w:rsidRPr="001E26AA" w14:paraId="2ED3BC9B" w14:textId="77777777">
        <w:tc>
          <w:tcPr>
            <w:tcW w:w="1476" w:type="dxa"/>
          </w:tcPr>
          <w:p w14:paraId="71C9689B" w14:textId="77777777" w:rsidR="001F331C" w:rsidRPr="001E26AA" w:rsidRDefault="001F331C">
            <w:pPr>
              <w:pStyle w:val="NurTextCenter"/>
            </w:pPr>
            <w:r w:rsidRPr="001E26AA">
              <w:t>CCP</w:t>
            </w:r>
          </w:p>
        </w:tc>
        <w:tc>
          <w:tcPr>
            <w:tcW w:w="900" w:type="dxa"/>
          </w:tcPr>
          <w:p w14:paraId="56BEEF67" w14:textId="77777777" w:rsidR="001F331C" w:rsidRPr="001E26AA" w:rsidRDefault="001F331C">
            <w:pPr>
              <w:pStyle w:val="NurTextCenter"/>
            </w:pPr>
            <w:r w:rsidRPr="001E26AA">
              <w:t>.COM</w:t>
            </w:r>
          </w:p>
        </w:tc>
        <w:tc>
          <w:tcPr>
            <w:tcW w:w="720" w:type="dxa"/>
          </w:tcPr>
          <w:p w14:paraId="75F32E3D" w14:textId="77777777" w:rsidR="001F331C" w:rsidRPr="001E26AA" w:rsidRDefault="001F331C">
            <w:pPr>
              <w:pStyle w:val="NurTextCenter"/>
            </w:pPr>
            <w:r w:rsidRPr="001E26AA">
              <w:t>4K</w:t>
            </w:r>
          </w:p>
        </w:tc>
        <w:tc>
          <w:tcPr>
            <w:tcW w:w="6612" w:type="dxa"/>
          </w:tcPr>
          <w:p w14:paraId="0D41C29D" w14:textId="77777777" w:rsidR="001F331C" w:rsidRPr="001E26AA" w:rsidRDefault="001F331C">
            <w:pPr>
              <w:pStyle w:val="NurTextCenter"/>
            </w:pPr>
          </w:p>
        </w:tc>
      </w:tr>
      <w:tr w:rsidR="001F331C" w:rsidRPr="001E26AA" w14:paraId="2F188041" w14:textId="77777777">
        <w:tc>
          <w:tcPr>
            <w:tcW w:w="1476" w:type="dxa"/>
          </w:tcPr>
          <w:p w14:paraId="0BF7494C" w14:textId="77777777" w:rsidR="001F331C" w:rsidRPr="001E26AA" w:rsidRDefault="001F331C">
            <w:pPr>
              <w:pStyle w:val="NurTextCenter"/>
            </w:pPr>
            <w:r w:rsidRPr="001E26AA">
              <w:t>COPYSYS</w:t>
            </w:r>
          </w:p>
        </w:tc>
        <w:tc>
          <w:tcPr>
            <w:tcW w:w="900" w:type="dxa"/>
          </w:tcPr>
          <w:p w14:paraId="28C3AAEC" w14:textId="77777777" w:rsidR="001F331C" w:rsidRPr="001E26AA" w:rsidRDefault="001F331C">
            <w:pPr>
              <w:pStyle w:val="NurTextCenter"/>
            </w:pPr>
            <w:r w:rsidRPr="001E26AA">
              <w:t>.COM</w:t>
            </w:r>
          </w:p>
        </w:tc>
        <w:tc>
          <w:tcPr>
            <w:tcW w:w="720" w:type="dxa"/>
          </w:tcPr>
          <w:p w14:paraId="7580F00E" w14:textId="77777777" w:rsidR="001F331C" w:rsidRPr="001E26AA" w:rsidRDefault="001F331C">
            <w:pPr>
              <w:pStyle w:val="NurTextCenter"/>
            </w:pPr>
            <w:r w:rsidRPr="001E26AA">
              <w:t>2K</w:t>
            </w:r>
          </w:p>
        </w:tc>
        <w:tc>
          <w:tcPr>
            <w:tcW w:w="6612" w:type="dxa"/>
          </w:tcPr>
          <w:p w14:paraId="6E863E7F" w14:textId="77777777" w:rsidR="001F331C" w:rsidRPr="001E26AA" w:rsidRDefault="001F331C">
            <w:pPr>
              <w:pStyle w:val="NurTextCenter"/>
            </w:pPr>
          </w:p>
        </w:tc>
      </w:tr>
      <w:tr w:rsidR="001F331C" w:rsidRPr="001E26AA" w14:paraId="31495482" w14:textId="77777777">
        <w:tc>
          <w:tcPr>
            <w:tcW w:w="1476" w:type="dxa"/>
          </w:tcPr>
          <w:p w14:paraId="59FD09AA" w14:textId="77777777" w:rsidR="001F331C" w:rsidRPr="001E26AA" w:rsidRDefault="001F331C">
            <w:pPr>
              <w:pStyle w:val="NurTextCenter"/>
            </w:pPr>
            <w:r w:rsidRPr="001E26AA">
              <w:t>CPM3</w:t>
            </w:r>
          </w:p>
        </w:tc>
        <w:tc>
          <w:tcPr>
            <w:tcW w:w="900" w:type="dxa"/>
          </w:tcPr>
          <w:p w14:paraId="5B68A69B" w14:textId="77777777" w:rsidR="001F331C" w:rsidRPr="001E26AA" w:rsidRDefault="001F331C">
            <w:pPr>
              <w:pStyle w:val="NurTextCenter"/>
            </w:pPr>
            <w:r w:rsidRPr="001E26AA">
              <w:t>.SYS</w:t>
            </w:r>
          </w:p>
        </w:tc>
        <w:tc>
          <w:tcPr>
            <w:tcW w:w="720" w:type="dxa"/>
          </w:tcPr>
          <w:p w14:paraId="58CC7F12" w14:textId="77777777" w:rsidR="001F331C" w:rsidRPr="001E26AA" w:rsidRDefault="001F331C">
            <w:pPr>
              <w:pStyle w:val="NurTextCenter"/>
            </w:pPr>
            <w:r w:rsidRPr="001E26AA">
              <w:t>18K</w:t>
            </w:r>
          </w:p>
        </w:tc>
        <w:tc>
          <w:tcPr>
            <w:tcW w:w="6612" w:type="dxa"/>
          </w:tcPr>
          <w:p w14:paraId="3833AB8F" w14:textId="77777777" w:rsidR="001F331C" w:rsidRPr="001E26AA" w:rsidRDefault="001F331C">
            <w:pPr>
              <w:pStyle w:val="NurTextCenter"/>
            </w:pPr>
          </w:p>
        </w:tc>
      </w:tr>
      <w:tr w:rsidR="001F331C" w:rsidRPr="001E26AA" w14:paraId="0BA0B0D8" w14:textId="77777777">
        <w:tc>
          <w:tcPr>
            <w:tcW w:w="1476" w:type="dxa"/>
          </w:tcPr>
          <w:p w14:paraId="653BC49C" w14:textId="77777777" w:rsidR="001F331C" w:rsidRPr="001E26AA" w:rsidRDefault="001F331C">
            <w:pPr>
              <w:pStyle w:val="NurTextCenter"/>
            </w:pPr>
            <w:r w:rsidRPr="001E26AA">
              <w:t>CPMLDR</w:t>
            </w:r>
          </w:p>
        </w:tc>
        <w:tc>
          <w:tcPr>
            <w:tcW w:w="900" w:type="dxa"/>
          </w:tcPr>
          <w:p w14:paraId="40F27627" w14:textId="77777777" w:rsidR="001F331C" w:rsidRPr="001E26AA" w:rsidRDefault="001F331C">
            <w:pPr>
              <w:pStyle w:val="NurTextCenter"/>
            </w:pPr>
            <w:r w:rsidRPr="001E26AA">
              <w:t>.MAC</w:t>
            </w:r>
          </w:p>
        </w:tc>
        <w:tc>
          <w:tcPr>
            <w:tcW w:w="720" w:type="dxa"/>
          </w:tcPr>
          <w:p w14:paraId="30AB9C12" w14:textId="77777777" w:rsidR="001F331C" w:rsidRPr="001E26AA" w:rsidRDefault="001F331C">
            <w:pPr>
              <w:pStyle w:val="NurTextCenter"/>
            </w:pPr>
            <w:r w:rsidRPr="001E26AA">
              <w:t>38K</w:t>
            </w:r>
          </w:p>
        </w:tc>
        <w:tc>
          <w:tcPr>
            <w:tcW w:w="6612" w:type="dxa"/>
          </w:tcPr>
          <w:p w14:paraId="428F3994" w14:textId="77777777" w:rsidR="001F331C" w:rsidRPr="001E26AA" w:rsidRDefault="001F331C">
            <w:pPr>
              <w:pStyle w:val="NurTextCenter"/>
            </w:pPr>
            <w:r w:rsidRPr="001E26AA">
              <w:t>CP/M 3 loader assembler source</w:t>
            </w:r>
          </w:p>
        </w:tc>
      </w:tr>
      <w:tr w:rsidR="001F331C" w:rsidRPr="001E26AA" w14:paraId="514F5C30" w14:textId="77777777">
        <w:tc>
          <w:tcPr>
            <w:tcW w:w="1476" w:type="dxa"/>
          </w:tcPr>
          <w:p w14:paraId="2EAD0C49" w14:textId="77777777" w:rsidR="001F331C" w:rsidRPr="001E26AA" w:rsidRDefault="001F331C">
            <w:pPr>
              <w:pStyle w:val="NurTextCenter"/>
            </w:pPr>
            <w:r w:rsidRPr="001E26AA">
              <w:t>DATE</w:t>
            </w:r>
          </w:p>
        </w:tc>
        <w:tc>
          <w:tcPr>
            <w:tcW w:w="900" w:type="dxa"/>
          </w:tcPr>
          <w:p w14:paraId="3FBD20BD" w14:textId="77777777" w:rsidR="001F331C" w:rsidRPr="001E26AA" w:rsidRDefault="001F331C">
            <w:pPr>
              <w:pStyle w:val="NurTextCenter"/>
            </w:pPr>
            <w:r w:rsidRPr="001E26AA">
              <w:t>.COM</w:t>
            </w:r>
          </w:p>
        </w:tc>
        <w:tc>
          <w:tcPr>
            <w:tcW w:w="720" w:type="dxa"/>
          </w:tcPr>
          <w:p w14:paraId="559DD2CB" w14:textId="77777777" w:rsidR="001F331C" w:rsidRPr="001E26AA" w:rsidRDefault="001F331C">
            <w:pPr>
              <w:pStyle w:val="NurTextCenter"/>
            </w:pPr>
            <w:r w:rsidRPr="001E26AA">
              <w:t>4K</w:t>
            </w:r>
          </w:p>
        </w:tc>
        <w:tc>
          <w:tcPr>
            <w:tcW w:w="6612" w:type="dxa"/>
          </w:tcPr>
          <w:p w14:paraId="22AC9150" w14:textId="77777777" w:rsidR="001F331C" w:rsidRPr="001E26AA" w:rsidRDefault="001F331C">
            <w:pPr>
              <w:pStyle w:val="NurTextCenter"/>
            </w:pPr>
            <w:r w:rsidRPr="001E26AA">
              <w:t>date utility</w:t>
            </w:r>
          </w:p>
        </w:tc>
      </w:tr>
      <w:tr w:rsidR="001F331C" w:rsidRPr="001E26AA" w14:paraId="6168A9B9" w14:textId="77777777">
        <w:tc>
          <w:tcPr>
            <w:tcW w:w="1476" w:type="dxa"/>
          </w:tcPr>
          <w:p w14:paraId="6C908B21" w14:textId="77777777" w:rsidR="001F331C" w:rsidRPr="001E26AA" w:rsidRDefault="001F331C">
            <w:pPr>
              <w:pStyle w:val="NurTextCenter"/>
            </w:pPr>
            <w:r w:rsidRPr="001E26AA">
              <w:t>DDT</w:t>
            </w:r>
          </w:p>
        </w:tc>
        <w:tc>
          <w:tcPr>
            <w:tcW w:w="900" w:type="dxa"/>
          </w:tcPr>
          <w:p w14:paraId="00366E33" w14:textId="77777777" w:rsidR="001F331C" w:rsidRPr="001E26AA" w:rsidRDefault="001F331C">
            <w:pPr>
              <w:pStyle w:val="NurTextCenter"/>
            </w:pPr>
            <w:r w:rsidRPr="001E26AA">
              <w:t>.COM</w:t>
            </w:r>
          </w:p>
        </w:tc>
        <w:tc>
          <w:tcPr>
            <w:tcW w:w="720" w:type="dxa"/>
          </w:tcPr>
          <w:p w14:paraId="432E3BB9" w14:textId="77777777" w:rsidR="001F331C" w:rsidRPr="001E26AA" w:rsidRDefault="001F331C">
            <w:pPr>
              <w:pStyle w:val="NurTextCenter"/>
            </w:pPr>
            <w:r w:rsidRPr="001E26AA">
              <w:t>6K</w:t>
            </w:r>
          </w:p>
        </w:tc>
        <w:tc>
          <w:tcPr>
            <w:tcW w:w="6612" w:type="dxa"/>
          </w:tcPr>
          <w:p w14:paraId="5FB5ED97" w14:textId="77777777" w:rsidR="001F331C" w:rsidRPr="001E26AA" w:rsidRDefault="001F331C">
            <w:pPr>
              <w:pStyle w:val="NurTextCenter"/>
            </w:pPr>
            <w:r w:rsidRPr="001E26AA">
              <w:t xml:space="preserve">8080 </w:t>
            </w:r>
            <w:proofErr w:type="gramStart"/>
            <w:r w:rsidRPr="001E26AA">
              <w:t>debugger</w:t>
            </w:r>
            <w:proofErr w:type="gramEnd"/>
          </w:p>
        </w:tc>
      </w:tr>
      <w:tr w:rsidR="001F331C" w:rsidRPr="001E26AA" w14:paraId="12103F4A" w14:textId="77777777">
        <w:tc>
          <w:tcPr>
            <w:tcW w:w="1476" w:type="dxa"/>
          </w:tcPr>
          <w:p w14:paraId="0743FF51" w14:textId="77777777" w:rsidR="001F331C" w:rsidRPr="001E26AA" w:rsidRDefault="001F331C">
            <w:pPr>
              <w:pStyle w:val="NurTextCenter"/>
            </w:pPr>
            <w:r w:rsidRPr="001E26AA">
              <w:t>DDTZ</w:t>
            </w:r>
          </w:p>
        </w:tc>
        <w:tc>
          <w:tcPr>
            <w:tcW w:w="900" w:type="dxa"/>
          </w:tcPr>
          <w:p w14:paraId="56A6897C" w14:textId="77777777" w:rsidR="001F331C" w:rsidRPr="001E26AA" w:rsidRDefault="001F331C">
            <w:pPr>
              <w:pStyle w:val="NurTextCenter"/>
            </w:pPr>
            <w:r w:rsidRPr="001E26AA">
              <w:t>.COM</w:t>
            </w:r>
          </w:p>
        </w:tc>
        <w:tc>
          <w:tcPr>
            <w:tcW w:w="720" w:type="dxa"/>
          </w:tcPr>
          <w:p w14:paraId="4DF549B1" w14:textId="77777777" w:rsidR="001F331C" w:rsidRPr="001E26AA" w:rsidRDefault="001F331C">
            <w:pPr>
              <w:pStyle w:val="NurTextCenter"/>
            </w:pPr>
            <w:r w:rsidRPr="001E26AA">
              <w:t>10K</w:t>
            </w:r>
          </w:p>
        </w:tc>
        <w:tc>
          <w:tcPr>
            <w:tcW w:w="6612" w:type="dxa"/>
          </w:tcPr>
          <w:p w14:paraId="5618D780" w14:textId="77777777" w:rsidR="001F331C" w:rsidRPr="001E26AA" w:rsidRDefault="001F331C">
            <w:pPr>
              <w:pStyle w:val="NurTextCenter"/>
            </w:pPr>
            <w:r w:rsidRPr="001E26AA">
              <w:t>Z80 debugger</w:t>
            </w:r>
          </w:p>
        </w:tc>
      </w:tr>
      <w:tr w:rsidR="001F331C" w:rsidRPr="001E26AA" w14:paraId="09620CA7" w14:textId="77777777">
        <w:tc>
          <w:tcPr>
            <w:tcW w:w="1476" w:type="dxa"/>
          </w:tcPr>
          <w:p w14:paraId="1458C20B" w14:textId="77777777" w:rsidR="001F331C" w:rsidRPr="001E26AA" w:rsidRDefault="001F331C">
            <w:pPr>
              <w:pStyle w:val="NurTextCenter"/>
            </w:pPr>
            <w:r w:rsidRPr="001E26AA">
              <w:t>DEFS</w:t>
            </w:r>
          </w:p>
        </w:tc>
        <w:tc>
          <w:tcPr>
            <w:tcW w:w="900" w:type="dxa"/>
          </w:tcPr>
          <w:p w14:paraId="2C18D067" w14:textId="77777777" w:rsidR="001F331C" w:rsidRPr="001E26AA" w:rsidRDefault="001F331C">
            <w:pPr>
              <w:pStyle w:val="NurTextCenter"/>
            </w:pPr>
            <w:r w:rsidRPr="001E26AA">
              <w:t>.LIB</w:t>
            </w:r>
          </w:p>
        </w:tc>
        <w:tc>
          <w:tcPr>
            <w:tcW w:w="720" w:type="dxa"/>
          </w:tcPr>
          <w:p w14:paraId="4EFFBFEE" w14:textId="77777777" w:rsidR="001F331C" w:rsidRPr="001E26AA" w:rsidRDefault="001F331C">
            <w:pPr>
              <w:pStyle w:val="NurTextCenter"/>
            </w:pPr>
            <w:r w:rsidRPr="001E26AA">
              <w:t>2K</w:t>
            </w:r>
          </w:p>
        </w:tc>
        <w:tc>
          <w:tcPr>
            <w:tcW w:w="6612" w:type="dxa"/>
          </w:tcPr>
          <w:p w14:paraId="4472F65C" w14:textId="77777777" w:rsidR="001F331C" w:rsidRPr="001E26AA" w:rsidRDefault="001F331C">
            <w:pPr>
              <w:pStyle w:val="NurTextCenter"/>
            </w:pPr>
            <w:r w:rsidRPr="001E26AA">
              <w:t>include file for BIOS3.MAC to create banked CP/M 3</w:t>
            </w:r>
          </w:p>
        </w:tc>
      </w:tr>
      <w:tr w:rsidR="001F331C" w:rsidRPr="001E26AA" w14:paraId="61460DCF" w14:textId="77777777">
        <w:tc>
          <w:tcPr>
            <w:tcW w:w="1476" w:type="dxa"/>
          </w:tcPr>
          <w:p w14:paraId="118C255B" w14:textId="77777777" w:rsidR="001F331C" w:rsidRPr="001E26AA" w:rsidRDefault="001F331C">
            <w:pPr>
              <w:pStyle w:val="NurTextCenter"/>
            </w:pPr>
            <w:r w:rsidRPr="001E26AA">
              <w:t>DEVICE</w:t>
            </w:r>
          </w:p>
        </w:tc>
        <w:tc>
          <w:tcPr>
            <w:tcW w:w="900" w:type="dxa"/>
          </w:tcPr>
          <w:p w14:paraId="4881E0DC" w14:textId="77777777" w:rsidR="001F331C" w:rsidRPr="001E26AA" w:rsidRDefault="001F331C">
            <w:pPr>
              <w:pStyle w:val="NurTextCenter"/>
            </w:pPr>
            <w:r w:rsidRPr="001E26AA">
              <w:t>.COM</w:t>
            </w:r>
          </w:p>
        </w:tc>
        <w:tc>
          <w:tcPr>
            <w:tcW w:w="720" w:type="dxa"/>
          </w:tcPr>
          <w:p w14:paraId="399C38BB" w14:textId="77777777" w:rsidR="001F331C" w:rsidRPr="001E26AA" w:rsidRDefault="001F331C">
            <w:pPr>
              <w:pStyle w:val="NurTextCenter"/>
            </w:pPr>
            <w:r w:rsidRPr="001E26AA">
              <w:t>8K</w:t>
            </w:r>
          </w:p>
        </w:tc>
        <w:tc>
          <w:tcPr>
            <w:tcW w:w="6612" w:type="dxa"/>
          </w:tcPr>
          <w:p w14:paraId="39392B7C" w14:textId="77777777" w:rsidR="001F331C" w:rsidRPr="001E26AA" w:rsidRDefault="001F331C">
            <w:pPr>
              <w:pStyle w:val="NurTextCenter"/>
            </w:pPr>
          </w:p>
        </w:tc>
      </w:tr>
      <w:tr w:rsidR="001F331C" w:rsidRPr="001E26AA" w14:paraId="284D4141" w14:textId="77777777">
        <w:tc>
          <w:tcPr>
            <w:tcW w:w="1476" w:type="dxa"/>
          </w:tcPr>
          <w:p w14:paraId="578CAF44" w14:textId="77777777" w:rsidR="001F331C" w:rsidRPr="001E26AA" w:rsidRDefault="001F331C">
            <w:pPr>
              <w:pStyle w:val="NurTextCenter"/>
            </w:pPr>
            <w:r w:rsidRPr="001E26AA">
              <w:t>DIF</w:t>
            </w:r>
          </w:p>
        </w:tc>
        <w:tc>
          <w:tcPr>
            <w:tcW w:w="900" w:type="dxa"/>
          </w:tcPr>
          <w:p w14:paraId="4B2CA137" w14:textId="77777777" w:rsidR="001F331C" w:rsidRPr="001E26AA" w:rsidRDefault="001F331C">
            <w:pPr>
              <w:pStyle w:val="NurTextCenter"/>
            </w:pPr>
            <w:r w:rsidRPr="001E26AA">
              <w:t>.COM</w:t>
            </w:r>
          </w:p>
        </w:tc>
        <w:tc>
          <w:tcPr>
            <w:tcW w:w="720" w:type="dxa"/>
          </w:tcPr>
          <w:p w14:paraId="0A3188D6" w14:textId="77777777" w:rsidR="001F331C" w:rsidRPr="001E26AA" w:rsidRDefault="001F331C">
            <w:pPr>
              <w:pStyle w:val="NurTextCenter"/>
            </w:pPr>
            <w:r w:rsidRPr="001E26AA">
              <w:t>4K</w:t>
            </w:r>
          </w:p>
        </w:tc>
        <w:tc>
          <w:tcPr>
            <w:tcW w:w="6612" w:type="dxa"/>
          </w:tcPr>
          <w:p w14:paraId="295B22A8" w14:textId="77777777" w:rsidR="001F331C" w:rsidRPr="001E26AA" w:rsidRDefault="001F331C">
            <w:pPr>
              <w:pStyle w:val="NurTextCenter"/>
            </w:pPr>
            <w:r w:rsidRPr="001E26AA">
              <w:t>determine differences between two files</w:t>
            </w:r>
          </w:p>
        </w:tc>
      </w:tr>
      <w:tr w:rsidR="001F331C" w:rsidRPr="001E26AA" w14:paraId="1E27DCC1" w14:textId="77777777">
        <w:tc>
          <w:tcPr>
            <w:tcW w:w="1476" w:type="dxa"/>
          </w:tcPr>
          <w:p w14:paraId="36CD1343" w14:textId="77777777" w:rsidR="001F331C" w:rsidRPr="001E26AA" w:rsidRDefault="001F331C">
            <w:pPr>
              <w:pStyle w:val="NurTextCenter"/>
            </w:pPr>
            <w:r w:rsidRPr="001E26AA">
              <w:t>DIR</w:t>
            </w:r>
          </w:p>
        </w:tc>
        <w:tc>
          <w:tcPr>
            <w:tcW w:w="900" w:type="dxa"/>
          </w:tcPr>
          <w:p w14:paraId="7468B11A" w14:textId="77777777" w:rsidR="001F331C" w:rsidRPr="001E26AA" w:rsidRDefault="001F331C">
            <w:pPr>
              <w:pStyle w:val="NurTextCenter"/>
            </w:pPr>
            <w:r w:rsidRPr="001E26AA">
              <w:t>.COM</w:t>
            </w:r>
          </w:p>
        </w:tc>
        <w:tc>
          <w:tcPr>
            <w:tcW w:w="720" w:type="dxa"/>
          </w:tcPr>
          <w:p w14:paraId="6F5F2263" w14:textId="77777777" w:rsidR="001F331C" w:rsidRPr="001E26AA" w:rsidRDefault="001F331C">
            <w:pPr>
              <w:pStyle w:val="NurTextCenter"/>
            </w:pPr>
            <w:r w:rsidRPr="001E26AA">
              <w:t>16K</w:t>
            </w:r>
          </w:p>
        </w:tc>
        <w:tc>
          <w:tcPr>
            <w:tcW w:w="6612" w:type="dxa"/>
          </w:tcPr>
          <w:p w14:paraId="2FB71831" w14:textId="77777777" w:rsidR="001F331C" w:rsidRPr="001E26AA" w:rsidRDefault="001F331C">
            <w:pPr>
              <w:pStyle w:val="NurTextCenter"/>
            </w:pPr>
            <w:r w:rsidRPr="001E26AA">
              <w:t>directory utility</w:t>
            </w:r>
          </w:p>
        </w:tc>
      </w:tr>
      <w:tr w:rsidR="001F331C" w:rsidRPr="001E26AA" w14:paraId="52ED27D1" w14:textId="77777777">
        <w:tc>
          <w:tcPr>
            <w:tcW w:w="1476" w:type="dxa"/>
          </w:tcPr>
          <w:p w14:paraId="7A4CA07E" w14:textId="77777777" w:rsidR="001F331C" w:rsidRPr="001E26AA" w:rsidRDefault="001F331C">
            <w:pPr>
              <w:pStyle w:val="NurTextCenter"/>
            </w:pPr>
            <w:r w:rsidRPr="001E26AA">
              <w:t>DO</w:t>
            </w:r>
          </w:p>
        </w:tc>
        <w:tc>
          <w:tcPr>
            <w:tcW w:w="900" w:type="dxa"/>
          </w:tcPr>
          <w:p w14:paraId="68B5ED71" w14:textId="77777777" w:rsidR="001F331C" w:rsidRPr="001E26AA" w:rsidRDefault="001F331C">
            <w:pPr>
              <w:pStyle w:val="NurTextCenter"/>
            </w:pPr>
            <w:r w:rsidRPr="001E26AA">
              <w:t>.COM</w:t>
            </w:r>
          </w:p>
        </w:tc>
        <w:tc>
          <w:tcPr>
            <w:tcW w:w="720" w:type="dxa"/>
          </w:tcPr>
          <w:p w14:paraId="26630901" w14:textId="77777777" w:rsidR="001F331C" w:rsidRPr="001E26AA" w:rsidRDefault="001F331C">
            <w:pPr>
              <w:pStyle w:val="NurTextCenter"/>
            </w:pPr>
            <w:r w:rsidRPr="001E26AA">
              <w:t>6K</w:t>
            </w:r>
          </w:p>
        </w:tc>
        <w:tc>
          <w:tcPr>
            <w:tcW w:w="6612" w:type="dxa"/>
          </w:tcPr>
          <w:p w14:paraId="405D35FE" w14:textId="77777777" w:rsidR="001F331C" w:rsidRPr="001E26AA" w:rsidRDefault="001F331C">
            <w:pPr>
              <w:pStyle w:val="NurTextCenter"/>
            </w:pPr>
            <w:r w:rsidRPr="001E26AA">
              <w:t>batch processing (SUBMIT.COM)</w:t>
            </w:r>
          </w:p>
        </w:tc>
      </w:tr>
      <w:tr w:rsidR="001F331C" w:rsidRPr="001E26AA" w14:paraId="75FF14DB" w14:textId="77777777">
        <w:tc>
          <w:tcPr>
            <w:tcW w:w="1476" w:type="dxa"/>
          </w:tcPr>
          <w:p w14:paraId="6F1D4EE5" w14:textId="77777777" w:rsidR="001F331C" w:rsidRPr="001E26AA" w:rsidRDefault="001F331C">
            <w:pPr>
              <w:pStyle w:val="NurTextCenter"/>
            </w:pPr>
            <w:r w:rsidRPr="001E26AA">
              <w:t>DUMP</w:t>
            </w:r>
          </w:p>
        </w:tc>
        <w:tc>
          <w:tcPr>
            <w:tcW w:w="900" w:type="dxa"/>
          </w:tcPr>
          <w:p w14:paraId="52689C74" w14:textId="77777777" w:rsidR="001F331C" w:rsidRPr="001E26AA" w:rsidRDefault="001F331C">
            <w:pPr>
              <w:pStyle w:val="NurTextCenter"/>
            </w:pPr>
            <w:r w:rsidRPr="001E26AA">
              <w:t>.COM</w:t>
            </w:r>
          </w:p>
        </w:tc>
        <w:tc>
          <w:tcPr>
            <w:tcW w:w="720" w:type="dxa"/>
          </w:tcPr>
          <w:p w14:paraId="1246F253" w14:textId="77777777" w:rsidR="001F331C" w:rsidRPr="001E26AA" w:rsidRDefault="001F331C">
            <w:pPr>
              <w:pStyle w:val="NurTextCenter"/>
            </w:pPr>
            <w:r w:rsidRPr="001E26AA">
              <w:t>2K</w:t>
            </w:r>
          </w:p>
        </w:tc>
        <w:tc>
          <w:tcPr>
            <w:tcW w:w="6612" w:type="dxa"/>
          </w:tcPr>
          <w:p w14:paraId="46CB0802" w14:textId="77777777" w:rsidR="001F331C" w:rsidRPr="001E26AA" w:rsidRDefault="001F331C">
            <w:pPr>
              <w:pStyle w:val="NurTextCenter"/>
            </w:pPr>
          </w:p>
        </w:tc>
      </w:tr>
      <w:tr w:rsidR="001F331C" w:rsidRPr="001E26AA" w14:paraId="68E381CA" w14:textId="77777777">
        <w:tc>
          <w:tcPr>
            <w:tcW w:w="1476" w:type="dxa"/>
          </w:tcPr>
          <w:p w14:paraId="55D0177C" w14:textId="77777777" w:rsidR="001F331C" w:rsidRPr="001E26AA" w:rsidRDefault="001F331C">
            <w:pPr>
              <w:pStyle w:val="NurTextCenter"/>
            </w:pPr>
            <w:r w:rsidRPr="001E26AA">
              <w:t>ED</w:t>
            </w:r>
          </w:p>
        </w:tc>
        <w:tc>
          <w:tcPr>
            <w:tcW w:w="900" w:type="dxa"/>
          </w:tcPr>
          <w:p w14:paraId="2B21C8B0" w14:textId="77777777" w:rsidR="001F331C" w:rsidRPr="001E26AA" w:rsidRDefault="001F331C">
            <w:pPr>
              <w:pStyle w:val="NurTextCenter"/>
            </w:pPr>
            <w:r w:rsidRPr="001E26AA">
              <w:t>.COM</w:t>
            </w:r>
          </w:p>
        </w:tc>
        <w:tc>
          <w:tcPr>
            <w:tcW w:w="720" w:type="dxa"/>
          </w:tcPr>
          <w:p w14:paraId="4A1CDD35" w14:textId="77777777" w:rsidR="001F331C" w:rsidRPr="001E26AA" w:rsidRDefault="001F331C">
            <w:pPr>
              <w:pStyle w:val="NurTextCenter"/>
            </w:pPr>
            <w:r w:rsidRPr="001E26AA">
              <w:t>10K</w:t>
            </w:r>
          </w:p>
        </w:tc>
        <w:tc>
          <w:tcPr>
            <w:tcW w:w="6612" w:type="dxa"/>
          </w:tcPr>
          <w:p w14:paraId="505F08DA" w14:textId="77777777" w:rsidR="001F331C" w:rsidRPr="001E26AA" w:rsidRDefault="001F331C">
            <w:pPr>
              <w:pStyle w:val="NurTextCenter"/>
            </w:pPr>
          </w:p>
        </w:tc>
      </w:tr>
      <w:tr w:rsidR="001F331C" w:rsidRPr="001E26AA" w14:paraId="144E9B27" w14:textId="77777777">
        <w:tc>
          <w:tcPr>
            <w:tcW w:w="1476" w:type="dxa"/>
          </w:tcPr>
          <w:p w14:paraId="7AF7001D" w14:textId="77777777" w:rsidR="001F331C" w:rsidRPr="001E26AA" w:rsidRDefault="001F331C">
            <w:pPr>
              <w:pStyle w:val="NurTextCenter"/>
            </w:pPr>
            <w:r w:rsidRPr="001E26AA">
              <w:t>ERASE</w:t>
            </w:r>
          </w:p>
        </w:tc>
        <w:tc>
          <w:tcPr>
            <w:tcW w:w="900" w:type="dxa"/>
          </w:tcPr>
          <w:p w14:paraId="70CC61A7" w14:textId="77777777" w:rsidR="001F331C" w:rsidRPr="001E26AA" w:rsidRDefault="001F331C">
            <w:pPr>
              <w:pStyle w:val="NurTextCenter"/>
            </w:pPr>
            <w:r w:rsidRPr="001E26AA">
              <w:t>.COM</w:t>
            </w:r>
          </w:p>
        </w:tc>
        <w:tc>
          <w:tcPr>
            <w:tcW w:w="720" w:type="dxa"/>
          </w:tcPr>
          <w:p w14:paraId="6BCB2D17" w14:textId="77777777" w:rsidR="001F331C" w:rsidRPr="001E26AA" w:rsidRDefault="001F331C">
            <w:pPr>
              <w:pStyle w:val="NurTextCenter"/>
            </w:pPr>
            <w:r w:rsidRPr="001E26AA">
              <w:t>4K</w:t>
            </w:r>
          </w:p>
        </w:tc>
        <w:tc>
          <w:tcPr>
            <w:tcW w:w="6612" w:type="dxa"/>
          </w:tcPr>
          <w:p w14:paraId="6C8DBB12" w14:textId="77777777" w:rsidR="001F331C" w:rsidRPr="001E26AA" w:rsidRDefault="001F331C">
            <w:pPr>
              <w:pStyle w:val="NurTextCenter"/>
            </w:pPr>
          </w:p>
        </w:tc>
      </w:tr>
      <w:tr w:rsidR="001F331C" w:rsidRPr="001E26AA" w14:paraId="398D1182" w14:textId="77777777">
        <w:tc>
          <w:tcPr>
            <w:tcW w:w="1476" w:type="dxa"/>
          </w:tcPr>
          <w:p w14:paraId="26A2D327" w14:textId="77777777" w:rsidR="001F331C" w:rsidRPr="001E26AA" w:rsidRDefault="001F331C">
            <w:pPr>
              <w:pStyle w:val="NurTextCenter"/>
            </w:pPr>
            <w:r w:rsidRPr="001E26AA">
              <w:t>GENCOM</w:t>
            </w:r>
          </w:p>
        </w:tc>
        <w:tc>
          <w:tcPr>
            <w:tcW w:w="900" w:type="dxa"/>
          </w:tcPr>
          <w:p w14:paraId="4F8B4A8C" w14:textId="77777777" w:rsidR="001F331C" w:rsidRPr="001E26AA" w:rsidRDefault="001F331C">
            <w:pPr>
              <w:pStyle w:val="NurTextCenter"/>
            </w:pPr>
            <w:r w:rsidRPr="001E26AA">
              <w:t>.COM</w:t>
            </w:r>
          </w:p>
        </w:tc>
        <w:tc>
          <w:tcPr>
            <w:tcW w:w="720" w:type="dxa"/>
          </w:tcPr>
          <w:p w14:paraId="2DB7AC5C" w14:textId="77777777" w:rsidR="001F331C" w:rsidRPr="001E26AA" w:rsidRDefault="001F331C">
            <w:pPr>
              <w:pStyle w:val="NurTextCenter"/>
            </w:pPr>
            <w:r w:rsidRPr="001E26AA">
              <w:t>16K</w:t>
            </w:r>
          </w:p>
        </w:tc>
        <w:tc>
          <w:tcPr>
            <w:tcW w:w="6612" w:type="dxa"/>
          </w:tcPr>
          <w:p w14:paraId="7A5C148B" w14:textId="77777777" w:rsidR="001F331C" w:rsidRPr="001E26AA" w:rsidRDefault="001F331C">
            <w:pPr>
              <w:pStyle w:val="NurTextCenter"/>
            </w:pPr>
          </w:p>
        </w:tc>
      </w:tr>
      <w:tr w:rsidR="001F331C" w:rsidRPr="001E26AA" w14:paraId="3C9DDADA" w14:textId="77777777">
        <w:tc>
          <w:tcPr>
            <w:tcW w:w="1476" w:type="dxa"/>
          </w:tcPr>
          <w:p w14:paraId="73E56930" w14:textId="77777777" w:rsidR="001F331C" w:rsidRPr="001E26AA" w:rsidRDefault="001F331C">
            <w:pPr>
              <w:pStyle w:val="NurTextCenter"/>
            </w:pPr>
            <w:r w:rsidRPr="001E26AA">
              <w:t>GENCPM</w:t>
            </w:r>
          </w:p>
        </w:tc>
        <w:tc>
          <w:tcPr>
            <w:tcW w:w="900" w:type="dxa"/>
          </w:tcPr>
          <w:p w14:paraId="430142C9" w14:textId="77777777" w:rsidR="001F331C" w:rsidRPr="001E26AA" w:rsidRDefault="001F331C">
            <w:pPr>
              <w:pStyle w:val="NurTextCenter"/>
            </w:pPr>
            <w:r w:rsidRPr="001E26AA">
              <w:t>.COM</w:t>
            </w:r>
          </w:p>
        </w:tc>
        <w:tc>
          <w:tcPr>
            <w:tcW w:w="720" w:type="dxa"/>
          </w:tcPr>
          <w:p w14:paraId="226BE5AC" w14:textId="77777777" w:rsidR="001F331C" w:rsidRPr="001E26AA" w:rsidRDefault="001F331C">
            <w:pPr>
              <w:pStyle w:val="NurTextCenter"/>
            </w:pPr>
            <w:r w:rsidRPr="001E26AA">
              <w:t>22K</w:t>
            </w:r>
          </w:p>
        </w:tc>
        <w:tc>
          <w:tcPr>
            <w:tcW w:w="6612" w:type="dxa"/>
          </w:tcPr>
          <w:p w14:paraId="2056CA5B" w14:textId="77777777" w:rsidR="001F331C" w:rsidRPr="001E26AA" w:rsidRDefault="001F331C">
            <w:pPr>
              <w:pStyle w:val="NurTextCenter"/>
            </w:pPr>
          </w:p>
        </w:tc>
      </w:tr>
      <w:tr w:rsidR="001F331C" w:rsidRPr="001E26AA" w14:paraId="0BF61AFD" w14:textId="77777777">
        <w:tc>
          <w:tcPr>
            <w:tcW w:w="1476" w:type="dxa"/>
          </w:tcPr>
          <w:p w14:paraId="0EE1B637" w14:textId="77777777" w:rsidR="001F331C" w:rsidRPr="001E26AA" w:rsidRDefault="001F331C">
            <w:pPr>
              <w:pStyle w:val="NurTextCenter"/>
            </w:pPr>
            <w:r w:rsidRPr="001E26AA">
              <w:t>GENCPM</w:t>
            </w:r>
          </w:p>
        </w:tc>
        <w:tc>
          <w:tcPr>
            <w:tcW w:w="900" w:type="dxa"/>
          </w:tcPr>
          <w:p w14:paraId="0418075E" w14:textId="77777777" w:rsidR="001F331C" w:rsidRPr="001E26AA" w:rsidRDefault="001F331C">
            <w:pPr>
              <w:pStyle w:val="NurTextCenter"/>
            </w:pPr>
            <w:r w:rsidRPr="001E26AA">
              <w:t>.DAT</w:t>
            </w:r>
          </w:p>
        </w:tc>
        <w:tc>
          <w:tcPr>
            <w:tcW w:w="720" w:type="dxa"/>
          </w:tcPr>
          <w:p w14:paraId="28DF5B25" w14:textId="77777777" w:rsidR="001F331C" w:rsidRPr="001E26AA" w:rsidRDefault="001F331C">
            <w:pPr>
              <w:pStyle w:val="NurTextCenter"/>
            </w:pPr>
            <w:r w:rsidRPr="001E26AA">
              <w:t>4K</w:t>
            </w:r>
          </w:p>
        </w:tc>
        <w:tc>
          <w:tcPr>
            <w:tcW w:w="6612" w:type="dxa"/>
          </w:tcPr>
          <w:p w14:paraId="1BB8648C" w14:textId="77777777" w:rsidR="001F331C" w:rsidRPr="001E26AA" w:rsidRDefault="001F331C">
            <w:pPr>
              <w:pStyle w:val="NurTextCenter"/>
            </w:pPr>
            <w:r w:rsidRPr="001E26AA">
              <w:t>CP/M generation information for banked version</w:t>
            </w:r>
          </w:p>
        </w:tc>
      </w:tr>
      <w:tr w:rsidR="001F331C" w:rsidRPr="001E26AA" w14:paraId="6E42F691" w14:textId="77777777">
        <w:tc>
          <w:tcPr>
            <w:tcW w:w="1476" w:type="dxa"/>
          </w:tcPr>
          <w:p w14:paraId="7B76245D" w14:textId="77777777" w:rsidR="001F331C" w:rsidRPr="001E26AA" w:rsidRDefault="001F331C">
            <w:pPr>
              <w:pStyle w:val="NurTextCenter"/>
            </w:pPr>
            <w:r w:rsidRPr="001E26AA">
              <w:t>GENCPMNB</w:t>
            </w:r>
          </w:p>
        </w:tc>
        <w:tc>
          <w:tcPr>
            <w:tcW w:w="900" w:type="dxa"/>
          </w:tcPr>
          <w:p w14:paraId="7E5DF66C" w14:textId="77777777" w:rsidR="001F331C" w:rsidRPr="001E26AA" w:rsidRDefault="001F331C">
            <w:pPr>
              <w:pStyle w:val="NurTextCenter"/>
            </w:pPr>
            <w:r w:rsidRPr="001E26AA">
              <w:t>.DAT</w:t>
            </w:r>
          </w:p>
        </w:tc>
        <w:tc>
          <w:tcPr>
            <w:tcW w:w="720" w:type="dxa"/>
          </w:tcPr>
          <w:p w14:paraId="75C38A23" w14:textId="77777777" w:rsidR="001F331C" w:rsidRPr="001E26AA" w:rsidRDefault="001F331C">
            <w:pPr>
              <w:pStyle w:val="NurTextCenter"/>
            </w:pPr>
            <w:r w:rsidRPr="001E26AA">
              <w:t>4K</w:t>
            </w:r>
          </w:p>
        </w:tc>
        <w:tc>
          <w:tcPr>
            <w:tcW w:w="6612" w:type="dxa"/>
          </w:tcPr>
          <w:p w14:paraId="6997591F" w14:textId="77777777" w:rsidR="001F331C" w:rsidRPr="001E26AA" w:rsidRDefault="001F331C">
            <w:pPr>
              <w:pStyle w:val="NurTextCenter"/>
            </w:pPr>
            <w:r w:rsidRPr="001E26AA">
              <w:t>CP/M generation information for non-banked version</w:t>
            </w:r>
          </w:p>
        </w:tc>
      </w:tr>
      <w:tr w:rsidR="001F331C" w:rsidRPr="001E26AA" w14:paraId="67024271" w14:textId="77777777">
        <w:tc>
          <w:tcPr>
            <w:tcW w:w="1476" w:type="dxa"/>
          </w:tcPr>
          <w:p w14:paraId="19F9FFA1" w14:textId="77777777" w:rsidR="001F331C" w:rsidRPr="001E26AA" w:rsidRDefault="001F331C">
            <w:pPr>
              <w:pStyle w:val="NurTextCenter"/>
            </w:pPr>
            <w:r w:rsidRPr="001E26AA">
              <w:t>GET</w:t>
            </w:r>
          </w:p>
        </w:tc>
        <w:tc>
          <w:tcPr>
            <w:tcW w:w="900" w:type="dxa"/>
          </w:tcPr>
          <w:p w14:paraId="26D08D25" w14:textId="77777777" w:rsidR="001F331C" w:rsidRPr="001E26AA" w:rsidRDefault="001F331C">
            <w:pPr>
              <w:pStyle w:val="NurTextCenter"/>
            </w:pPr>
            <w:r w:rsidRPr="001E26AA">
              <w:t>.COM</w:t>
            </w:r>
          </w:p>
        </w:tc>
        <w:tc>
          <w:tcPr>
            <w:tcW w:w="720" w:type="dxa"/>
          </w:tcPr>
          <w:p w14:paraId="29C38D20" w14:textId="77777777" w:rsidR="001F331C" w:rsidRPr="001E26AA" w:rsidRDefault="001F331C">
            <w:pPr>
              <w:pStyle w:val="NurTextCenter"/>
            </w:pPr>
            <w:r w:rsidRPr="001E26AA">
              <w:t>8K</w:t>
            </w:r>
          </w:p>
        </w:tc>
        <w:tc>
          <w:tcPr>
            <w:tcW w:w="6612" w:type="dxa"/>
          </w:tcPr>
          <w:p w14:paraId="4E09BF71" w14:textId="77777777" w:rsidR="001F331C" w:rsidRPr="001E26AA" w:rsidRDefault="001F331C">
            <w:pPr>
              <w:pStyle w:val="NurTextCenter"/>
            </w:pPr>
          </w:p>
        </w:tc>
      </w:tr>
      <w:tr w:rsidR="001F331C" w:rsidRPr="001E26AA" w14:paraId="2BCEB1EC" w14:textId="77777777">
        <w:tc>
          <w:tcPr>
            <w:tcW w:w="1476" w:type="dxa"/>
          </w:tcPr>
          <w:p w14:paraId="5CBBD492" w14:textId="77777777" w:rsidR="001F331C" w:rsidRPr="001E26AA" w:rsidRDefault="001F331C">
            <w:pPr>
              <w:pStyle w:val="NurTextCenter"/>
            </w:pPr>
            <w:r w:rsidRPr="001E26AA">
              <w:lastRenderedPageBreak/>
              <w:t>HELP</w:t>
            </w:r>
          </w:p>
        </w:tc>
        <w:tc>
          <w:tcPr>
            <w:tcW w:w="900" w:type="dxa"/>
          </w:tcPr>
          <w:p w14:paraId="2CD6D7FB" w14:textId="77777777" w:rsidR="001F331C" w:rsidRPr="001E26AA" w:rsidRDefault="001F331C">
            <w:pPr>
              <w:pStyle w:val="NurTextCenter"/>
            </w:pPr>
            <w:r w:rsidRPr="001E26AA">
              <w:t>.COM</w:t>
            </w:r>
          </w:p>
        </w:tc>
        <w:tc>
          <w:tcPr>
            <w:tcW w:w="720" w:type="dxa"/>
          </w:tcPr>
          <w:p w14:paraId="49288416" w14:textId="77777777" w:rsidR="001F331C" w:rsidRPr="001E26AA" w:rsidRDefault="001F331C">
            <w:pPr>
              <w:pStyle w:val="NurTextCenter"/>
            </w:pPr>
            <w:r w:rsidRPr="001E26AA">
              <w:t>8K</w:t>
            </w:r>
          </w:p>
        </w:tc>
        <w:tc>
          <w:tcPr>
            <w:tcW w:w="6612" w:type="dxa"/>
          </w:tcPr>
          <w:p w14:paraId="326019E8" w14:textId="77777777" w:rsidR="001F331C" w:rsidRPr="001E26AA" w:rsidRDefault="001F331C">
            <w:pPr>
              <w:pStyle w:val="NurTextCenter"/>
            </w:pPr>
            <w:r w:rsidRPr="001E26AA">
              <w:t>help utility</w:t>
            </w:r>
          </w:p>
        </w:tc>
      </w:tr>
      <w:tr w:rsidR="001F331C" w:rsidRPr="001E26AA" w14:paraId="4EF05E33" w14:textId="77777777">
        <w:tc>
          <w:tcPr>
            <w:tcW w:w="1476" w:type="dxa"/>
          </w:tcPr>
          <w:p w14:paraId="338C8001" w14:textId="77777777" w:rsidR="001F331C" w:rsidRPr="001E26AA" w:rsidRDefault="001F331C">
            <w:pPr>
              <w:pStyle w:val="NurTextCenter"/>
            </w:pPr>
            <w:r w:rsidRPr="001E26AA">
              <w:t>HELP</w:t>
            </w:r>
          </w:p>
        </w:tc>
        <w:tc>
          <w:tcPr>
            <w:tcW w:w="900" w:type="dxa"/>
          </w:tcPr>
          <w:p w14:paraId="301774F7" w14:textId="77777777" w:rsidR="001F331C" w:rsidRPr="001E26AA" w:rsidRDefault="001F331C">
            <w:pPr>
              <w:pStyle w:val="NurTextCenter"/>
            </w:pPr>
            <w:r w:rsidRPr="001E26AA">
              <w:t>.HLP</w:t>
            </w:r>
          </w:p>
        </w:tc>
        <w:tc>
          <w:tcPr>
            <w:tcW w:w="720" w:type="dxa"/>
          </w:tcPr>
          <w:p w14:paraId="0EEEEFF7" w14:textId="77777777" w:rsidR="001F331C" w:rsidRPr="001E26AA" w:rsidRDefault="001F331C">
            <w:pPr>
              <w:pStyle w:val="NurTextCenter"/>
            </w:pPr>
            <w:r w:rsidRPr="001E26AA">
              <w:t>62K</w:t>
            </w:r>
          </w:p>
        </w:tc>
        <w:tc>
          <w:tcPr>
            <w:tcW w:w="6612" w:type="dxa"/>
          </w:tcPr>
          <w:p w14:paraId="7F788E19" w14:textId="77777777" w:rsidR="001F331C" w:rsidRPr="001E26AA" w:rsidRDefault="001F331C">
            <w:pPr>
              <w:pStyle w:val="NurTextCenter"/>
            </w:pPr>
            <w:r w:rsidRPr="001E26AA">
              <w:t>help files</w:t>
            </w:r>
          </w:p>
        </w:tc>
      </w:tr>
      <w:tr w:rsidR="001F331C" w:rsidRPr="001E26AA" w14:paraId="027221FA" w14:textId="77777777">
        <w:tc>
          <w:tcPr>
            <w:tcW w:w="1476" w:type="dxa"/>
          </w:tcPr>
          <w:p w14:paraId="765AB3F3" w14:textId="77777777" w:rsidR="001F331C" w:rsidRPr="001E26AA" w:rsidRDefault="001F331C">
            <w:pPr>
              <w:pStyle w:val="NurTextCenter"/>
            </w:pPr>
            <w:r w:rsidRPr="001E26AA">
              <w:t>HEXCOM</w:t>
            </w:r>
          </w:p>
        </w:tc>
        <w:tc>
          <w:tcPr>
            <w:tcW w:w="900" w:type="dxa"/>
          </w:tcPr>
          <w:p w14:paraId="10B660EC" w14:textId="77777777" w:rsidR="001F331C" w:rsidRPr="001E26AA" w:rsidRDefault="001F331C">
            <w:pPr>
              <w:pStyle w:val="NurTextCenter"/>
            </w:pPr>
            <w:proofErr w:type="gramStart"/>
            <w:r w:rsidRPr="001E26AA">
              <w:t>.CPM</w:t>
            </w:r>
            <w:proofErr w:type="gramEnd"/>
          </w:p>
        </w:tc>
        <w:tc>
          <w:tcPr>
            <w:tcW w:w="720" w:type="dxa"/>
          </w:tcPr>
          <w:p w14:paraId="3FB10A16" w14:textId="77777777" w:rsidR="001F331C" w:rsidRPr="001E26AA" w:rsidRDefault="001F331C">
            <w:pPr>
              <w:pStyle w:val="NurTextCenter"/>
            </w:pPr>
            <w:r w:rsidRPr="001E26AA">
              <w:t>2K</w:t>
            </w:r>
          </w:p>
        </w:tc>
        <w:tc>
          <w:tcPr>
            <w:tcW w:w="6612" w:type="dxa"/>
          </w:tcPr>
          <w:p w14:paraId="05DCCB5B" w14:textId="77777777" w:rsidR="001F331C" w:rsidRPr="001E26AA" w:rsidRDefault="001F331C">
            <w:pPr>
              <w:pStyle w:val="NurTextCenter"/>
            </w:pPr>
          </w:p>
        </w:tc>
      </w:tr>
      <w:tr w:rsidR="001F331C" w:rsidRPr="001E26AA" w14:paraId="05A8DFBE" w14:textId="77777777">
        <w:tc>
          <w:tcPr>
            <w:tcW w:w="1476" w:type="dxa"/>
          </w:tcPr>
          <w:p w14:paraId="6F8E24F8" w14:textId="77777777" w:rsidR="001F331C" w:rsidRPr="001E26AA" w:rsidRDefault="001F331C">
            <w:pPr>
              <w:pStyle w:val="NurTextCenter"/>
            </w:pPr>
            <w:r w:rsidRPr="001E26AA">
              <w:t>HIST</w:t>
            </w:r>
          </w:p>
        </w:tc>
        <w:tc>
          <w:tcPr>
            <w:tcW w:w="900" w:type="dxa"/>
          </w:tcPr>
          <w:p w14:paraId="3B2D444B" w14:textId="77777777" w:rsidR="001F331C" w:rsidRPr="001E26AA" w:rsidRDefault="001F331C">
            <w:pPr>
              <w:pStyle w:val="NurTextCenter"/>
            </w:pPr>
            <w:proofErr w:type="gramStart"/>
            <w:r w:rsidRPr="001E26AA">
              <w:t>.UTL</w:t>
            </w:r>
            <w:proofErr w:type="gramEnd"/>
          </w:p>
        </w:tc>
        <w:tc>
          <w:tcPr>
            <w:tcW w:w="720" w:type="dxa"/>
          </w:tcPr>
          <w:p w14:paraId="52A1C7F0" w14:textId="77777777" w:rsidR="001F331C" w:rsidRPr="001E26AA" w:rsidRDefault="001F331C">
            <w:pPr>
              <w:pStyle w:val="NurTextCenter"/>
            </w:pPr>
            <w:r w:rsidRPr="001E26AA">
              <w:t>2K</w:t>
            </w:r>
          </w:p>
        </w:tc>
        <w:tc>
          <w:tcPr>
            <w:tcW w:w="6612" w:type="dxa"/>
          </w:tcPr>
          <w:p w14:paraId="23802219" w14:textId="77777777" w:rsidR="001F331C" w:rsidRPr="001E26AA" w:rsidRDefault="001F331C">
            <w:pPr>
              <w:pStyle w:val="NurTextCenter"/>
            </w:pPr>
          </w:p>
        </w:tc>
      </w:tr>
      <w:tr w:rsidR="001F331C" w:rsidRPr="001E26AA" w14:paraId="4F4F4184" w14:textId="77777777">
        <w:tc>
          <w:tcPr>
            <w:tcW w:w="1476" w:type="dxa"/>
          </w:tcPr>
          <w:p w14:paraId="3A9C3A84" w14:textId="77777777" w:rsidR="001F331C" w:rsidRPr="001E26AA" w:rsidRDefault="001F331C">
            <w:pPr>
              <w:pStyle w:val="NurTextCenter"/>
            </w:pPr>
            <w:r w:rsidRPr="001E26AA">
              <w:t>INITDIR</w:t>
            </w:r>
          </w:p>
        </w:tc>
        <w:tc>
          <w:tcPr>
            <w:tcW w:w="900" w:type="dxa"/>
          </w:tcPr>
          <w:p w14:paraId="167DA02A" w14:textId="77777777" w:rsidR="001F331C" w:rsidRPr="001E26AA" w:rsidRDefault="001F331C">
            <w:pPr>
              <w:pStyle w:val="NurTextCenter"/>
            </w:pPr>
            <w:r w:rsidRPr="001E26AA">
              <w:t>.COM</w:t>
            </w:r>
          </w:p>
        </w:tc>
        <w:tc>
          <w:tcPr>
            <w:tcW w:w="720" w:type="dxa"/>
          </w:tcPr>
          <w:p w14:paraId="6C76264D" w14:textId="77777777" w:rsidR="001F331C" w:rsidRPr="001E26AA" w:rsidRDefault="001F331C">
            <w:pPr>
              <w:pStyle w:val="NurTextCenter"/>
            </w:pPr>
            <w:r w:rsidRPr="001E26AA">
              <w:t>32K</w:t>
            </w:r>
          </w:p>
        </w:tc>
        <w:tc>
          <w:tcPr>
            <w:tcW w:w="6612" w:type="dxa"/>
          </w:tcPr>
          <w:p w14:paraId="0BA836E9" w14:textId="77777777" w:rsidR="001F331C" w:rsidRPr="001E26AA" w:rsidRDefault="001F331C">
            <w:pPr>
              <w:pStyle w:val="NurTextCenter"/>
            </w:pPr>
          </w:p>
        </w:tc>
      </w:tr>
      <w:tr w:rsidR="001F331C" w:rsidRPr="001E26AA" w14:paraId="12B232F8" w14:textId="77777777">
        <w:tc>
          <w:tcPr>
            <w:tcW w:w="1476" w:type="dxa"/>
          </w:tcPr>
          <w:p w14:paraId="2E9139A0" w14:textId="77777777" w:rsidR="001F331C" w:rsidRPr="001E26AA" w:rsidRDefault="001F331C">
            <w:pPr>
              <w:pStyle w:val="NurTextCenter"/>
            </w:pPr>
            <w:r w:rsidRPr="001E26AA">
              <w:t>L80</w:t>
            </w:r>
          </w:p>
        </w:tc>
        <w:tc>
          <w:tcPr>
            <w:tcW w:w="900" w:type="dxa"/>
          </w:tcPr>
          <w:p w14:paraId="145C6C58" w14:textId="77777777" w:rsidR="001F331C" w:rsidRPr="001E26AA" w:rsidRDefault="001F331C">
            <w:pPr>
              <w:pStyle w:val="NurTextCenter"/>
            </w:pPr>
            <w:r w:rsidRPr="001E26AA">
              <w:t>.COM</w:t>
            </w:r>
          </w:p>
        </w:tc>
        <w:tc>
          <w:tcPr>
            <w:tcW w:w="720" w:type="dxa"/>
          </w:tcPr>
          <w:p w14:paraId="38B52ECE" w14:textId="77777777" w:rsidR="001F331C" w:rsidRPr="001E26AA" w:rsidRDefault="001F331C">
            <w:pPr>
              <w:pStyle w:val="NurTextCenter"/>
            </w:pPr>
            <w:r w:rsidRPr="001E26AA">
              <w:t>12K</w:t>
            </w:r>
          </w:p>
        </w:tc>
        <w:tc>
          <w:tcPr>
            <w:tcW w:w="6612" w:type="dxa"/>
          </w:tcPr>
          <w:p w14:paraId="19D16F94" w14:textId="77777777" w:rsidR="001F331C" w:rsidRPr="001E26AA" w:rsidRDefault="001F331C">
            <w:pPr>
              <w:pStyle w:val="NurTextCenter"/>
            </w:pPr>
            <w:r w:rsidRPr="001E26AA">
              <w:t>Microsoft linker</w:t>
            </w:r>
          </w:p>
        </w:tc>
      </w:tr>
      <w:tr w:rsidR="001F331C" w:rsidRPr="001E26AA" w14:paraId="7C1048DC" w14:textId="77777777">
        <w:tc>
          <w:tcPr>
            <w:tcW w:w="1476" w:type="dxa"/>
          </w:tcPr>
          <w:p w14:paraId="595A2265" w14:textId="77777777" w:rsidR="001F331C" w:rsidRPr="001E26AA" w:rsidRDefault="001F331C">
            <w:pPr>
              <w:pStyle w:val="NurTextCenter"/>
            </w:pPr>
            <w:r w:rsidRPr="001E26AA">
              <w:t>LDR</w:t>
            </w:r>
          </w:p>
        </w:tc>
        <w:tc>
          <w:tcPr>
            <w:tcW w:w="900" w:type="dxa"/>
          </w:tcPr>
          <w:p w14:paraId="71E64F69" w14:textId="77777777" w:rsidR="001F331C" w:rsidRPr="001E26AA" w:rsidRDefault="001F331C">
            <w:pPr>
              <w:pStyle w:val="NurTextCenter"/>
            </w:pPr>
            <w:r w:rsidRPr="001E26AA">
              <w:t>.COM</w:t>
            </w:r>
          </w:p>
        </w:tc>
        <w:tc>
          <w:tcPr>
            <w:tcW w:w="720" w:type="dxa"/>
          </w:tcPr>
          <w:p w14:paraId="2B815D5E" w14:textId="77777777" w:rsidR="001F331C" w:rsidRPr="001E26AA" w:rsidRDefault="001F331C">
            <w:pPr>
              <w:pStyle w:val="NurTextCenter"/>
            </w:pPr>
            <w:r w:rsidRPr="001E26AA">
              <w:t>4K</w:t>
            </w:r>
          </w:p>
        </w:tc>
        <w:tc>
          <w:tcPr>
            <w:tcW w:w="6612" w:type="dxa"/>
          </w:tcPr>
          <w:p w14:paraId="1CE79A1F" w14:textId="77777777" w:rsidR="001F331C" w:rsidRPr="001E26AA" w:rsidRDefault="001F331C">
            <w:pPr>
              <w:pStyle w:val="NurTextCenter"/>
            </w:pPr>
            <w:r w:rsidRPr="001E26AA">
              <w:t>CP/M loader with optimized loader BIOS</w:t>
            </w:r>
          </w:p>
        </w:tc>
      </w:tr>
      <w:tr w:rsidR="001F331C" w:rsidRPr="001E26AA" w14:paraId="6A19B984" w14:textId="77777777">
        <w:tc>
          <w:tcPr>
            <w:tcW w:w="1476" w:type="dxa"/>
          </w:tcPr>
          <w:p w14:paraId="17C82991" w14:textId="77777777" w:rsidR="001F331C" w:rsidRPr="001E26AA" w:rsidRDefault="001F331C">
            <w:pPr>
              <w:pStyle w:val="NurTextCenter"/>
            </w:pPr>
            <w:r w:rsidRPr="001E26AA">
              <w:t>LDRBIOS3</w:t>
            </w:r>
          </w:p>
        </w:tc>
        <w:tc>
          <w:tcPr>
            <w:tcW w:w="900" w:type="dxa"/>
          </w:tcPr>
          <w:p w14:paraId="74EF6D13" w14:textId="77777777" w:rsidR="001F331C" w:rsidRPr="001E26AA" w:rsidRDefault="001F331C">
            <w:pPr>
              <w:pStyle w:val="NurTextCenter"/>
            </w:pPr>
            <w:r w:rsidRPr="001E26AA">
              <w:t>.MAC</w:t>
            </w:r>
          </w:p>
        </w:tc>
        <w:tc>
          <w:tcPr>
            <w:tcW w:w="720" w:type="dxa"/>
          </w:tcPr>
          <w:p w14:paraId="20386418" w14:textId="77777777" w:rsidR="001F331C" w:rsidRPr="001E26AA" w:rsidRDefault="001F331C">
            <w:pPr>
              <w:pStyle w:val="NurTextCenter"/>
            </w:pPr>
            <w:r w:rsidRPr="001E26AA">
              <w:t>14K</w:t>
            </w:r>
          </w:p>
        </w:tc>
        <w:tc>
          <w:tcPr>
            <w:tcW w:w="6612" w:type="dxa"/>
          </w:tcPr>
          <w:p w14:paraId="2E64BFAA" w14:textId="77777777" w:rsidR="001F331C" w:rsidRPr="001E26AA" w:rsidRDefault="001F331C">
            <w:pPr>
              <w:pStyle w:val="NurTextCenter"/>
            </w:pPr>
            <w:r w:rsidRPr="001E26AA">
              <w:t>optimized (for space) loader BIOS</w:t>
            </w:r>
          </w:p>
        </w:tc>
      </w:tr>
      <w:tr w:rsidR="001F331C" w:rsidRPr="001E26AA" w14:paraId="75D48DFF" w14:textId="77777777">
        <w:tc>
          <w:tcPr>
            <w:tcW w:w="1476" w:type="dxa"/>
          </w:tcPr>
          <w:p w14:paraId="77EEF835" w14:textId="77777777" w:rsidR="001F331C" w:rsidRPr="001E26AA" w:rsidRDefault="001F331C">
            <w:pPr>
              <w:pStyle w:val="NurTextCenter"/>
            </w:pPr>
            <w:r w:rsidRPr="001E26AA">
              <w:t>LIB</w:t>
            </w:r>
          </w:p>
        </w:tc>
        <w:tc>
          <w:tcPr>
            <w:tcW w:w="900" w:type="dxa"/>
          </w:tcPr>
          <w:p w14:paraId="25B501BE" w14:textId="77777777" w:rsidR="001F331C" w:rsidRPr="001E26AA" w:rsidRDefault="001F331C">
            <w:pPr>
              <w:pStyle w:val="NurTextCenter"/>
            </w:pPr>
            <w:r w:rsidRPr="001E26AA">
              <w:t>.COM</w:t>
            </w:r>
          </w:p>
        </w:tc>
        <w:tc>
          <w:tcPr>
            <w:tcW w:w="720" w:type="dxa"/>
          </w:tcPr>
          <w:p w14:paraId="2C108C7F" w14:textId="77777777" w:rsidR="001F331C" w:rsidRPr="001E26AA" w:rsidRDefault="001F331C">
            <w:pPr>
              <w:pStyle w:val="NurTextCenter"/>
            </w:pPr>
            <w:r w:rsidRPr="001E26AA">
              <w:t>8K</w:t>
            </w:r>
          </w:p>
        </w:tc>
        <w:tc>
          <w:tcPr>
            <w:tcW w:w="6612" w:type="dxa"/>
          </w:tcPr>
          <w:p w14:paraId="11EAC000" w14:textId="77777777" w:rsidR="001F331C" w:rsidRPr="001E26AA" w:rsidRDefault="001F331C">
            <w:pPr>
              <w:pStyle w:val="NurTextCenter"/>
            </w:pPr>
            <w:r w:rsidRPr="001E26AA">
              <w:t>Digital Research librarian</w:t>
            </w:r>
          </w:p>
        </w:tc>
      </w:tr>
      <w:tr w:rsidR="001F331C" w:rsidRPr="001E26AA" w14:paraId="7A7363B8" w14:textId="77777777">
        <w:tc>
          <w:tcPr>
            <w:tcW w:w="1476" w:type="dxa"/>
          </w:tcPr>
          <w:p w14:paraId="76587335" w14:textId="77777777" w:rsidR="001F331C" w:rsidRPr="001E26AA" w:rsidRDefault="001F331C">
            <w:pPr>
              <w:pStyle w:val="NurTextCenter"/>
            </w:pPr>
            <w:r w:rsidRPr="001E26AA">
              <w:t>LINK</w:t>
            </w:r>
          </w:p>
        </w:tc>
        <w:tc>
          <w:tcPr>
            <w:tcW w:w="900" w:type="dxa"/>
          </w:tcPr>
          <w:p w14:paraId="3A48B6F5" w14:textId="77777777" w:rsidR="001F331C" w:rsidRPr="001E26AA" w:rsidRDefault="001F331C">
            <w:pPr>
              <w:pStyle w:val="NurTextCenter"/>
            </w:pPr>
            <w:r w:rsidRPr="001E26AA">
              <w:t>.COM</w:t>
            </w:r>
          </w:p>
        </w:tc>
        <w:tc>
          <w:tcPr>
            <w:tcW w:w="720" w:type="dxa"/>
          </w:tcPr>
          <w:p w14:paraId="129FB4D7" w14:textId="77777777" w:rsidR="001F331C" w:rsidRPr="001E26AA" w:rsidRDefault="001F331C">
            <w:pPr>
              <w:pStyle w:val="NurTextCenter"/>
            </w:pPr>
            <w:r w:rsidRPr="001E26AA">
              <w:t>16K</w:t>
            </w:r>
          </w:p>
        </w:tc>
        <w:tc>
          <w:tcPr>
            <w:tcW w:w="6612" w:type="dxa"/>
          </w:tcPr>
          <w:p w14:paraId="13E95BCC" w14:textId="77777777" w:rsidR="001F331C" w:rsidRPr="001E26AA" w:rsidRDefault="001F331C">
            <w:pPr>
              <w:pStyle w:val="NurTextCenter"/>
            </w:pPr>
            <w:r w:rsidRPr="001E26AA">
              <w:t>Digital Research linker</w:t>
            </w:r>
          </w:p>
        </w:tc>
      </w:tr>
      <w:tr w:rsidR="001F331C" w:rsidRPr="001E26AA" w14:paraId="20E436FA" w14:textId="77777777">
        <w:tc>
          <w:tcPr>
            <w:tcW w:w="1476" w:type="dxa"/>
          </w:tcPr>
          <w:p w14:paraId="37C5760B" w14:textId="77777777" w:rsidR="001F331C" w:rsidRPr="001E26AA" w:rsidRDefault="001F331C">
            <w:pPr>
              <w:pStyle w:val="NurTextCenter"/>
            </w:pPr>
            <w:r w:rsidRPr="001E26AA">
              <w:t>LOAD</w:t>
            </w:r>
          </w:p>
        </w:tc>
        <w:tc>
          <w:tcPr>
            <w:tcW w:w="900" w:type="dxa"/>
          </w:tcPr>
          <w:p w14:paraId="2D4E4290" w14:textId="77777777" w:rsidR="001F331C" w:rsidRPr="001E26AA" w:rsidRDefault="001F331C">
            <w:pPr>
              <w:pStyle w:val="NurTextCenter"/>
            </w:pPr>
            <w:r w:rsidRPr="001E26AA">
              <w:t>.COM</w:t>
            </w:r>
          </w:p>
        </w:tc>
        <w:tc>
          <w:tcPr>
            <w:tcW w:w="720" w:type="dxa"/>
          </w:tcPr>
          <w:p w14:paraId="2E5C5B7D" w14:textId="77777777" w:rsidR="001F331C" w:rsidRPr="001E26AA" w:rsidRDefault="001F331C">
            <w:pPr>
              <w:pStyle w:val="NurTextCenter"/>
            </w:pPr>
            <w:r w:rsidRPr="001E26AA">
              <w:t>2K</w:t>
            </w:r>
          </w:p>
        </w:tc>
        <w:tc>
          <w:tcPr>
            <w:tcW w:w="6612" w:type="dxa"/>
          </w:tcPr>
          <w:p w14:paraId="282EA7B3" w14:textId="77777777" w:rsidR="001F331C" w:rsidRPr="001E26AA" w:rsidRDefault="001F331C">
            <w:pPr>
              <w:pStyle w:val="NurTextCenter"/>
            </w:pPr>
          </w:p>
        </w:tc>
      </w:tr>
      <w:tr w:rsidR="001F331C" w:rsidRPr="001E26AA" w14:paraId="4D5C6D62" w14:textId="77777777">
        <w:tc>
          <w:tcPr>
            <w:tcW w:w="1476" w:type="dxa"/>
          </w:tcPr>
          <w:p w14:paraId="6E1DCA18" w14:textId="77777777" w:rsidR="001F331C" w:rsidRPr="001E26AA" w:rsidRDefault="001F331C">
            <w:pPr>
              <w:pStyle w:val="NurTextCenter"/>
            </w:pPr>
            <w:r w:rsidRPr="001E26AA">
              <w:t>M80</w:t>
            </w:r>
          </w:p>
        </w:tc>
        <w:tc>
          <w:tcPr>
            <w:tcW w:w="900" w:type="dxa"/>
          </w:tcPr>
          <w:p w14:paraId="07DEDA2E" w14:textId="77777777" w:rsidR="001F331C" w:rsidRPr="001E26AA" w:rsidRDefault="001F331C">
            <w:pPr>
              <w:pStyle w:val="NurTextCenter"/>
            </w:pPr>
            <w:r w:rsidRPr="001E26AA">
              <w:t>.COM</w:t>
            </w:r>
          </w:p>
        </w:tc>
        <w:tc>
          <w:tcPr>
            <w:tcW w:w="720" w:type="dxa"/>
          </w:tcPr>
          <w:p w14:paraId="0B64DA13" w14:textId="77777777" w:rsidR="001F331C" w:rsidRPr="001E26AA" w:rsidRDefault="001F331C">
            <w:pPr>
              <w:pStyle w:val="NurTextCenter"/>
            </w:pPr>
            <w:r w:rsidRPr="001E26AA">
              <w:t>20K</w:t>
            </w:r>
          </w:p>
        </w:tc>
        <w:tc>
          <w:tcPr>
            <w:tcW w:w="6612" w:type="dxa"/>
          </w:tcPr>
          <w:p w14:paraId="370EC9B1" w14:textId="77777777" w:rsidR="001F331C" w:rsidRPr="001E26AA" w:rsidRDefault="001F331C">
            <w:pPr>
              <w:pStyle w:val="NurTextCenter"/>
            </w:pPr>
            <w:r w:rsidRPr="001E26AA">
              <w:t>Microsoft macro assembler</w:t>
            </w:r>
          </w:p>
        </w:tc>
      </w:tr>
      <w:tr w:rsidR="001F331C" w:rsidRPr="001E26AA" w14:paraId="42DB3115" w14:textId="77777777">
        <w:tc>
          <w:tcPr>
            <w:tcW w:w="1476" w:type="dxa"/>
          </w:tcPr>
          <w:p w14:paraId="6DDD1986" w14:textId="77777777" w:rsidR="001F331C" w:rsidRPr="001E26AA" w:rsidRDefault="001F331C">
            <w:pPr>
              <w:pStyle w:val="NurTextCenter"/>
            </w:pPr>
            <w:r w:rsidRPr="001E26AA">
              <w:t>MC</w:t>
            </w:r>
          </w:p>
        </w:tc>
        <w:tc>
          <w:tcPr>
            <w:tcW w:w="900" w:type="dxa"/>
          </w:tcPr>
          <w:p w14:paraId="56290A1D" w14:textId="77777777" w:rsidR="001F331C" w:rsidRPr="001E26AA" w:rsidRDefault="001F331C">
            <w:pPr>
              <w:pStyle w:val="NurTextCenter"/>
            </w:pPr>
            <w:proofErr w:type="gramStart"/>
            <w:r w:rsidRPr="001E26AA">
              <w:t>.SUB</w:t>
            </w:r>
            <w:proofErr w:type="gramEnd"/>
          </w:p>
        </w:tc>
        <w:tc>
          <w:tcPr>
            <w:tcW w:w="720" w:type="dxa"/>
          </w:tcPr>
          <w:p w14:paraId="7F75CBAE" w14:textId="77777777" w:rsidR="001F331C" w:rsidRPr="001E26AA" w:rsidRDefault="001F331C">
            <w:pPr>
              <w:pStyle w:val="NurTextCenter"/>
            </w:pPr>
            <w:r w:rsidRPr="001E26AA">
              <w:t>2K</w:t>
            </w:r>
          </w:p>
        </w:tc>
        <w:tc>
          <w:tcPr>
            <w:tcW w:w="6612" w:type="dxa"/>
          </w:tcPr>
          <w:p w14:paraId="6513C78C" w14:textId="77777777" w:rsidR="001F331C" w:rsidRPr="001E26AA" w:rsidRDefault="001F331C">
            <w:pPr>
              <w:pStyle w:val="NurTextCenter"/>
            </w:pPr>
            <w:r w:rsidRPr="001E26AA">
              <w:t>assemble and link an assembler program</w:t>
            </w:r>
          </w:p>
        </w:tc>
      </w:tr>
      <w:tr w:rsidR="001F331C" w:rsidRPr="001E26AA" w14:paraId="371CCDE8" w14:textId="77777777">
        <w:tc>
          <w:tcPr>
            <w:tcW w:w="1476" w:type="dxa"/>
          </w:tcPr>
          <w:p w14:paraId="6DF6C9B1" w14:textId="77777777" w:rsidR="001F331C" w:rsidRPr="001E26AA" w:rsidRDefault="001F331C">
            <w:pPr>
              <w:pStyle w:val="NurTextCenter"/>
            </w:pPr>
            <w:r w:rsidRPr="001E26AA">
              <w:t>MCC</w:t>
            </w:r>
          </w:p>
        </w:tc>
        <w:tc>
          <w:tcPr>
            <w:tcW w:w="900" w:type="dxa"/>
          </w:tcPr>
          <w:p w14:paraId="2FA48E0D" w14:textId="77777777" w:rsidR="001F331C" w:rsidRPr="001E26AA" w:rsidRDefault="001F331C">
            <w:pPr>
              <w:pStyle w:val="NurTextCenter"/>
            </w:pPr>
            <w:proofErr w:type="gramStart"/>
            <w:r w:rsidRPr="001E26AA">
              <w:t>.SUB</w:t>
            </w:r>
            <w:proofErr w:type="gramEnd"/>
          </w:p>
        </w:tc>
        <w:tc>
          <w:tcPr>
            <w:tcW w:w="720" w:type="dxa"/>
          </w:tcPr>
          <w:p w14:paraId="56EA6136" w14:textId="77777777" w:rsidR="001F331C" w:rsidRPr="001E26AA" w:rsidRDefault="001F331C">
            <w:pPr>
              <w:pStyle w:val="NurTextCenter"/>
            </w:pPr>
            <w:r w:rsidRPr="001E26AA">
              <w:t>2K</w:t>
            </w:r>
          </w:p>
        </w:tc>
        <w:tc>
          <w:tcPr>
            <w:tcW w:w="6612" w:type="dxa"/>
          </w:tcPr>
          <w:p w14:paraId="78A0424F" w14:textId="77777777" w:rsidR="001F331C" w:rsidRPr="001E26AA" w:rsidRDefault="001F331C">
            <w:pPr>
              <w:pStyle w:val="NurTextCenter"/>
            </w:pPr>
            <w:r w:rsidRPr="001E26AA">
              <w:t>read, assemble and link an assembler program</w:t>
            </w:r>
          </w:p>
        </w:tc>
      </w:tr>
      <w:tr w:rsidR="001F331C" w:rsidRPr="001E26AA" w14:paraId="671B61F8" w14:textId="77777777">
        <w:tc>
          <w:tcPr>
            <w:tcW w:w="1476" w:type="dxa"/>
          </w:tcPr>
          <w:p w14:paraId="671404D6" w14:textId="77777777" w:rsidR="001F331C" w:rsidRPr="001E26AA" w:rsidRDefault="001F331C">
            <w:pPr>
              <w:pStyle w:val="NurTextCenter"/>
            </w:pPr>
            <w:r w:rsidRPr="001E26AA">
              <w:t>PATCH</w:t>
            </w:r>
          </w:p>
        </w:tc>
        <w:tc>
          <w:tcPr>
            <w:tcW w:w="900" w:type="dxa"/>
          </w:tcPr>
          <w:p w14:paraId="060A717E" w14:textId="77777777" w:rsidR="001F331C" w:rsidRPr="001E26AA" w:rsidRDefault="001F331C">
            <w:pPr>
              <w:pStyle w:val="NurTextCenter"/>
            </w:pPr>
            <w:r w:rsidRPr="001E26AA">
              <w:t>.COM</w:t>
            </w:r>
          </w:p>
        </w:tc>
        <w:tc>
          <w:tcPr>
            <w:tcW w:w="720" w:type="dxa"/>
          </w:tcPr>
          <w:p w14:paraId="59B0A9E4" w14:textId="77777777" w:rsidR="001F331C" w:rsidRPr="001E26AA" w:rsidRDefault="001F331C">
            <w:pPr>
              <w:pStyle w:val="NurTextCenter"/>
            </w:pPr>
            <w:r w:rsidRPr="001E26AA">
              <w:t>4K</w:t>
            </w:r>
          </w:p>
        </w:tc>
        <w:tc>
          <w:tcPr>
            <w:tcW w:w="6612" w:type="dxa"/>
          </w:tcPr>
          <w:p w14:paraId="697275BA" w14:textId="77777777" w:rsidR="001F331C" w:rsidRPr="001E26AA" w:rsidRDefault="001F331C">
            <w:pPr>
              <w:pStyle w:val="NurTextCenter"/>
            </w:pPr>
          </w:p>
        </w:tc>
      </w:tr>
      <w:tr w:rsidR="001F331C" w:rsidRPr="001E26AA" w14:paraId="7FBE22E2" w14:textId="77777777">
        <w:tc>
          <w:tcPr>
            <w:tcW w:w="1476" w:type="dxa"/>
          </w:tcPr>
          <w:p w14:paraId="208A5B89" w14:textId="77777777" w:rsidR="001F331C" w:rsidRPr="001E26AA" w:rsidRDefault="001F331C">
            <w:pPr>
              <w:pStyle w:val="NurTextCenter"/>
            </w:pPr>
            <w:r w:rsidRPr="001E26AA">
              <w:t>PIP</w:t>
            </w:r>
          </w:p>
        </w:tc>
        <w:tc>
          <w:tcPr>
            <w:tcW w:w="900" w:type="dxa"/>
          </w:tcPr>
          <w:p w14:paraId="76E65495" w14:textId="77777777" w:rsidR="001F331C" w:rsidRPr="001E26AA" w:rsidRDefault="001F331C">
            <w:pPr>
              <w:pStyle w:val="NurTextCenter"/>
            </w:pPr>
            <w:r w:rsidRPr="001E26AA">
              <w:t>.COM</w:t>
            </w:r>
          </w:p>
        </w:tc>
        <w:tc>
          <w:tcPr>
            <w:tcW w:w="720" w:type="dxa"/>
          </w:tcPr>
          <w:p w14:paraId="7D47D2B5" w14:textId="77777777" w:rsidR="001F331C" w:rsidRPr="001E26AA" w:rsidRDefault="001F331C">
            <w:pPr>
              <w:pStyle w:val="NurTextCenter"/>
            </w:pPr>
            <w:r w:rsidRPr="001E26AA">
              <w:t>10K</w:t>
            </w:r>
          </w:p>
        </w:tc>
        <w:tc>
          <w:tcPr>
            <w:tcW w:w="6612" w:type="dxa"/>
          </w:tcPr>
          <w:p w14:paraId="476B7040" w14:textId="77777777" w:rsidR="001F331C" w:rsidRPr="001E26AA" w:rsidRDefault="001F331C">
            <w:pPr>
              <w:pStyle w:val="NurTextCenter"/>
            </w:pPr>
            <w:r w:rsidRPr="001E26AA">
              <w:t>Peripheral Interchange Program</w:t>
            </w:r>
          </w:p>
        </w:tc>
      </w:tr>
      <w:tr w:rsidR="001F331C" w:rsidRPr="001E26AA" w14:paraId="65842132" w14:textId="77777777">
        <w:tc>
          <w:tcPr>
            <w:tcW w:w="1476" w:type="dxa"/>
          </w:tcPr>
          <w:p w14:paraId="3C4D3DED" w14:textId="77777777" w:rsidR="001F331C" w:rsidRPr="001E26AA" w:rsidRDefault="001F331C">
            <w:pPr>
              <w:pStyle w:val="NurTextCenter"/>
            </w:pPr>
            <w:r w:rsidRPr="001E26AA">
              <w:t>PROFILE</w:t>
            </w:r>
          </w:p>
        </w:tc>
        <w:tc>
          <w:tcPr>
            <w:tcW w:w="900" w:type="dxa"/>
          </w:tcPr>
          <w:p w14:paraId="7A4D7074" w14:textId="77777777" w:rsidR="001F331C" w:rsidRPr="001E26AA" w:rsidRDefault="001F331C">
            <w:pPr>
              <w:pStyle w:val="NurTextCenter"/>
            </w:pPr>
            <w:proofErr w:type="gramStart"/>
            <w:r w:rsidRPr="001E26AA">
              <w:t>.SUB</w:t>
            </w:r>
            <w:proofErr w:type="gramEnd"/>
          </w:p>
        </w:tc>
        <w:tc>
          <w:tcPr>
            <w:tcW w:w="720" w:type="dxa"/>
          </w:tcPr>
          <w:p w14:paraId="07E01DA9" w14:textId="77777777" w:rsidR="001F331C" w:rsidRPr="001E26AA" w:rsidRDefault="001F331C">
            <w:pPr>
              <w:pStyle w:val="NurTextCenter"/>
            </w:pPr>
            <w:r w:rsidRPr="001E26AA">
              <w:t>2K</w:t>
            </w:r>
          </w:p>
        </w:tc>
        <w:tc>
          <w:tcPr>
            <w:tcW w:w="6612" w:type="dxa"/>
          </w:tcPr>
          <w:p w14:paraId="3BDE9843" w14:textId="77777777" w:rsidR="001F331C" w:rsidRPr="001E26AA" w:rsidRDefault="001F331C">
            <w:pPr>
              <w:pStyle w:val="NurTextCenter"/>
            </w:pPr>
            <w:r w:rsidRPr="001E26AA">
              <w:t>commands to be executed at start up</w:t>
            </w:r>
          </w:p>
        </w:tc>
      </w:tr>
      <w:tr w:rsidR="001F331C" w:rsidRPr="001E26AA" w14:paraId="25635653" w14:textId="77777777">
        <w:tc>
          <w:tcPr>
            <w:tcW w:w="1476" w:type="dxa"/>
          </w:tcPr>
          <w:p w14:paraId="18FA79B8" w14:textId="77777777" w:rsidR="001F331C" w:rsidRPr="001E26AA" w:rsidRDefault="001F331C">
            <w:pPr>
              <w:pStyle w:val="NurTextCenter"/>
            </w:pPr>
            <w:r w:rsidRPr="001E26AA">
              <w:t>PUT</w:t>
            </w:r>
          </w:p>
        </w:tc>
        <w:tc>
          <w:tcPr>
            <w:tcW w:w="900" w:type="dxa"/>
          </w:tcPr>
          <w:p w14:paraId="5C1C59AA" w14:textId="77777777" w:rsidR="001F331C" w:rsidRPr="001E26AA" w:rsidRDefault="001F331C">
            <w:pPr>
              <w:pStyle w:val="NurTextCenter"/>
            </w:pPr>
            <w:r w:rsidRPr="001E26AA">
              <w:t>.COM</w:t>
            </w:r>
          </w:p>
        </w:tc>
        <w:tc>
          <w:tcPr>
            <w:tcW w:w="720" w:type="dxa"/>
          </w:tcPr>
          <w:p w14:paraId="46A8B615" w14:textId="77777777" w:rsidR="001F331C" w:rsidRPr="001E26AA" w:rsidRDefault="001F331C">
            <w:pPr>
              <w:pStyle w:val="NurTextCenter"/>
            </w:pPr>
            <w:r w:rsidRPr="001E26AA">
              <w:t>8K</w:t>
            </w:r>
          </w:p>
        </w:tc>
        <w:tc>
          <w:tcPr>
            <w:tcW w:w="6612" w:type="dxa"/>
          </w:tcPr>
          <w:p w14:paraId="515E2FF9" w14:textId="77777777" w:rsidR="001F331C" w:rsidRPr="001E26AA" w:rsidRDefault="001F331C">
            <w:pPr>
              <w:pStyle w:val="NurTextCenter"/>
            </w:pPr>
          </w:p>
        </w:tc>
      </w:tr>
      <w:tr w:rsidR="001F331C" w:rsidRPr="001E26AA" w14:paraId="34993928" w14:textId="77777777">
        <w:tc>
          <w:tcPr>
            <w:tcW w:w="1476" w:type="dxa"/>
          </w:tcPr>
          <w:p w14:paraId="6EF37315" w14:textId="77777777" w:rsidR="001F331C" w:rsidRPr="001E26AA" w:rsidRDefault="001F331C">
            <w:pPr>
              <w:pStyle w:val="NurTextCenter"/>
            </w:pPr>
            <w:r w:rsidRPr="001E26AA">
              <w:t>R</w:t>
            </w:r>
          </w:p>
        </w:tc>
        <w:tc>
          <w:tcPr>
            <w:tcW w:w="900" w:type="dxa"/>
          </w:tcPr>
          <w:p w14:paraId="0C92F108" w14:textId="77777777" w:rsidR="001F331C" w:rsidRPr="001E26AA" w:rsidRDefault="001F331C">
            <w:pPr>
              <w:pStyle w:val="NurTextCenter"/>
            </w:pPr>
            <w:r w:rsidRPr="001E26AA">
              <w:t>.COM</w:t>
            </w:r>
          </w:p>
        </w:tc>
        <w:tc>
          <w:tcPr>
            <w:tcW w:w="720" w:type="dxa"/>
          </w:tcPr>
          <w:p w14:paraId="7C3571E1" w14:textId="77777777" w:rsidR="001F331C" w:rsidRPr="001E26AA" w:rsidRDefault="001F331C">
            <w:pPr>
              <w:pStyle w:val="NurTextCenter"/>
            </w:pPr>
            <w:r w:rsidRPr="001E26AA">
              <w:t>4K</w:t>
            </w:r>
          </w:p>
        </w:tc>
        <w:tc>
          <w:tcPr>
            <w:tcW w:w="6612" w:type="dxa"/>
          </w:tcPr>
          <w:p w14:paraId="295ECADD" w14:textId="77777777" w:rsidR="001F331C" w:rsidRPr="001E26AA" w:rsidRDefault="001F331C">
            <w:pPr>
              <w:pStyle w:val="NurTextCenter"/>
            </w:pPr>
            <w:r w:rsidRPr="001E26AA">
              <w:t>read files from SIMH environment</w:t>
            </w:r>
          </w:p>
        </w:tc>
      </w:tr>
      <w:tr w:rsidR="001F331C" w:rsidRPr="001E26AA" w14:paraId="0DC74FB1" w14:textId="77777777">
        <w:tc>
          <w:tcPr>
            <w:tcW w:w="1476" w:type="dxa"/>
          </w:tcPr>
          <w:p w14:paraId="75328833" w14:textId="77777777" w:rsidR="001F331C" w:rsidRPr="001E26AA" w:rsidRDefault="001F331C">
            <w:pPr>
              <w:pStyle w:val="NurTextCenter"/>
            </w:pPr>
            <w:r w:rsidRPr="001E26AA">
              <w:t>RENAME</w:t>
            </w:r>
          </w:p>
        </w:tc>
        <w:tc>
          <w:tcPr>
            <w:tcW w:w="900" w:type="dxa"/>
          </w:tcPr>
          <w:p w14:paraId="2E9FF01C" w14:textId="77777777" w:rsidR="001F331C" w:rsidRPr="001E26AA" w:rsidRDefault="001F331C">
            <w:pPr>
              <w:pStyle w:val="NurTextCenter"/>
            </w:pPr>
            <w:r w:rsidRPr="001E26AA">
              <w:t>.COM</w:t>
            </w:r>
          </w:p>
        </w:tc>
        <w:tc>
          <w:tcPr>
            <w:tcW w:w="720" w:type="dxa"/>
          </w:tcPr>
          <w:p w14:paraId="48CB2515" w14:textId="77777777" w:rsidR="001F331C" w:rsidRPr="001E26AA" w:rsidRDefault="001F331C">
            <w:pPr>
              <w:pStyle w:val="NurTextCenter"/>
            </w:pPr>
            <w:r w:rsidRPr="001E26AA">
              <w:t>4K</w:t>
            </w:r>
          </w:p>
        </w:tc>
        <w:tc>
          <w:tcPr>
            <w:tcW w:w="6612" w:type="dxa"/>
          </w:tcPr>
          <w:p w14:paraId="345A7856" w14:textId="77777777" w:rsidR="001F331C" w:rsidRPr="001E26AA" w:rsidRDefault="001F331C">
            <w:pPr>
              <w:pStyle w:val="NurTextCenter"/>
            </w:pPr>
          </w:p>
        </w:tc>
      </w:tr>
      <w:tr w:rsidR="001F331C" w:rsidRPr="001E26AA" w14:paraId="4DE4542F" w14:textId="77777777">
        <w:tc>
          <w:tcPr>
            <w:tcW w:w="1476" w:type="dxa"/>
          </w:tcPr>
          <w:p w14:paraId="3248E19D" w14:textId="77777777" w:rsidR="001F331C" w:rsidRPr="001E26AA" w:rsidRDefault="001F331C">
            <w:pPr>
              <w:pStyle w:val="NurTextCenter"/>
            </w:pPr>
            <w:r w:rsidRPr="001E26AA">
              <w:t>RESBDOS3</w:t>
            </w:r>
          </w:p>
        </w:tc>
        <w:tc>
          <w:tcPr>
            <w:tcW w:w="900" w:type="dxa"/>
          </w:tcPr>
          <w:p w14:paraId="3104133C" w14:textId="77777777" w:rsidR="001F331C" w:rsidRPr="001E26AA" w:rsidRDefault="001F331C">
            <w:pPr>
              <w:pStyle w:val="NurTextCenter"/>
            </w:pPr>
            <w:proofErr w:type="gramStart"/>
            <w:r w:rsidRPr="001E26AA">
              <w:t>.SPR</w:t>
            </w:r>
            <w:proofErr w:type="gramEnd"/>
          </w:p>
        </w:tc>
        <w:tc>
          <w:tcPr>
            <w:tcW w:w="720" w:type="dxa"/>
          </w:tcPr>
          <w:p w14:paraId="0462BE6A" w14:textId="77777777" w:rsidR="001F331C" w:rsidRPr="001E26AA" w:rsidRDefault="001F331C">
            <w:pPr>
              <w:pStyle w:val="NurTextCenter"/>
            </w:pPr>
            <w:r w:rsidRPr="001E26AA">
              <w:t>2K</w:t>
            </w:r>
          </w:p>
        </w:tc>
        <w:tc>
          <w:tcPr>
            <w:tcW w:w="6612" w:type="dxa"/>
          </w:tcPr>
          <w:p w14:paraId="5B2FA546" w14:textId="77777777" w:rsidR="001F331C" w:rsidRPr="001E26AA" w:rsidRDefault="001F331C">
            <w:pPr>
              <w:pStyle w:val="NurTextCenter"/>
            </w:pPr>
          </w:p>
        </w:tc>
      </w:tr>
      <w:tr w:rsidR="001F331C" w:rsidRPr="001E26AA" w14:paraId="3A2F1702" w14:textId="77777777">
        <w:tc>
          <w:tcPr>
            <w:tcW w:w="1476" w:type="dxa"/>
          </w:tcPr>
          <w:p w14:paraId="4B7E5C2D" w14:textId="77777777" w:rsidR="001F331C" w:rsidRPr="001E26AA" w:rsidRDefault="001F331C">
            <w:pPr>
              <w:pStyle w:val="NurTextCenter"/>
            </w:pPr>
            <w:r w:rsidRPr="001E26AA">
              <w:t>RMAC</w:t>
            </w:r>
          </w:p>
        </w:tc>
        <w:tc>
          <w:tcPr>
            <w:tcW w:w="900" w:type="dxa"/>
          </w:tcPr>
          <w:p w14:paraId="49A300AA" w14:textId="77777777" w:rsidR="001F331C" w:rsidRPr="001E26AA" w:rsidRDefault="001F331C">
            <w:pPr>
              <w:pStyle w:val="NurTextCenter"/>
            </w:pPr>
            <w:r w:rsidRPr="001E26AA">
              <w:t>.COM</w:t>
            </w:r>
          </w:p>
        </w:tc>
        <w:tc>
          <w:tcPr>
            <w:tcW w:w="720" w:type="dxa"/>
          </w:tcPr>
          <w:p w14:paraId="0D5D5D31" w14:textId="77777777" w:rsidR="001F331C" w:rsidRPr="001E26AA" w:rsidRDefault="001F331C">
            <w:pPr>
              <w:pStyle w:val="NurTextCenter"/>
            </w:pPr>
            <w:r w:rsidRPr="001E26AA">
              <w:t>14K</w:t>
            </w:r>
          </w:p>
        </w:tc>
        <w:tc>
          <w:tcPr>
            <w:tcW w:w="6612" w:type="dxa"/>
          </w:tcPr>
          <w:p w14:paraId="51CCD5B3" w14:textId="77777777" w:rsidR="001F331C" w:rsidRPr="001E26AA" w:rsidRDefault="001F331C">
            <w:pPr>
              <w:pStyle w:val="NurTextCenter"/>
            </w:pPr>
            <w:r w:rsidRPr="001E26AA">
              <w:t>Digital Research macro assembler</w:t>
            </w:r>
          </w:p>
        </w:tc>
      </w:tr>
      <w:tr w:rsidR="001F331C" w:rsidRPr="001E26AA" w14:paraId="14C075DC" w14:textId="77777777">
        <w:tc>
          <w:tcPr>
            <w:tcW w:w="1476" w:type="dxa"/>
          </w:tcPr>
          <w:p w14:paraId="3B927F8B" w14:textId="77777777" w:rsidR="001F331C" w:rsidRPr="001E26AA" w:rsidRDefault="001F331C">
            <w:pPr>
              <w:pStyle w:val="NurTextCenter"/>
            </w:pPr>
            <w:r w:rsidRPr="001E26AA">
              <w:t>RSETSIMH</w:t>
            </w:r>
          </w:p>
        </w:tc>
        <w:tc>
          <w:tcPr>
            <w:tcW w:w="900" w:type="dxa"/>
          </w:tcPr>
          <w:p w14:paraId="7E33CCD6" w14:textId="77777777" w:rsidR="001F331C" w:rsidRPr="001E26AA" w:rsidRDefault="001F331C">
            <w:pPr>
              <w:pStyle w:val="NurTextCenter"/>
            </w:pPr>
            <w:r w:rsidRPr="001E26AA">
              <w:t>.COM</w:t>
            </w:r>
          </w:p>
        </w:tc>
        <w:tc>
          <w:tcPr>
            <w:tcW w:w="720" w:type="dxa"/>
          </w:tcPr>
          <w:p w14:paraId="244629AD" w14:textId="77777777" w:rsidR="001F331C" w:rsidRPr="001E26AA" w:rsidRDefault="001F331C">
            <w:pPr>
              <w:pStyle w:val="NurTextCenter"/>
            </w:pPr>
            <w:r w:rsidRPr="001E26AA">
              <w:t>2K</w:t>
            </w:r>
          </w:p>
        </w:tc>
        <w:tc>
          <w:tcPr>
            <w:tcW w:w="6612" w:type="dxa"/>
          </w:tcPr>
          <w:p w14:paraId="32B9961C" w14:textId="77777777" w:rsidR="001F331C" w:rsidRPr="001E26AA" w:rsidRDefault="001F331C">
            <w:pPr>
              <w:pStyle w:val="NurTextCenter"/>
            </w:pPr>
            <w:r w:rsidRPr="001E26AA">
              <w:t>reset SIMH interface</w:t>
            </w:r>
          </w:p>
        </w:tc>
      </w:tr>
      <w:tr w:rsidR="001F331C" w:rsidRPr="001E26AA" w14:paraId="768E7FD1" w14:textId="77777777">
        <w:tc>
          <w:tcPr>
            <w:tcW w:w="1476" w:type="dxa"/>
          </w:tcPr>
          <w:p w14:paraId="3676298D" w14:textId="77777777" w:rsidR="001F331C" w:rsidRPr="001E26AA" w:rsidRDefault="001F331C">
            <w:pPr>
              <w:pStyle w:val="NurTextCenter"/>
            </w:pPr>
            <w:r w:rsidRPr="001E26AA">
              <w:t>SAVE</w:t>
            </w:r>
          </w:p>
        </w:tc>
        <w:tc>
          <w:tcPr>
            <w:tcW w:w="900" w:type="dxa"/>
          </w:tcPr>
          <w:p w14:paraId="6E24DBA3" w14:textId="77777777" w:rsidR="001F331C" w:rsidRPr="001E26AA" w:rsidRDefault="001F331C">
            <w:pPr>
              <w:pStyle w:val="NurTextCenter"/>
            </w:pPr>
            <w:r w:rsidRPr="001E26AA">
              <w:t>.COM</w:t>
            </w:r>
          </w:p>
        </w:tc>
        <w:tc>
          <w:tcPr>
            <w:tcW w:w="720" w:type="dxa"/>
          </w:tcPr>
          <w:p w14:paraId="170AFF1E" w14:textId="77777777" w:rsidR="001F331C" w:rsidRPr="001E26AA" w:rsidRDefault="001F331C">
            <w:pPr>
              <w:pStyle w:val="NurTextCenter"/>
            </w:pPr>
            <w:r w:rsidRPr="001E26AA">
              <w:t>2K</w:t>
            </w:r>
          </w:p>
        </w:tc>
        <w:tc>
          <w:tcPr>
            <w:tcW w:w="6612" w:type="dxa"/>
          </w:tcPr>
          <w:p w14:paraId="1BE9E1F7" w14:textId="77777777" w:rsidR="001F331C" w:rsidRPr="001E26AA" w:rsidRDefault="001F331C">
            <w:pPr>
              <w:pStyle w:val="NurTextCenter"/>
            </w:pPr>
          </w:p>
        </w:tc>
      </w:tr>
      <w:tr w:rsidR="001F331C" w:rsidRPr="001E26AA" w14:paraId="06D148C7" w14:textId="77777777">
        <w:tc>
          <w:tcPr>
            <w:tcW w:w="1476" w:type="dxa"/>
          </w:tcPr>
          <w:p w14:paraId="53CA72E1" w14:textId="77777777" w:rsidR="001F331C" w:rsidRPr="001E26AA" w:rsidRDefault="001F331C">
            <w:pPr>
              <w:pStyle w:val="NurTextCenter"/>
            </w:pPr>
            <w:r w:rsidRPr="001E26AA">
              <w:t>SCB</w:t>
            </w:r>
          </w:p>
        </w:tc>
        <w:tc>
          <w:tcPr>
            <w:tcW w:w="900" w:type="dxa"/>
          </w:tcPr>
          <w:p w14:paraId="18A6089E" w14:textId="77777777" w:rsidR="001F331C" w:rsidRPr="001E26AA" w:rsidRDefault="001F331C">
            <w:pPr>
              <w:pStyle w:val="NurTextCenter"/>
            </w:pPr>
            <w:r w:rsidRPr="001E26AA">
              <w:t>.MAC</w:t>
            </w:r>
          </w:p>
        </w:tc>
        <w:tc>
          <w:tcPr>
            <w:tcW w:w="720" w:type="dxa"/>
          </w:tcPr>
          <w:p w14:paraId="34A557F0" w14:textId="77777777" w:rsidR="001F331C" w:rsidRPr="001E26AA" w:rsidRDefault="001F331C">
            <w:pPr>
              <w:pStyle w:val="NurTextCenter"/>
            </w:pPr>
            <w:r w:rsidRPr="001E26AA">
              <w:t>2K</w:t>
            </w:r>
          </w:p>
        </w:tc>
        <w:tc>
          <w:tcPr>
            <w:tcW w:w="6612" w:type="dxa"/>
          </w:tcPr>
          <w:p w14:paraId="462B510D" w14:textId="77777777" w:rsidR="001F331C" w:rsidRPr="001E26AA" w:rsidRDefault="001F331C">
            <w:pPr>
              <w:pStyle w:val="NurTextCenter"/>
            </w:pPr>
          </w:p>
        </w:tc>
      </w:tr>
      <w:tr w:rsidR="001F331C" w:rsidRPr="001E26AA" w14:paraId="6C4B0D52" w14:textId="77777777">
        <w:tc>
          <w:tcPr>
            <w:tcW w:w="1476" w:type="dxa"/>
          </w:tcPr>
          <w:p w14:paraId="25E1A0BC" w14:textId="77777777" w:rsidR="001F331C" w:rsidRPr="001E26AA" w:rsidRDefault="001F331C">
            <w:pPr>
              <w:pStyle w:val="NurTextCenter"/>
            </w:pPr>
            <w:r w:rsidRPr="001E26AA">
              <w:t>SET</w:t>
            </w:r>
          </w:p>
        </w:tc>
        <w:tc>
          <w:tcPr>
            <w:tcW w:w="900" w:type="dxa"/>
          </w:tcPr>
          <w:p w14:paraId="5BE006BD" w14:textId="77777777" w:rsidR="001F331C" w:rsidRPr="001E26AA" w:rsidRDefault="001F331C">
            <w:pPr>
              <w:pStyle w:val="NurTextCenter"/>
            </w:pPr>
            <w:r w:rsidRPr="001E26AA">
              <w:t>.COM</w:t>
            </w:r>
          </w:p>
        </w:tc>
        <w:tc>
          <w:tcPr>
            <w:tcW w:w="720" w:type="dxa"/>
          </w:tcPr>
          <w:p w14:paraId="3C6F7493" w14:textId="77777777" w:rsidR="001F331C" w:rsidRPr="001E26AA" w:rsidRDefault="001F331C">
            <w:pPr>
              <w:pStyle w:val="NurTextCenter"/>
            </w:pPr>
            <w:r w:rsidRPr="001E26AA">
              <w:t>12K</w:t>
            </w:r>
          </w:p>
        </w:tc>
        <w:tc>
          <w:tcPr>
            <w:tcW w:w="6612" w:type="dxa"/>
          </w:tcPr>
          <w:p w14:paraId="1AD8052B" w14:textId="77777777" w:rsidR="001F331C" w:rsidRPr="001E26AA" w:rsidRDefault="001F331C">
            <w:pPr>
              <w:pStyle w:val="NurTextCenter"/>
            </w:pPr>
          </w:p>
        </w:tc>
      </w:tr>
      <w:tr w:rsidR="001F331C" w:rsidRPr="001E26AA" w14:paraId="754F2B25" w14:textId="77777777">
        <w:tc>
          <w:tcPr>
            <w:tcW w:w="1476" w:type="dxa"/>
          </w:tcPr>
          <w:p w14:paraId="164B06AA" w14:textId="77777777" w:rsidR="001F331C" w:rsidRPr="001E26AA" w:rsidRDefault="001F331C">
            <w:pPr>
              <w:pStyle w:val="NurTextCenter"/>
            </w:pPr>
            <w:r w:rsidRPr="001E26AA">
              <w:t>SETDEF</w:t>
            </w:r>
          </w:p>
        </w:tc>
        <w:tc>
          <w:tcPr>
            <w:tcW w:w="900" w:type="dxa"/>
          </w:tcPr>
          <w:p w14:paraId="574B759B" w14:textId="77777777" w:rsidR="001F331C" w:rsidRPr="001E26AA" w:rsidRDefault="001F331C">
            <w:pPr>
              <w:pStyle w:val="NurTextCenter"/>
            </w:pPr>
            <w:r w:rsidRPr="001E26AA">
              <w:t>.COM</w:t>
            </w:r>
          </w:p>
        </w:tc>
        <w:tc>
          <w:tcPr>
            <w:tcW w:w="720" w:type="dxa"/>
          </w:tcPr>
          <w:p w14:paraId="04EBB0F3" w14:textId="77777777" w:rsidR="001F331C" w:rsidRPr="001E26AA" w:rsidRDefault="001F331C">
            <w:pPr>
              <w:pStyle w:val="NurTextCenter"/>
            </w:pPr>
            <w:r w:rsidRPr="001E26AA">
              <w:t>6K</w:t>
            </w:r>
          </w:p>
        </w:tc>
        <w:tc>
          <w:tcPr>
            <w:tcW w:w="6612" w:type="dxa"/>
          </w:tcPr>
          <w:p w14:paraId="60F0147F" w14:textId="77777777" w:rsidR="001F331C" w:rsidRPr="001E26AA" w:rsidRDefault="001F331C">
            <w:pPr>
              <w:pStyle w:val="NurTextCenter"/>
            </w:pPr>
          </w:p>
        </w:tc>
      </w:tr>
      <w:tr w:rsidR="001F331C" w:rsidRPr="001E26AA" w14:paraId="56947816" w14:textId="77777777">
        <w:tc>
          <w:tcPr>
            <w:tcW w:w="1476" w:type="dxa"/>
          </w:tcPr>
          <w:p w14:paraId="79371091" w14:textId="77777777" w:rsidR="001F331C" w:rsidRPr="001E26AA" w:rsidRDefault="001F331C">
            <w:pPr>
              <w:pStyle w:val="NurTextCenter"/>
            </w:pPr>
            <w:r w:rsidRPr="001E26AA">
              <w:t>SHOW</w:t>
            </w:r>
          </w:p>
        </w:tc>
        <w:tc>
          <w:tcPr>
            <w:tcW w:w="900" w:type="dxa"/>
          </w:tcPr>
          <w:p w14:paraId="50837AB1" w14:textId="77777777" w:rsidR="001F331C" w:rsidRPr="001E26AA" w:rsidRDefault="001F331C">
            <w:pPr>
              <w:pStyle w:val="NurTextCenter"/>
            </w:pPr>
            <w:r w:rsidRPr="001E26AA">
              <w:t>.COM</w:t>
            </w:r>
          </w:p>
        </w:tc>
        <w:tc>
          <w:tcPr>
            <w:tcW w:w="720" w:type="dxa"/>
          </w:tcPr>
          <w:p w14:paraId="5F06C76B" w14:textId="77777777" w:rsidR="001F331C" w:rsidRPr="001E26AA" w:rsidRDefault="001F331C">
            <w:pPr>
              <w:pStyle w:val="NurTextCenter"/>
            </w:pPr>
            <w:r w:rsidRPr="001E26AA">
              <w:t>10K</w:t>
            </w:r>
          </w:p>
        </w:tc>
        <w:tc>
          <w:tcPr>
            <w:tcW w:w="6612" w:type="dxa"/>
          </w:tcPr>
          <w:p w14:paraId="221D3C06" w14:textId="77777777" w:rsidR="001F331C" w:rsidRPr="001E26AA" w:rsidRDefault="001F331C">
            <w:pPr>
              <w:pStyle w:val="NurTextCenter"/>
            </w:pPr>
          </w:p>
        </w:tc>
      </w:tr>
      <w:tr w:rsidR="001F331C" w:rsidRPr="001E26AA" w14:paraId="51DF7C43" w14:textId="77777777">
        <w:tc>
          <w:tcPr>
            <w:tcW w:w="1476" w:type="dxa"/>
          </w:tcPr>
          <w:p w14:paraId="18CFCFE4" w14:textId="77777777" w:rsidR="001F331C" w:rsidRPr="001E26AA" w:rsidRDefault="001F331C">
            <w:pPr>
              <w:pStyle w:val="NurTextCenter"/>
            </w:pPr>
            <w:r w:rsidRPr="001E26AA">
              <w:t>SHOWSEC</w:t>
            </w:r>
          </w:p>
        </w:tc>
        <w:tc>
          <w:tcPr>
            <w:tcW w:w="900" w:type="dxa"/>
          </w:tcPr>
          <w:p w14:paraId="776726E1" w14:textId="77777777" w:rsidR="001F331C" w:rsidRPr="001E26AA" w:rsidRDefault="001F331C">
            <w:pPr>
              <w:pStyle w:val="NurTextCenter"/>
            </w:pPr>
            <w:r w:rsidRPr="001E26AA">
              <w:t>.COM</w:t>
            </w:r>
          </w:p>
        </w:tc>
        <w:tc>
          <w:tcPr>
            <w:tcW w:w="720" w:type="dxa"/>
          </w:tcPr>
          <w:p w14:paraId="4B4B89C3" w14:textId="77777777" w:rsidR="001F331C" w:rsidRPr="001E26AA" w:rsidRDefault="001F331C">
            <w:pPr>
              <w:pStyle w:val="NurTextCenter"/>
            </w:pPr>
            <w:r w:rsidRPr="001E26AA">
              <w:t>4K</w:t>
            </w:r>
          </w:p>
        </w:tc>
        <w:tc>
          <w:tcPr>
            <w:tcW w:w="6612" w:type="dxa"/>
          </w:tcPr>
          <w:p w14:paraId="2BF0D9C7" w14:textId="77777777" w:rsidR="001F331C" w:rsidRPr="001E26AA" w:rsidRDefault="001F331C">
            <w:pPr>
              <w:pStyle w:val="NurTextCenter"/>
            </w:pPr>
            <w:r w:rsidRPr="001E26AA">
              <w:t>show sectors on a disk</w:t>
            </w:r>
          </w:p>
        </w:tc>
      </w:tr>
      <w:tr w:rsidR="001F331C" w:rsidRPr="001E26AA" w14:paraId="51407C90" w14:textId="77777777">
        <w:tc>
          <w:tcPr>
            <w:tcW w:w="1476" w:type="dxa"/>
          </w:tcPr>
          <w:p w14:paraId="05AEEF6F" w14:textId="77777777" w:rsidR="001F331C" w:rsidRPr="001E26AA" w:rsidRDefault="001F331C">
            <w:pPr>
              <w:pStyle w:val="NurTextCenter"/>
            </w:pPr>
            <w:r w:rsidRPr="001E26AA">
              <w:t>SID</w:t>
            </w:r>
          </w:p>
        </w:tc>
        <w:tc>
          <w:tcPr>
            <w:tcW w:w="900" w:type="dxa"/>
          </w:tcPr>
          <w:p w14:paraId="232427AE" w14:textId="77777777" w:rsidR="001F331C" w:rsidRPr="001E26AA" w:rsidRDefault="001F331C">
            <w:pPr>
              <w:pStyle w:val="NurTextCenter"/>
            </w:pPr>
            <w:r w:rsidRPr="001E26AA">
              <w:t>.COM</w:t>
            </w:r>
          </w:p>
        </w:tc>
        <w:tc>
          <w:tcPr>
            <w:tcW w:w="720" w:type="dxa"/>
          </w:tcPr>
          <w:p w14:paraId="3D12F416" w14:textId="77777777" w:rsidR="001F331C" w:rsidRPr="001E26AA" w:rsidRDefault="001F331C">
            <w:pPr>
              <w:pStyle w:val="NurTextCenter"/>
            </w:pPr>
            <w:r w:rsidRPr="001E26AA">
              <w:t>8K</w:t>
            </w:r>
          </w:p>
        </w:tc>
        <w:tc>
          <w:tcPr>
            <w:tcW w:w="6612" w:type="dxa"/>
          </w:tcPr>
          <w:p w14:paraId="1B2ABA79" w14:textId="77777777" w:rsidR="001F331C" w:rsidRPr="001E26AA" w:rsidRDefault="001F331C">
            <w:pPr>
              <w:pStyle w:val="NurTextCenter"/>
            </w:pPr>
            <w:r w:rsidRPr="001E26AA">
              <w:t xml:space="preserve">8080 </w:t>
            </w:r>
            <w:proofErr w:type="gramStart"/>
            <w:r w:rsidRPr="001E26AA">
              <w:t>debugger</w:t>
            </w:r>
            <w:proofErr w:type="gramEnd"/>
          </w:p>
        </w:tc>
      </w:tr>
      <w:tr w:rsidR="001F331C" w:rsidRPr="001E26AA" w14:paraId="1F0EAE20" w14:textId="77777777">
        <w:tc>
          <w:tcPr>
            <w:tcW w:w="1476" w:type="dxa"/>
          </w:tcPr>
          <w:p w14:paraId="31F77A87" w14:textId="77777777" w:rsidR="001F331C" w:rsidRPr="001E26AA" w:rsidRDefault="001F331C">
            <w:pPr>
              <w:pStyle w:val="NurTextCenter"/>
            </w:pPr>
            <w:r w:rsidRPr="001E26AA">
              <w:t>SUBMIT</w:t>
            </w:r>
          </w:p>
        </w:tc>
        <w:tc>
          <w:tcPr>
            <w:tcW w:w="900" w:type="dxa"/>
          </w:tcPr>
          <w:p w14:paraId="7E245B31" w14:textId="77777777" w:rsidR="001F331C" w:rsidRPr="001E26AA" w:rsidRDefault="001F331C">
            <w:pPr>
              <w:pStyle w:val="NurTextCenter"/>
            </w:pPr>
            <w:r w:rsidRPr="001E26AA">
              <w:t>COM</w:t>
            </w:r>
          </w:p>
        </w:tc>
        <w:tc>
          <w:tcPr>
            <w:tcW w:w="720" w:type="dxa"/>
          </w:tcPr>
          <w:p w14:paraId="53CB51F3" w14:textId="77777777" w:rsidR="001F331C" w:rsidRPr="001E26AA" w:rsidRDefault="001F331C">
            <w:pPr>
              <w:pStyle w:val="NurTextCenter"/>
            </w:pPr>
            <w:r w:rsidRPr="001E26AA">
              <w:t>6K</w:t>
            </w:r>
          </w:p>
        </w:tc>
        <w:tc>
          <w:tcPr>
            <w:tcW w:w="6612" w:type="dxa"/>
          </w:tcPr>
          <w:p w14:paraId="3A13A787" w14:textId="77777777" w:rsidR="001F331C" w:rsidRPr="001E26AA" w:rsidRDefault="001F331C">
            <w:pPr>
              <w:pStyle w:val="NurTextCenter"/>
            </w:pPr>
            <w:r w:rsidRPr="001E26AA">
              <w:t>batch processing</w:t>
            </w:r>
          </w:p>
        </w:tc>
      </w:tr>
      <w:tr w:rsidR="001F331C" w:rsidRPr="001E26AA" w14:paraId="39DDA068" w14:textId="77777777">
        <w:tc>
          <w:tcPr>
            <w:tcW w:w="1476" w:type="dxa"/>
          </w:tcPr>
          <w:p w14:paraId="113AD16D" w14:textId="77777777" w:rsidR="001F331C" w:rsidRPr="001E26AA" w:rsidRDefault="001F331C">
            <w:pPr>
              <w:pStyle w:val="NurTextCenter"/>
            </w:pPr>
            <w:r w:rsidRPr="001E26AA">
              <w:t>SYSCOPY</w:t>
            </w:r>
          </w:p>
        </w:tc>
        <w:tc>
          <w:tcPr>
            <w:tcW w:w="900" w:type="dxa"/>
          </w:tcPr>
          <w:p w14:paraId="1881073C" w14:textId="77777777" w:rsidR="001F331C" w:rsidRPr="001E26AA" w:rsidRDefault="001F331C">
            <w:pPr>
              <w:pStyle w:val="NurTextCenter"/>
            </w:pPr>
            <w:r w:rsidRPr="001E26AA">
              <w:t>.COM</w:t>
            </w:r>
          </w:p>
        </w:tc>
        <w:tc>
          <w:tcPr>
            <w:tcW w:w="720" w:type="dxa"/>
          </w:tcPr>
          <w:p w14:paraId="28FF4AF6" w14:textId="77777777" w:rsidR="001F331C" w:rsidRPr="001E26AA" w:rsidRDefault="001F331C">
            <w:pPr>
              <w:pStyle w:val="NurTextCenter"/>
            </w:pPr>
            <w:r w:rsidRPr="001E26AA">
              <w:t>2K</w:t>
            </w:r>
          </w:p>
        </w:tc>
        <w:tc>
          <w:tcPr>
            <w:tcW w:w="6612" w:type="dxa"/>
          </w:tcPr>
          <w:p w14:paraId="64EB81C0" w14:textId="77777777" w:rsidR="001F331C" w:rsidRPr="001E26AA" w:rsidRDefault="001F331C">
            <w:pPr>
              <w:pStyle w:val="NurTextCenter"/>
            </w:pPr>
            <w:r w:rsidRPr="001E26AA">
              <w:t>copy system tracks between disks</w:t>
            </w:r>
          </w:p>
        </w:tc>
      </w:tr>
      <w:tr w:rsidR="001F331C" w:rsidRPr="001E26AA" w14:paraId="4B7A1E27" w14:textId="77777777">
        <w:tc>
          <w:tcPr>
            <w:tcW w:w="1476" w:type="dxa"/>
          </w:tcPr>
          <w:p w14:paraId="065F80B7" w14:textId="77777777" w:rsidR="001F331C" w:rsidRPr="001E26AA" w:rsidRDefault="001F331C">
            <w:pPr>
              <w:pStyle w:val="NurTextCenter"/>
            </w:pPr>
            <w:r w:rsidRPr="001E26AA">
              <w:t>SYSCPM3</w:t>
            </w:r>
          </w:p>
        </w:tc>
        <w:tc>
          <w:tcPr>
            <w:tcW w:w="900" w:type="dxa"/>
          </w:tcPr>
          <w:p w14:paraId="18D9922C" w14:textId="77777777" w:rsidR="001F331C" w:rsidRPr="001E26AA" w:rsidRDefault="001F331C">
            <w:pPr>
              <w:pStyle w:val="NurTextCenter"/>
            </w:pPr>
            <w:proofErr w:type="gramStart"/>
            <w:r w:rsidRPr="001E26AA">
              <w:t>.SUB</w:t>
            </w:r>
            <w:proofErr w:type="gramEnd"/>
          </w:p>
        </w:tc>
        <w:tc>
          <w:tcPr>
            <w:tcW w:w="720" w:type="dxa"/>
          </w:tcPr>
          <w:p w14:paraId="6DC96378" w14:textId="77777777" w:rsidR="001F331C" w:rsidRPr="001E26AA" w:rsidRDefault="001F331C">
            <w:pPr>
              <w:pStyle w:val="NurTextCenter"/>
            </w:pPr>
            <w:r w:rsidRPr="001E26AA">
              <w:t>2K</w:t>
            </w:r>
          </w:p>
        </w:tc>
        <w:tc>
          <w:tcPr>
            <w:tcW w:w="6612" w:type="dxa"/>
          </w:tcPr>
          <w:p w14:paraId="61F9E95A" w14:textId="77777777" w:rsidR="001F331C" w:rsidRPr="001E26AA" w:rsidRDefault="001F331C">
            <w:pPr>
              <w:pStyle w:val="NurTextCenter"/>
            </w:pPr>
            <w:r w:rsidRPr="001E26AA">
              <w:t>create banked CP/M 3 system</w:t>
            </w:r>
          </w:p>
        </w:tc>
      </w:tr>
      <w:tr w:rsidR="001F331C" w:rsidRPr="001E26AA" w14:paraId="3AAD449E" w14:textId="77777777">
        <w:tc>
          <w:tcPr>
            <w:tcW w:w="1476" w:type="dxa"/>
          </w:tcPr>
          <w:p w14:paraId="26E38CB2" w14:textId="77777777" w:rsidR="001F331C" w:rsidRPr="001E26AA" w:rsidRDefault="001F331C">
            <w:pPr>
              <w:pStyle w:val="NurTextCenter"/>
            </w:pPr>
            <w:r w:rsidRPr="001E26AA">
              <w:t>TRACE</w:t>
            </w:r>
          </w:p>
        </w:tc>
        <w:tc>
          <w:tcPr>
            <w:tcW w:w="900" w:type="dxa"/>
          </w:tcPr>
          <w:p w14:paraId="029949EE" w14:textId="77777777" w:rsidR="001F331C" w:rsidRPr="001E26AA" w:rsidRDefault="001F331C">
            <w:pPr>
              <w:pStyle w:val="NurTextCenter"/>
            </w:pPr>
            <w:proofErr w:type="gramStart"/>
            <w:r w:rsidRPr="001E26AA">
              <w:t>.UTL</w:t>
            </w:r>
            <w:proofErr w:type="gramEnd"/>
          </w:p>
        </w:tc>
        <w:tc>
          <w:tcPr>
            <w:tcW w:w="720" w:type="dxa"/>
          </w:tcPr>
          <w:p w14:paraId="4DB5EAF4" w14:textId="77777777" w:rsidR="001F331C" w:rsidRPr="001E26AA" w:rsidRDefault="001F331C">
            <w:pPr>
              <w:pStyle w:val="NurTextCenter"/>
            </w:pPr>
            <w:r w:rsidRPr="001E26AA">
              <w:t>2K</w:t>
            </w:r>
          </w:p>
        </w:tc>
        <w:tc>
          <w:tcPr>
            <w:tcW w:w="6612" w:type="dxa"/>
          </w:tcPr>
          <w:p w14:paraId="57037506" w14:textId="77777777" w:rsidR="001F331C" w:rsidRPr="001E26AA" w:rsidRDefault="001F331C">
            <w:pPr>
              <w:pStyle w:val="NurTextCenter"/>
            </w:pPr>
          </w:p>
        </w:tc>
      </w:tr>
      <w:tr w:rsidR="001F331C" w:rsidRPr="001E26AA" w14:paraId="75135E24" w14:textId="77777777">
        <w:tc>
          <w:tcPr>
            <w:tcW w:w="1476" w:type="dxa"/>
          </w:tcPr>
          <w:p w14:paraId="242E2848" w14:textId="77777777" w:rsidR="001F331C" w:rsidRPr="001E26AA" w:rsidRDefault="001F331C">
            <w:pPr>
              <w:pStyle w:val="NurTextCenter"/>
            </w:pPr>
            <w:r w:rsidRPr="001E26AA">
              <w:lastRenderedPageBreak/>
              <w:t>TSHOW</w:t>
            </w:r>
          </w:p>
        </w:tc>
        <w:tc>
          <w:tcPr>
            <w:tcW w:w="900" w:type="dxa"/>
          </w:tcPr>
          <w:p w14:paraId="19CC258E" w14:textId="77777777" w:rsidR="001F331C" w:rsidRPr="001E26AA" w:rsidRDefault="001F331C">
            <w:pPr>
              <w:pStyle w:val="NurTextCenter"/>
            </w:pPr>
            <w:r w:rsidRPr="001E26AA">
              <w:t>.COM</w:t>
            </w:r>
          </w:p>
        </w:tc>
        <w:tc>
          <w:tcPr>
            <w:tcW w:w="720" w:type="dxa"/>
          </w:tcPr>
          <w:p w14:paraId="47C9726E" w14:textId="77777777" w:rsidR="001F331C" w:rsidRPr="001E26AA" w:rsidRDefault="001F331C">
            <w:pPr>
              <w:pStyle w:val="NurTextCenter"/>
            </w:pPr>
            <w:r w:rsidRPr="001E26AA">
              <w:t>2K</w:t>
            </w:r>
          </w:p>
        </w:tc>
        <w:tc>
          <w:tcPr>
            <w:tcW w:w="6612" w:type="dxa"/>
          </w:tcPr>
          <w:p w14:paraId="1637C87F" w14:textId="77777777" w:rsidR="001F331C" w:rsidRPr="001E26AA" w:rsidRDefault="001F331C">
            <w:pPr>
              <w:pStyle w:val="NurTextCenter"/>
            </w:pPr>
            <w:r w:rsidRPr="001E26AA">
              <w:t>show split time</w:t>
            </w:r>
          </w:p>
        </w:tc>
      </w:tr>
      <w:tr w:rsidR="001F331C" w:rsidRPr="001E26AA" w14:paraId="70C1D1AB" w14:textId="77777777">
        <w:tc>
          <w:tcPr>
            <w:tcW w:w="1476" w:type="dxa"/>
          </w:tcPr>
          <w:p w14:paraId="030F7927" w14:textId="77777777" w:rsidR="001F331C" w:rsidRPr="001E26AA" w:rsidRDefault="001F331C">
            <w:pPr>
              <w:pStyle w:val="NurTextCenter"/>
            </w:pPr>
            <w:r w:rsidRPr="001E26AA">
              <w:t>TSTART</w:t>
            </w:r>
          </w:p>
        </w:tc>
        <w:tc>
          <w:tcPr>
            <w:tcW w:w="900" w:type="dxa"/>
          </w:tcPr>
          <w:p w14:paraId="03A77A34" w14:textId="77777777" w:rsidR="001F331C" w:rsidRPr="001E26AA" w:rsidRDefault="001F331C">
            <w:pPr>
              <w:pStyle w:val="NurTextCenter"/>
            </w:pPr>
            <w:r w:rsidRPr="001E26AA">
              <w:t>.COM</w:t>
            </w:r>
          </w:p>
        </w:tc>
        <w:tc>
          <w:tcPr>
            <w:tcW w:w="720" w:type="dxa"/>
          </w:tcPr>
          <w:p w14:paraId="4B07D6BD" w14:textId="77777777" w:rsidR="001F331C" w:rsidRPr="001E26AA" w:rsidRDefault="001F331C">
            <w:pPr>
              <w:pStyle w:val="NurTextCenter"/>
            </w:pPr>
            <w:r w:rsidRPr="001E26AA">
              <w:t>2K</w:t>
            </w:r>
          </w:p>
        </w:tc>
        <w:tc>
          <w:tcPr>
            <w:tcW w:w="6612" w:type="dxa"/>
          </w:tcPr>
          <w:p w14:paraId="06C5E3D3" w14:textId="77777777" w:rsidR="001F331C" w:rsidRPr="001E26AA" w:rsidRDefault="001F331C">
            <w:pPr>
              <w:pStyle w:val="NurTextCenter"/>
            </w:pPr>
            <w:r w:rsidRPr="001E26AA">
              <w:t>create timer and start it</w:t>
            </w:r>
          </w:p>
        </w:tc>
      </w:tr>
      <w:tr w:rsidR="001F331C" w:rsidRPr="001E26AA" w14:paraId="636F2FE3" w14:textId="77777777">
        <w:tc>
          <w:tcPr>
            <w:tcW w:w="1476" w:type="dxa"/>
          </w:tcPr>
          <w:p w14:paraId="569579EA" w14:textId="77777777" w:rsidR="001F331C" w:rsidRPr="001E26AA" w:rsidRDefault="001F331C">
            <w:pPr>
              <w:pStyle w:val="NurTextCenter"/>
            </w:pPr>
            <w:r w:rsidRPr="001E26AA">
              <w:t>TSTOP</w:t>
            </w:r>
          </w:p>
        </w:tc>
        <w:tc>
          <w:tcPr>
            <w:tcW w:w="900" w:type="dxa"/>
          </w:tcPr>
          <w:p w14:paraId="3F72FC52" w14:textId="77777777" w:rsidR="001F331C" w:rsidRPr="001E26AA" w:rsidRDefault="001F331C">
            <w:pPr>
              <w:pStyle w:val="NurTextCenter"/>
            </w:pPr>
            <w:r w:rsidRPr="001E26AA">
              <w:t>.COM</w:t>
            </w:r>
          </w:p>
        </w:tc>
        <w:tc>
          <w:tcPr>
            <w:tcW w:w="720" w:type="dxa"/>
          </w:tcPr>
          <w:p w14:paraId="3946A85C" w14:textId="77777777" w:rsidR="001F331C" w:rsidRPr="001E26AA" w:rsidRDefault="001F331C">
            <w:pPr>
              <w:pStyle w:val="NurTextCenter"/>
            </w:pPr>
            <w:r w:rsidRPr="001E26AA">
              <w:t>2K</w:t>
            </w:r>
          </w:p>
        </w:tc>
        <w:tc>
          <w:tcPr>
            <w:tcW w:w="6612" w:type="dxa"/>
          </w:tcPr>
          <w:p w14:paraId="66B5B1B4" w14:textId="77777777" w:rsidR="001F331C" w:rsidRPr="001E26AA" w:rsidRDefault="001F331C">
            <w:pPr>
              <w:pStyle w:val="NurTextCenter"/>
            </w:pPr>
            <w:r w:rsidRPr="001E26AA">
              <w:t>show final time and stop timer</w:t>
            </w:r>
          </w:p>
        </w:tc>
      </w:tr>
      <w:tr w:rsidR="001F331C" w:rsidRPr="001E26AA" w14:paraId="057EBF13" w14:textId="77777777">
        <w:tc>
          <w:tcPr>
            <w:tcW w:w="1476" w:type="dxa"/>
          </w:tcPr>
          <w:p w14:paraId="3B8D0E14" w14:textId="77777777" w:rsidR="001F331C" w:rsidRPr="001E26AA" w:rsidRDefault="001F331C">
            <w:pPr>
              <w:pStyle w:val="NurTextCenter"/>
            </w:pPr>
            <w:r w:rsidRPr="001E26AA">
              <w:t>TYPE</w:t>
            </w:r>
          </w:p>
        </w:tc>
        <w:tc>
          <w:tcPr>
            <w:tcW w:w="900" w:type="dxa"/>
          </w:tcPr>
          <w:p w14:paraId="2D61DD59" w14:textId="77777777" w:rsidR="001F331C" w:rsidRPr="001E26AA" w:rsidRDefault="001F331C">
            <w:pPr>
              <w:pStyle w:val="NurTextCenter"/>
            </w:pPr>
            <w:r w:rsidRPr="001E26AA">
              <w:t>.COM</w:t>
            </w:r>
          </w:p>
        </w:tc>
        <w:tc>
          <w:tcPr>
            <w:tcW w:w="720" w:type="dxa"/>
          </w:tcPr>
          <w:p w14:paraId="1E756F22" w14:textId="77777777" w:rsidR="001F331C" w:rsidRPr="001E26AA" w:rsidRDefault="001F331C">
            <w:pPr>
              <w:pStyle w:val="NurTextCenter"/>
            </w:pPr>
            <w:r w:rsidRPr="001E26AA">
              <w:t>4K</w:t>
            </w:r>
          </w:p>
        </w:tc>
        <w:tc>
          <w:tcPr>
            <w:tcW w:w="6612" w:type="dxa"/>
          </w:tcPr>
          <w:p w14:paraId="1A352FFD" w14:textId="77777777" w:rsidR="001F331C" w:rsidRPr="001E26AA" w:rsidRDefault="001F331C">
            <w:pPr>
              <w:pStyle w:val="NurTextCenter"/>
            </w:pPr>
          </w:p>
        </w:tc>
      </w:tr>
      <w:tr w:rsidR="001F331C" w:rsidRPr="001E26AA" w14:paraId="71C32E64" w14:textId="77777777">
        <w:tc>
          <w:tcPr>
            <w:tcW w:w="1476" w:type="dxa"/>
          </w:tcPr>
          <w:p w14:paraId="6A74FE49" w14:textId="77777777" w:rsidR="001F331C" w:rsidRPr="001E26AA" w:rsidRDefault="001F331C">
            <w:pPr>
              <w:pStyle w:val="NurTextCenter"/>
            </w:pPr>
            <w:r w:rsidRPr="001E26AA">
              <w:t>UNERA</w:t>
            </w:r>
          </w:p>
        </w:tc>
        <w:tc>
          <w:tcPr>
            <w:tcW w:w="900" w:type="dxa"/>
          </w:tcPr>
          <w:p w14:paraId="254C342D" w14:textId="77777777" w:rsidR="001F331C" w:rsidRPr="001E26AA" w:rsidRDefault="001F331C">
            <w:pPr>
              <w:pStyle w:val="NurTextCenter"/>
            </w:pPr>
            <w:r w:rsidRPr="001E26AA">
              <w:t>.COM</w:t>
            </w:r>
          </w:p>
        </w:tc>
        <w:tc>
          <w:tcPr>
            <w:tcW w:w="720" w:type="dxa"/>
          </w:tcPr>
          <w:p w14:paraId="777A6D46" w14:textId="77777777" w:rsidR="001F331C" w:rsidRPr="001E26AA" w:rsidRDefault="001F331C">
            <w:pPr>
              <w:pStyle w:val="NurTextCenter"/>
            </w:pPr>
            <w:r w:rsidRPr="001E26AA">
              <w:t>2K</w:t>
            </w:r>
          </w:p>
        </w:tc>
        <w:tc>
          <w:tcPr>
            <w:tcW w:w="6612" w:type="dxa"/>
          </w:tcPr>
          <w:p w14:paraId="2EBF08D9" w14:textId="77777777" w:rsidR="001F331C" w:rsidRPr="001E26AA" w:rsidRDefault="001F331C">
            <w:pPr>
              <w:pStyle w:val="NurTextCenter"/>
            </w:pPr>
            <w:r w:rsidRPr="001E26AA">
              <w:t>un-erase a file</w:t>
            </w:r>
          </w:p>
        </w:tc>
      </w:tr>
      <w:tr w:rsidR="001F331C" w:rsidRPr="001E26AA" w14:paraId="311EA4F5" w14:textId="77777777">
        <w:tc>
          <w:tcPr>
            <w:tcW w:w="1476" w:type="dxa"/>
          </w:tcPr>
          <w:p w14:paraId="67D7B00E" w14:textId="77777777" w:rsidR="001F331C" w:rsidRPr="001E26AA" w:rsidRDefault="001F331C">
            <w:pPr>
              <w:pStyle w:val="NurTextCenter"/>
            </w:pPr>
            <w:r w:rsidRPr="001E26AA">
              <w:t>W</w:t>
            </w:r>
          </w:p>
        </w:tc>
        <w:tc>
          <w:tcPr>
            <w:tcW w:w="900" w:type="dxa"/>
          </w:tcPr>
          <w:p w14:paraId="588A017F" w14:textId="77777777" w:rsidR="001F331C" w:rsidRPr="001E26AA" w:rsidRDefault="001F331C">
            <w:pPr>
              <w:pStyle w:val="NurTextCenter"/>
            </w:pPr>
            <w:r w:rsidRPr="001E26AA">
              <w:t>.COM</w:t>
            </w:r>
          </w:p>
        </w:tc>
        <w:tc>
          <w:tcPr>
            <w:tcW w:w="720" w:type="dxa"/>
          </w:tcPr>
          <w:p w14:paraId="41683B01" w14:textId="77777777" w:rsidR="001F331C" w:rsidRPr="001E26AA" w:rsidRDefault="001F331C">
            <w:pPr>
              <w:pStyle w:val="NurTextCenter"/>
            </w:pPr>
            <w:r w:rsidRPr="001E26AA">
              <w:t>4K</w:t>
            </w:r>
          </w:p>
        </w:tc>
        <w:tc>
          <w:tcPr>
            <w:tcW w:w="6612" w:type="dxa"/>
          </w:tcPr>
          <w:p w14:paraId="56AC7558" w14:textId="77777777" w:rsidR="001F331C" w:rsidRPr="001E26AA" w:rsidRDefault="001F331C">
            <w:pPr>
              <w:pStyle w:val="NurTextCenter"/>
            </w:pPr>
            <w:r w:rsidRPr="001E26AA">
              <w:t>write files to SIMH environment</w:t>
            </w:r>
          </w:p>
        </w:tc>
      </w:tr>
      <w:tr w:rsidR="001F331C" w:rsidRPr="001E26AA" w14:paraId="3C3A84C5" w14:textId="77777777">
        <w:tc>
          <w:tcPr>
            <w:tcW w:w="1476" w:type="dxa"/>
          </w:tcPr>
          <w:p w14:paraId="7FAB2BBC" w14:textId="77777777" w:rsidR="001F331C" w:rsidRPr="001E26AA" w:rsidRDefault="001F331C">
            <w:pPr>
              <w:pStyle w:val="NurTextCenter"/>
            </w:pPr>
            <w:r w:rsidRPr="001E26AA">
              <w:t>XREF</w:t>
            </w:r>
          </w:p>
        </w:tc>
        <w:tc>
          <w:tcPr>
            <w:tcW w:w="900" w:type="dxa"/>
          </w:tcPr>
          <w:p w14:paraId="64B9B83E" w14:textId="77777777" w:rsidR="001F331C" w:rsidRPr="001E26AA" w:rsidRDefault="001F331C">
            <w:pPr>
              <w:pStyle w:val="NurTextCenter"/>
            </w:pPr>
            <w:r w:rsidRPr="001E26AA">
              <w:t>.COM</w:t>
            </w:r>
          </w:p>
        </w:tc>
        <w:tc>
          <w:tcPr>
            <w:tcW w:w="720" w:type="dxa"/>
          </w:tcPr>
          <w:p w14:paraId="43DE008F" w14:textId="77777777" w:rsidR="001F331C" w:rsidRPr="001E26AA" w:rsidRDefault="001F331C">
            <w:pPr>
              <w:pStyle w:val="NurTextCenter"/>
            </w:pPr>
            <w:r w:rsidRPr="001E26AA">
              <w:t>16K</w:t>
            </w:r>
          </w:p>
        </w:tc>
        <w:tc>
          <w:tcPr>
            <w:tcW w:w="6612" w:type="dxa"/>
          </w:tcPr>
          <w:p w14:paraId="36C84637" w14:textId="77777777" w:rsidR="001F331C" w:rsidRPr="001E26AA" w:rsidRDefault="001F331C">
            <w:pPr>
              <w:pStyle w:val="NurTextCenter"/>
            </w:pPr>
            <w:r w:rsidRPr="001E26AA">
              <w:t>cross reference utility</w:t>
            </w:r>
          </w:p>
        </w:tc>
      </w:tr>
      <w:tr w:rsidR="001F331C" w:rsidRPr="001E26AA" w14:paraId="6AF467BA" w14:textId="77777777">
        <w:tc>
          <w:tcPr>
            <w:tcW w:w="1476" w:type="dxa"/>
          </w:tcPr>
          <w:p w14:paraId="2C045CC6" w14:textId="77777777" w:rsidR="001F331C" w:rsidRPr="001E26AA" w:rsidRDefault="001F331C">
            <w:pPr>
              <w:pStyle w:val="NurTextCenter"/>
            </w:pPr>
            <w:r w:rsidRPr="001E26AA">
              <w:t>ZSID</w:t>
            </w:r>
          </w:p>
        </w:tc>
        <w:tc>
          <w:tcPr>
            <w:tcW w:w="900" w:type="dxa"/>
          </w:tcPr>
          <w:p w14:paraId="3E67DE4A" w14:textId="77777777" w:rsidR="001F331C" w:rsidRPr="001E26AA" w:rsidRDefault="001F331C">
            <w:pPr>
              <w:pStyle w:val="NurTextCenter"/>
            </w:pPr>
            <w:r w:rsidRPr="001E26AA">
              <w:t>.COM</w:t>
            </w:r>
          </w:p>
        </w:tc>
        <w:tc>
          <w:tcPr>
            <w:tcW w:w="720" w:type="dxa"/>
          </w:tcPr>
          <w:p w14:paraId="31C785DD" w14:textId="77777777" w:rsidR="001F331C" w:rsidRPr="001E26AA" w:rsidRDefault="001F331C">
            <w:pPr>
              <w:pStyle w:val="NurTextCenter"/>
            </w:pPr>
            <w:r w:rsidRPr="001E26AA">
              <w:t>10K</w:t>
            </w:r>
          </w:p>
        </w:tc>
        <w:tc>
          <w:tcPr>
            <w:tcW w:w="6612" w:type="dxa"/>
          </w:tcPr>
          <w:p w14:paraId="4E6745FA" w14:textId="77777777" w:rsidR="001F331C" w:rsidRPr="001E26AA" w:rsidRDefault="001F331C">
            <w:pPr>
              <w:pStyle w:val="NurTextCenter"/>
            </w:pPr>
            <w:r w:rsidRPr="001E26AA">
              <w:t>Z80 debugger</w:t>
            </w:r>
          </w:p>
        </w:tc>
      </w:tr>
    </w:tbl>
    <w:p w14:paraId="3D3C3797" w14:textId="77777777" w:rsidR="001F331C" w:rsidRPr="001E26AA" w:rsidRDefault="001F331C">
      <w:pPr>
        <w:pStyle w:val="Heading2"/>
      </w:pPr>
      <w:bookmarkStart w:id="65" w:name="_Toc28682151"/>
      <w:bookmarkStart w:id="66" w:name="_Toc140521636"/>
      <w:r w:rsidRPr="001E26AA">
        <w:t>MP/M II with banked memory</w:t>
      </w:r>
      <w:bookmarkEnd w:id="65"/>
      <w:bookmarkEnd w:id="66"/>
    </w:p>
    <w:p w14:paraId="4A2D80C9" w14:textId="77777777" w:rsidR="001F331C" w:rsidRPr="001E26AA" w:rsidRDefault="001F331C">
      <w:pPr>
        <w:pStyle w:val="PlainText"/>
      </w:pPr>
      <w:r w:rsidRPr="001E26AA">
        <w:t>MP/M II is an acronym for Multi</w:t>
      </w:r>
      <w:r w:rsidR="00375F1D">
        <w:t xml:space="preserve"> </w:t>
      </w:r>
      <w:r w:rsidRPr="001E26AA">
        <w:t xml:space="preserve">Programming Monitor Control Program for Microprocessors. It is a multi-user operating system for an </w:t>
      </w:r>
      <w:proofErr w:type="gramStart"/>
      <w:r w:rsidRPr="001E26AA">
        <w:t>eight bit</w:t>
      </w:r>
      <w:proofErr w:type="gramEnd"/>
      <w:r w:rsidRPr="001E26AA">
        <w:t xml:space="preserve"> microcomputer. MP/M II supports multiprogramming at each terminal. This version supports four terminals available via Telnet. To boot:</w:t>
      </w:r>
    </w:p>
    <w:p w14:paraId="4EB26C32" w14:textId="77777777" w:rsidR="001F331C" w:rsidRPr="001E26AA" w:rsidRDefault="001F331C">
      <w:pPr>
        <w:pStyle w:val="SIMCommand"/>
      </w:pPr>
      <w:r w:rsidRPr="001E26AA">
        <w:t>sim&gt; attach dsk mpm.dsk</w:t>
      </w:r>
    </w:p>
    <w:p w14:paraId="2DED9774" w14:textId="77777777" w:rsidR="001F331C" w:rsidRPr="001E26AA" w:rsidRDefault="001F331C">
      <w:pPr>
        <w:pStyle w:val="SIMCommand"/>
      </w:pPr>
      <w:r w:rsidRPr="001E26AA">
        <w:t>sim&gt; set cpu itrap</w:t>
      </w:r>
    </w:p>
    <w:p w14:paraId="0ED7F617" w14:textId="77777777" w:rsidR="001F331C" w:rsidRPr="001E26AA" w:rsidRDefault="001F331C">
      <w:pPr>
        <w:pStyle w:val="SIMCommand"/>
      </w:pPr>
      <w:r w:rsidRPr="001E26AA">
        <w:t>sim&gt; set cpu z80</w:t>
      </w:r>
    </w:p>
    <w:p w14:paraId="0E0885A2" w14:textId="77777777" w:rsidR="001F331C" w:rsidRPr="001E26AA" w:rsidRDefault="001F331C">
      <w:pPr>
        <w:pStyle w:val="SIMCommand"/>
      </w:pPr>
      <w:r w:rsidRPr="001E26AA">
        <w:t>sim&gt; set cpu altairrom</w:t>
      </w:r>
    </w:p>
    <w:p w14:paraId="77FB50F2" w14:textId="77777777" w:rsidR="001F331C" w:rsidRPr="001E26AA" w:rsidRDefault="001F331C">
      <w:pPr>
        <w:pStyle w:val="SIMCommand"/>
      </w:pPr>
      <w:r w:rsidRPr="001E26AA">
        <w:t xml:space="preserve">sim&gt; set cpu </w:t>
      </w:r>
      <w:proofErr w:type="gramStart"/>
      <w:r w:rsidRPr="001E26AA">
        <w:t>banked</w:t>
      </w:r>
      <w:proofErr w:type="gramEnd"/>
    </w:p>
    <w:p w14:paraId="7F5D3D7C" w14:textId="77777777" w:rsidR="001F331C" w:rsidRPr="001E26AA" w:rsidRDefault="001F331C">
      <w:pPr>
        <w:pStyle w:val="SIMCommand"/>
      </w:pPr>
      <w:r w:rsidRPr="001E26AA">
        <w:t>sim&gt; attach sio 23</w:t>
      </w:r>
    </w:p>
    <w:p w14:paraId="370CBBB4" w14:textId="77777777" w:rsidR="001F331C" w:rsidRPr="001E26AA" w:rsidRDefault="001F331C">
      <w:pPr>
        <w:pStyle w:val="SIMCommand"/>
      </w:pPr>
      <w:r w:rsidRPr="001E26AA">
        <w:t>sim&gt; d common b000</w:t>
      </w:r>
    </w:p>
    <w:p w14:paraId="7E89B364" w14:textId="77777777" w:rsidR="001F331C" w:rsidRPr="001E26AA" w:rsidRDefault="001F331C">
      <w:pPr>
        <w:pStyle w:val="SIMCommand"/>
      </w:pPr>
      <w:r w:rsidRPr="001E26AA">
        <w:t>sim&gt; boot dsk</w:t>
      </w:r>
    </w:p>
    <w:p w14:paraId="03B3FCB7" w14:textId="77777777" w:rsidR="001F331C" w:rsidRPr="001E26AA" w:rsidRDefault="001F331C">
      <w:pPr>
        <w:pStyle w:val="PlainText"/>
      </w:pPr>
      <w:r w:rsidRPr="001E26AA">
        <w:t xml:space="preserve">Now connect a Telnet session to the simulator and type "MPM" at the "A&gt;" prompt. Now you can </w:t>
      </w:r>
      <w:proofErr w:type="gramStart"/>
      <w:r w:rsidRPr="001E26AA">
        <w:t>connect up</w:t>
      </w:r>
      <w:proofErr w:type="gramEnd"/>
      <w:r w:rsidRPr="001E26AA">
        <w:t xml:space="preserve"> to three additional terminals via Telnet to the Altair running MP/M II. To re-generate the </w:t>
      </w:r>
      <w:proofErr w:type="gramStart"/>
      <w:r w:rsidRPr="001E26AA">
        <w:t>system</w:t>
      </w:r>
      <w:proofErr w:type="gramEnd"/>
      <w:r w:rsidRPr="001E26AA">
        <w:t xml:space="preserve"> perform "DO SYSMPM" in the CP/M environment (not possible under MP/M since XSUB is needed).</w:t>
      </w:r>
    </w:p>
    <w:p w14:paraId="2AF2B5D9" w14:textId="77777777" w:rsidR="001F331C" w:rsidRPr="001E26AA" w:rsidRDefault="001F331C">
      <w:pPr>
        <w:pStyle w:val="NurText126"/>
      </w:pPr>
      <w:r w:rsidRPr="001E26AA">
        <w:t>The disk "mpm.dsk"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2"/>
        <w:gridCol w:w="894"/>
        <w:gridCol w:w="715"/>
        <w:gridCol w:w="6481"/>
      </w:tblGrid>
      <w:tr w:rsidR="001F331C" w:rsidRPr="001E26AA" w14:paraId="408D9279" w14:textId="77777777">
        <w:trPr>
          <w:tblHeader/>
        </w:trPr>
        <w:tc>
          <w:tcPr>
            <w:tcW w:w="1510" w:type="dxa"/>
            <w:shd w:val="clear" w:color="auto" w:fill="E6E6E6"/>
          </w:tcPr>
          <w:p w14:paraId="3C37169B" w14:textId="77777777" w:rsidR="001F331C" w:rsidRPr="001E26AA" w:rsidRDefault="001F331C">
            <w:pPr>
              <w:pStyle w:val="NurTextCenter"/>
            </w:pPr>
            <w:r w:rsidRPr="001E26AA">
              <w:t>Name</w:t>
            </w:r>
          </w:p>
        </w:tc>
        <w:tc>
          <w:tcPr>
            <w:tcW w:w="900" w:type="dxa"/>
            <w:shd w:val="clear" w:color="auto" w:fill="E6E6E6"/>
          </w:tcPr>
          <w:p w14:paraId="286B0ACE" w14:textId="77777777" w:rsidR="001F331C" w:rsidRPr="001E26AA" w:rsidRDefault="001F331C">
            <w:pPr>
              <w:pStyle w:val="NurTextCenter"/>
            </w:pPr>
            <w:r w:rsidRPr="001E26AA">
              <w:t>Ext</w:t>
            </w:r>
          </w:p>
        </w:tc>
        <w:tc>
          <w:tcPr>
            <w:tcW w:w="720" w:type="dxa"/>
            <w:shd w:val="clear" w:color="auto" w:fill="E6E6E6"/>
          </w:tcPr>
          <w:p w14:paraId="2D8A5A27" w14:textId="77777777" w:rsidR="001F331C" w:rsidRPr="001E26AA" w:rsidRDefault="001F331C">
            <w:pPr>
              <w:pStyle w:val="NurTextCenter"/>
            </w:pPr>
            <w:r w:rsidRPr="001E26AA">
              <w:t>Size</w:t>
            </w:r>
          </w:p>
        </w:tc>
        <w:tc>
          <w:tcPr>
            <w:tcW w:w="6612" w:type="dxa"/>
            <w:shd w:val="clear" w:color="auto" w:fill="E6E6E6"/>
          </w:tcPr>
          <w:p w14:paraId="2FB1516D" w14:textId="77777777" w:rsidR="001F331C" w:rsidRPr="001E26AA" w:rsidRDefault="001F331C">
            <w:pPr>
              <w:pStyle w:val="NurTextCenter"/>
            </w:pPr>
            <w:r w:rsidRPr="001E26AA">
              <w:t>Comment</w:t>
            </w:r>
          </w:p>
        </w:tc>
      </w:tr>
      <w:tr w:rsidR="001F331C" w:rsidRPr="001E26AA" w14:paraId="46574623" w14:textId="77777777">
        <w:tc>
          <w:tcPr>
            <w:tcW w:w="1510" w:type="dxa"/>
          </w:tcPr>
          <w:p w14:paraId="1238F790" w14:textId="77777777" w:rsidR="001F331C" w:rsidRPr="001E26AA" w:rsidRDefault="001F331C">
            <w:pPr>
              <w:pStyle w:val="NurTextCenter"/>
            </w:pPr>
            <w:r w:rsidRPr="001E26AA">
              <w:t>ABORT</w:t>
            </w:r>
          </w:p>
        </w:tc>
        <w:tc>
          <w:tcPr>
            <w:tcW w:w="900" w:type="dxa"/>
          </w:tcPr>
          <w:p w14:paraId="2E7E0D5B" w14:textId="77777777" w:rsidR="001F331C" w:rsidRPr="001E26AA" w:rsidRDefault="001F331C">
            <w:pPr>
              <w:pStyle w:val="NurTextCenter"/>
            </w:pPr>
            <w:proofErr w:type="gramStart"/>
            <w:r w:rsidRPr="001E26AA">
              <w:t>.PRL</w:t>
            </w:r>
            <w:proofErr w:type="gramEnd"/>
          </w:p>
        </w:tc>
        <w:tc>
          <w:tcPr>
            <w:tcW w:w="720" w:type="dxa"/>
          </w:tcPr>
          <w:p w14:paraId="34D31ED2" w14:textId="77777777" w:rsidR="001F331C" w:rsidRPr="001E26AA" w:rsidRDefault="001F331C">
            <w:pPr>
              <w:pStyle w:val="NurTextCenter"/>
            </w:pPr>
            <w:r w:rsidRPr="001E26AA">
              <w:t>2K</w:t>
            </w:r>
          </w:p>
        </w:tc>
        <w:tc>
          <w:tcPr>
            <w:tcW w:w="6612" w:type="dxa"/>
          </w:tcPr>
          <w:p w14:paraId="22523210" w14:textId="77777777" w:rsidR="001F331C" w:rsidRPr="001E26AA" w:rsidRDefault="001F331C">
            <w:pPr>
              <w:pStyle w:val="NurTextCenter"/>
            </w:pPr>
            <w:r w:rsidRPr="001E26AA">
              <w:t>abort a process</w:t>
            </w:r>
          </w:p>
        </w:tc>
      </w:tr>
      <w:tr w:rsidR="001F331C" w:rsidRPr="001E26AA" w14:paraId="57099DF6" w14:textId="77777777">
        <w:tc>
          <w:tcPr>
            <w:tcW w:w="1510" w:type="dxa"/>
          </w:tcPr>
          <w:p w14:paraId="1D2A7AA5" w14:textId="77777777" w:rsidR="001F331C" w:rsidRPr="001E26AA" w:rsidRDefault="001F331C">
            <w:pPr>
              <w:pStyle w:val="NurTextCenter"/>
            </w:pPr>
            <w:r w:rsidRPr="001E26AA">
              <w:t>ABORT</w:t>
            </w:r>
          </w:p>
        </w:tc>
        <w:tc>
          <w:tcPr>
            <w:tcW w:w="900" w:type="dxa"/>
          </w:tcPr>
          <w:p w14:paraId="01AFBBD3" w14:textId="77777777" w:rsidR="001F331C" w:rsidRPr="001E26AA" w:rsidRDefault="001F331C">
            <w:pPr>
              <w:pStyle w:val="NurTextCenter"/>
            </w:pPr>
            <w:proofErr w:type="gramStart"/>
            <w:r w:rsidRPr="001E26AA">
              <w:t>.RSP</w:t>
            </w:r>
            <w:proofErr w:type="gramEnd"/>
          </w:p>
        </w:tc>
        <w:tc>
          <w:tcPr>
            <w:tcW w:w="720" w:type="dxa"/>
          </w:tcPr>
          <w:p w14:paraId="4DC543C0" w14:textId="77777777" w:rsidR="001F331C" w:rsidRPr="001E26AA" w:rsidRDefault="001F331C">
            <w:pPr>
              <w:pStyle w:val="NurTextCenter"/>
            </w:pPr>
            <w:r w:rsidRPr="001E26AA">
              <w:t>2K</w:t>
            </w:r>
          </w:p>
        </w:tc>
        <w:tc>
          <w:tcPr>
            <w:tcW w:w="6612" w:type="dxa"/>
          </w:tcPr>
          <w:p w14:paraId="23C4FC23" w14:textId="77777777" w:rsidR="001F331C" w:rsidRPr="001E26AA" w:rsidRDefault="001F331C">
            <w:pPr>
              <w:pStyle w:val="NurTextCenter"/>
            </w:pPr>
          </w:p>
        </w:tc>
      </w:tr>
      <w:tr w:rsidR="001F331C" w:rsidRPr="001E26AA" w14:paraId="097E94B4" w14:textId="77777777">
        <w:tc>
          <w:tcPr>
            <w:tcW w:w="1510" w:type="dxa"/>
          </w:tcPr>
          <w:p w14:paraId="26FDB8A4" w14:textId="77777777" w:rsidR="001F331C" w:rsidRPr="001E26AA" w:rsidRDefault="001F331C">
            <w:pPr>
              <w:pStyle w:val="NurTextCenter"/>
            </w:pPr>
            <w:r w:rsidRPr="001E26AA">
              <w:t>ASM</w:t>
            </w:r>
          </w:p>
        </w:tc>
        <w:tc>
          <w:tcPr>
            <w:tcW w:w="900" w:type="dxa"/>
          </w:tcPr>
          <w:p w14:paraId="6EA12FFC" w14:textId="77777777" w:rsidR="001F331C" w:rsidRPr="001E26AA" w:rsidRDefault="001F331C">
            <w:pPr>
              <w:pStyle w:val="NurTextCenter"/>
            </w:pPr>
            <w:proofErr w:type="gramStart"/>
            <w:r w:rsidRPr="001E26AA">
              <w:t>.PRL</w:t>
            </w:r>
            <w:proofErr w:type="gramEnd"/>
          </w:p>
        </w:tc>
        <w:tc>
          <w:tcPr>
            <w:tcW w:w="720" w:type="dxa"/>
          </w:tcPr>
          <w:p w14:paraId="38BAD088" w14:textId="77777777" w:rsidR="001F331C" w:rsidRPr="001E26AA" w:rsidRDefault="001F331C">
            <w:pPr>
              <w:pStyle w:val="NurTextCenter"/>
            </w:pPr>
            <w:r w:rsidRPr="001E26AA">
              <w:t>10K</w:t>
            </w:r>
          </w:p>
        </w:tc>
        <w:tc>
          <w:tcPr>
            <w:tcW w:w="6612" w:type="dxa"/>
          </w:tcPr>
          <w:p w14:paraId="71DEC027" w14:textId="77777777" w:rsidR="001F331C" w:rsidRPr="001E26AA" w:rsidRDefault="001F331C">
            <w:pPr>
              <w:pStyle w:val="NurTextCenter"/>
            </w:pPr>
            <w:r w:rsidRPr="001E26AA">
              <w:t>MP/M assembler</w:t>
            </w:r>
          </w:p>
        </w:tc>
      </w:tr>
      <w:tr w:rsidR="001F331C" w:rsidRPr="001E26AA" w14:paraId="00B5A948" w14:textId="77777777">
        <w:tc>
          <w:tcPr>
            <w:tcW w:w="1510" w:type="dxa"/>
          </w:tcPr>
          <w:p w14:paraId="581B6CAB" w14:textId="77777777" w:rsidR="001F331C" w:rsidRPr="001E26AA" w:rsidRDefault="001F331C">
            <w:pPr>
              <w:pStyle w:val="NurTextCenter"/>
            </w:pPr>
            <w:r w:rsidRPr="001E26AA">
              <w:t>BNKBDOS</w:t>
            </w:r>
          </w:p>
        </w:tc>
        <w:tc>
          <w:tcPr>
            <w:tcW w:w="900" w:type="dxa"/>
          </w:tcPr>
          <w:p w14:paraId="2F24CD90" w14:textId="77777777" w:rsidR="001F331C" w:rsidRPr="001E26AA" w:rsidRDefault="001F331C">
            <w:pPr>
              <w:pStyle w:val="NurTextCenter"/>
            </w:pPr>
            <w:proofErr w:type="gramStart"/>
            <w:r w:rsidRPr="001E26AA">
              <w:t>.SPR</w:t>
            </w:r>
            <w:proofErr w:type="gramEnd"/>
          </w:p>
        </w:tc>
        <w:tc>
          <w:tcPr>
            <w:tcW w:w="720" w:type="dxa"/>
          </w:tcPr>
          <w:p w14:paraId="31EEE74D" w14:textId="77777777" w:rsidR="001F331C" w:rsidRPr="001E26AA" w:rsidRDefault="001F331C">
            <w:pPr>
              <w:pStyle w:val="NurTextCenter"/>
            </w:pPr>
            <w:r w:rsidRPr="001E26AA">
              <w:t>12K</w:t>
            </w:r>
          </w:p>
        </w:tc>
        <w:tc>
          <w:tcPr>
            <w:tcW w:w="6612" w:type="dxa"/>
          </w:tcPr>
          <w:p w14:paraId="352C5495" w14:textId="77777777" w:rsidR="001F331C" w:rsidRPr="001E26AA" w:rsidRDefault="001F331C">
            <w:pPr>
              <w:pStyle w:val="NurTextCenter"/>
            </w:pPr>
            <w:r w:rsidRPr="001E26AA">
              <w:t>banked BDOS</w:t>
            </w:r>
          </w:p>
        </w:tc>
      </w:tr>
      <w:tr w:rsidR="001F331C" w:rsidRPr="001E26AA" w14:paraId="7C92CFB8" w14:textId="77777777">
        <w:tc>
          <w:tcPr>
            <w:tcW w:w="1510" w:type="dxa"/>
          </w:tcPr>
          <w:p w14:paraId="542BD7C4" w14:textId="77777777" w:rsidR="001F331C" w:rsidRPr="001E26AA" w:rsidRDefault="001F331C">
            <w:pPr>
              <w:pStyle w:val="NurTextCenter"/>
            </w:pPr>
            <w:r w:rsidRPr="001E26AA">
              <w:t>BNKXDOS</w:t>
            </w:r>
          </w:p>
        </w:tc>
        <w:tc>
          <w:tcPr>
            <w:tcW w:w="900" w:type="dxa"/>
          </w:tcPr>
          <w:p w14:paraId="31016547" w14:textId="77777777" w:rsidR="001F331C" w:rsidRPr="001E26AA" w:rsidRDefault="001F331C">
            <w:pPr>
              <w:pStyle w:val="NurTextCenter"/>
            </w:pPr>
            <w:proofErr w:type="gramStart"/>
            <w:r w:rsidRPr="001E26AA">
              <w:t>.SPR</w:t>
            </w:r>
            <w:proofErr w:type="gramEnd"/>
          </w:p>
        </w:tc>
        <w:tc>
          <w:tcPr>
            <w:tcW w:w="720" w:type="dxa"/>
          </w:tcPr>
          <w:p w14:paraId="1D972964" w14:textId="77777777" w:rsidR="001F331C" w:rsidRPr="001E26AA" w:rsidRDefault="001F331C">
            <w:pPr>
              <w:pStyle w:val="NurTextCenter"/>
            </w:pPr>
            <w:r w:rsidRPr="001E26AA">
              <w:t>2K</w:t>
            </w:r>
          </w:p>
        </w:tc>
        <w:tc>
          <w:tcPr>
            <w:tcW w:w="6612" w:type="dxa"/>
          </w:tcPr>
          <w:p w14:paraId="4B1B9793" w14:textId="77777777" w:rsidR="001F331C" w:rsidRPr="001E26AA" w:rsidRDefault="001F331C">
            <w:pPr>
              <w:pStyle w:val="NurTextCenter"/>
            </w:pPr>
            <w:r w:rsidRPr="001E26AA">
              <w:t>banked XDOS</w:t>
            </w:r>
          </w:p>
        </w:tc>
      </w:tr>
      <w:tr w:rsidR="001F331C" w:rsidRPr="001E26AA" w14:paraId="320A567C" w14:textId="77777777">
        <w:tc>
          <w:tcPr>
            <w:tcW w:w="1510" w:type="dxa"/>
          </w:tcPr>
          <w:p w14:paraId="2737C693" w14:textId="77777777" w:rsidR="001F331C" w:rsidRPr="001E26AA" w:rsidRDefault="001F331C">
            <w:pPr>
              <w:pStyle w:val="NurTextCenter"/>
            </w:pPr>
            <w:r w:rsidRPr="001E26AA">
              <w:t>BNKXIOS</w:t>
            </w:r>
          </w:p>
        </w:tc>
        <w:tc>
          <w:tcPr>
            <w:tcW w:w="900" w:type="dxa"/>
          </w:tcPr>
          <w:p w14:paraId="21C9AB47" w14:textId="77777777" w:rsidR="001F331C" w:rsidRPr="001E26AA" w:rsidRDefault="001F331C">
            <w:pPr>
              <w:pStyle w:val="NurTextCenter"/>
            </w:pPr>
            <w:proofErr w:type="gramStart"/>
            <w:r w:rsidRPr="001E26AA">
              <w:t>.SPR</w:t>
            </w:r>
            <w:proofErr w:type="gramEnd"/>
          </w:p>
        </w:tc>
        <w:tc>
          <w:tcPr>
            <w:tcW w:w="720" w:type="dxa"/>
          </w:tcPr>
          <w:p w14:paraId="50BC8D45" w14:textId="77777777" w:rsidR="001F331C" w:rsidRPr="001E26AA" w:rsidRDefault="001F331C">
            <w:pPr>
              <w:pStyle w:val="NurTextCenter"/>
            </w:pPr>
            <w:r w:rsidRPr="001E26AA">
              <w:t>4K</w:t>
            </w:r>
          </w:p>
        </w:tc>
        <w:tc>
          <w:tcPr>
            <w:tcW w:w="6612" w:type="dxa"/>
          </w:tcPr>
          <w:p w14:paraId="6C847F08" w14:textId="77777777" w:rsidR="001F331C" w:rsidRPr="001E26AA" w:rsidRDefault="001F331C">
            <w:pPr>
              <w:pStyle w:val="NurTextCenter"/>
            </w:pPr>
            <w:r w:rsidRPr="001E26AA">
              <w:t>banked XIOS</w:t>
            </w:r>
          </w:p>
        </w:tc>
      </w:tr>
      <w:tr w:rsidR="001F331C" w:rsidRPr="001E26AA" w14:paraId="55318B75" w14:textId="77777777">
        <w:tc>
          <w:tcPr>
            <w:tcW w:w="1510" w:type="dxa"/>
          </w:tcPr>
          <w:p w14:paraId="51A4A132" w14:textId="77777777" w:rsidR="001F331C" w:rsidRPr="001E26AA" w:rsidRDefault="001F331C">
            <w:pPr>
              <w:pStyle w:val="NurTextCenter"/>
            </w:pPr>
            <w:r w:rsidRPr="001E26AA">
              <w:t>BOOTGEN</w:t>
            </w:r>
          </w:p>
        </w:tc>
        <w:tc>
          <w:tcPr>
            <w:tcW w:w="900" w:type="dxa"/>
          </w:tcPr>
          <w:p w14:paraId="33C8E650" w14:textId="77777777" w:rsidR="001F331C" w:rsidRPr="001E26AA" w:rsidRDefault="001F331C">
            <w:pPr>
              <w:pStyle w:val="NurTextCenter"/>
            </w:pPr>
            <w:r w:rsidRPr="001E26AA">
              <w:t>.COM</w:t>
            </w:r>
          </w:p>
        </w:tc>
        <w:tc>
          <w:tcPr>
            <w:tcW w:w="720" w:type="dxa"/>
          </w:tcPr>
          <w:p w14:paraId="3D385B29" w14:textId="77777777" w:rsidR="001F331C" w:rsidRPr="001E26AA" w:rsidRDefault="001F331C">
            <w:pPr>
              <w:pStyle w:val="NurTextCenter"/>
            </w:pPr>
            <w:r w:rsidRPr="001E26AA">
              <w:t>2K</w:t>
            </w:r>
          </w:p>
        </w:tc>
        <w:tc>
          <w:tcPr>
            <w:tcW w:w="6612" w:type="dxa"/>
          </w:tcPr>
          <w:p w14:paraId="360E1467" w14:textId="77777777" w:rsidR="001F331C" w:rsidRPr="001E26AA" w:rsidRDefault="001F331C">
            <w:pPr>
              <w:pStyle w:val="NurTextCenter"/>
            </w:pPr>
            <w:r w:rsidRPr="001E26AA">
              <w:t>copy an executable to the boot section</w:t>
            </w:r>
          </w:p>
        </w:tc>
      </w:tr>
      <w:tr w:rsidR="001F331C" w:rsidRPr="001E26AA" w14:paraId="1B3DED6E" w14:textId="77777777">
        <w:tc>
          <w:tcPr>
            <w:tcW w:w="1510" w:type="dxa"/>
          </w:tcPr>
          <w:p w14:paraId="68BFF1C0" w14:textId="77777777" w:rsidR="001F331C" w:rsidRPr="001E26AA" w:rsidRDefault="001F331C">
            <w:pPr>
              <w:pStyle w:val="NurTextCenter"/>
            </w:pPr>
            <w:r w:rsidRPr="001E26AA">
              <w:t>CONSOLE</w:t>
            </w:r>
          </w:p>
        </w:tc>
        <w:tc>
          <w:tcPr>
            <w:tcW w:w="900" w:type="dxa"/>
          </w:tcPr>
          <w:p w14:paraId="26AA4252" w14:textId="77777777" w:rsidR="001F331C" w:rsidRPr="001E26AA" w:rsidRDefault="001F331C">
            <w:pPr>
              <w:pStyle w:val="NurTextCenter"/>
            </w:pPr>
            <w:proofErr w:type="gramStart"/>
            <w:r w:rsidRPr="001E26AA">
              <w:t>.PRL</w:t>
            </w:r>
            <w:proofErr w:type="gramEnd"/>
          </w:p>
        </w:tc>
        <w:tc>
          <w:tcPr>
            <w:tcW w:w="720" w:type="dxa"/>
          </w:tcPr>
          <w:p w14:paraId="6CBF0905" w14:textId="77777777" w:rsidR="001F331C" w:rsidRPr="001E26AA" w:rsidRDefault="001F331C">
            <w:pPr>
              <w:pStyle w:val="NurTextCenter"/>
            </w:pPr>
            <w:r w:rsidRPr="001E26AA">
              <w:t>2K</w:t>
            </w:r>
          </w:p>
        </w:tc>
        <w:tc>
          <w:tcPr>
            <w:tcW w:w="6612" w:type="dxa"/>
          </w:tcPr>
          <w:p w14:paraId="77C9FEB9" w14:textId="77777777" w:rsidR="001F331C" w:rsidRPr="001E26AA" w:rsidRDefault="001F331C">
            <w:pPr>
              <w:pStyle w:val="NurTextCenter"/>
            </w:pPr>
            <w:r w:rsidRPr="001E26AA">
              <w:t>print console number</w:t>
            </w:r>
          </w:p>
        </w:tc>
      </w:tr>
      <w:tr w:rsidR="001F331C" w:rsidRPr="001E26AA" w14:paraId="0672A30A" w14:textId="77777777">
        <w:tc>
          <w:tcPr>
            <w:tcW w:w="1510" w:type="dxa"/>
          </w:tcPr>
          <w:p w14:paraId="31CA4FEE" w14:textId="77777777" w:rsidR="001F331C" w:rsidRPr="001E26AA" w:rsidRDefault="001F331C">
            <w:pPr>
              <w:pStyle w:val="NurTextCenter"/>
            </w:pPr>
            <w:r w:rsidRPr="001E26AA">
              <w:t>CPM</w:t>
            </w:r>
          </w:p>
        </w:tc>
        <w:tc>
          <w:tcPr>
            <w:tcW w:w="900" w:type="dxa"/>
          </w:tcPr>
          <w:p w14:paraId="3969356D" w14:textId="77777777" w:rsidR="001F331C" w:rsidRPr="001E26AA" w:rsidRDefault="001F331C">
            <w:pPr>
              <w:pStyle w:val="NurTextCenter"/>
            </w:pPr>
            <w:r w:rsidRPr="001E26AA">
              <w:t>.COM</w:t>
            </w:r>
          </w:p>
        </w:tc>
        <w:tc>
          <w:tcPr>
            <w:tcW w:w="720" w:type="dxa"/>
          </w:tcPr>
          <w:p w14:paraId="143379E1" w14:textId="77777777" w:rsidR="001F331C" w:rsidRPr="001E26AA" w:rsidRDefault="001F331C">
            <w:pPr>
              <w:pStyle w:val="NurTextCenter"/>
            </w:pPr>
            <w:r w:rsidRPr="001E26AA">
              <w:t>2K</w:t>
            </w:r>
          </w:p>
        </w:tc>
        <w:tc>
          <w:tcPr>
            <w:tcW w:w="6612" w:type="dxa"/>
          </w:tcPr>
          <w:p w14:paraId="15D77A11" w14:textId="77777777" w:rsidR="001F331C" w:rsidRPr="001E26AA" w:rsidRDefault="001F331C">
            <w:pPr>
              <w:pStyle w:val="NurTextCenter"/>
            </w:pPr>
            <w:r w:rsidRPr="001E26AA">
              <w:t>return to CP/M</w:t>
            </w:r>
          </w:p>
        </w:tc>
      </w:tr>
      <w:tr w:rsidR="001F331C" w:rsidRPr="001E26AA" w14:paraId="69D87CCB" w14:textId="77777777">
        <w:tc>
          <w:tcPr>
            <w:tcW w:w="1510" w:type="dxa"/>
          </w:tcPr>
          <w:p w14:paraId="76E56755" w14:textId="77777777" w:rsidR="001F331C" w:rsidRPr="001E26AA" w:rsidRDefault="001F331C">
            <w:pPr>
              <w:pStyle w:val="NurTextCenter"/>
            </w:pPr>
            <w:r w:rsidRPr="001E26AA">
              <w:t>CPM</w:t>
            </w:r>
          </w:p>
        </w:tc>
        <w:tc>
          <w:tcPr>
            <w:tcW w:w="900" w:type="dxa"/>
          </w:tcPr>
          <w:p w14:paraId="59BA2AA1" w14:textId="77777777" w:rsidR="001F331C" w:rsidRPr="001E26AA" w:rsidRDefault="001F331C">
            <w:pPr>
              <w:pStyle w:val="NurTextCenter"/>
            </w:pPr>
            <w:r w:rsidRPr="001E26AA">
              <w:t>.MAC</w:t>
            </w:r>
          </w:p>
        </w:tc>
        <w:tc>
          <w:tcPr>
            <w:tcW w:w="720" w:type="dxa"/>
          </w:tcPr>
          <w:p w14:paraId="56023AFA" w14:textId="77777777" w:rsidR="001F331C" w:rsidRPr="001E26AA" w:rsidRDefault="001F331C">
            <w:pPr>
              <w:pStyle w:val="NurTextCenter"/>
            </w:pPr>
            <w:r w:rsidRPr="001E26AA">
              <w:t>2K</w:t>
            </w:r>
          </w:p>
        </w:tc>
        <w:tc>
          <w:tcPr>
            <w:tcW w:w="6612" w:type="dxa"/>
          </w:tcPr>
          <w:p w14:paraId="2E9D7684" w14:textId="77777777" w:rsidR="001F331C" w:rsidRPr="001E26AA" w:rsidRDefault="001F331C">
            <w:pPr>
              <w:pStyle w:val="NurTextCenter"/>
            </w:pPr>
            <w:r w:rsidRPr="001E26AA">
              <w:t>source for CPM.COM</w:t>
            </w:r>
          </w:p>
        </w:tc>
      </w:tr>
      <w:tr w:rsidR="001F331C" w:rsidRPr="001E26AA" w14:paraId="6FA2E3AE" w14:textId="77777777">
        <w:tc>
          <w:tcPr>
            <w:tcW w:w="1510" w:type="dxa"/>
          </w:tcPr>
          <w:p w14:paraId="31386598" w14:textId="77777777" w:rsidR="001F331C" w:rsidRPr="001E26AA" w:rsidRDefault="001F331C">
            <w:pPr>
              <w:pStyle w:val="NurTextCenter"/>
            </w:pPr>
            <w:r w:rsidRPr="001E26AA">
              <w:lastRenderedPageBreak/>
              <w:t>DDT</w:t>
            </w:r>
          </w:p>
        </w:tc>
        <w:tc>
          <w:tcPr>
            <w:tcW w:w="900" w:type="dxa"/>
          </w:tcPr>
          <w:p w14:paraId="5B9E36A2" w14:textId="77777777" w:rsidR="001F331C" w:rsidRPr="001E26AA" w:rsidRDefault="001F331C">
            <w:pPr>
              <w:pStyle w:val="NurTextCenter"/>
            </w:pPr>
            <w:r w:rsidRPr="001E26AA">
              <w:t>.COM</w:t>
            </w:r>
          </w:p>
        </w:tc>
        <w:tc>
          <w:tcPr>
            <w:tcW w:w="720" w:type="dxa"/>
          </w:tcPr>
          <w:p w14:paraId="5FA2CA74" w14:textId="77777777" w:rsidR="001F331C" w:rsidRPr="001E26AA" w:rsidRDefault="001F331C">
            <w:pPr>
              <w:pStyle w:val="NurTextCenter"/>
            </w:pPr>
            <w:r w:rsidRPr="001E26AA">
              <w:t>6K</w:t>
            </w:r>
          </w:p>
        </w:tc>
        <w:tc>
          <w:tcPr>
            <w:tcW w:w="6612" w:type="dxa"/>
          </w:tcPr>
          <w:p w14:paraId="033DA9AC" w14:textId="77777777" w:rsidR="001F331C" w:rsidRPr="001E26AA" w:rsidRDefault="001F331C">
            <w:pPr>
              <w:pStyle w:val="NurTextCenter"/>
            </w:pPr>
            <w:r w:rsidRPr="001E26AA">
              <w:t>MP/M DDT</w:t>
            </w:r>
          </w:p>
        </w:tc>
      </w:tr>
      <w:tr w:rsidR="001F331C" w:rsidRPr="001E26AA" w14:paraId="19C3AC1B" w14:textId="77777777">
        <w:tc>
          <w:tcPr>
            <w:tcW w:w="1510" w:type="dxa"/>
          </w:tcPr>
          <w:p w14:paraId="57056CE5" w14:textId="77777777" w:rsidR="001F331C" w:rsidRPr="001E26AA" w:rsidRDefault="001F331C">
            <w:pPr>
              <w:pStyle w:val="NurTextCenter"/>
            </w:pPr>
            <w:r w:rsidRPr="001E26AA">
              <w:t>DDT2</w:t>
            </w:r>
          </w:p>
        </w:tc>
        <w:tc>
          <w:tcPr>
            <w:tcW w:w="900" w:type="dxa"/>
          </w:tcPr>
          <w:p w14:paraId="062F6024" w14:textId="77777777" w:rsidR="001F331C" w:rsidRPr="001E26AA" w:rsidRDefault="001F331C">
            <w:pPr>
              <w:pStyle w:val="NurTextCenter"/>
            </w:pPr>
            <w:r w:rsidRPr="001E26AA">
              <w:t>.COM</w:t>
            </w:r>
          </w:p>
        </w:tc>
        <w:tc>
          <w:tcPr>
            <w:tcW w:w="720" w:type="dxa"/>
          </w:tcPr>
          <w:p w14:paraId="6287FB79" w14:textId="77777777" w:rsidR="001F331C" w:rsidRPr="001E26AA" w:rsidRDefault="001F331C">
            <w:pPr>
              <w:pStyle w:val="NurTextCenter"/>
            </w:pPr>
            <w:r w:rsidRPr="001E26AA">
              <w:t>6K</w:t>
            </w:r>
          </w:p>
        </w:tc>
        <w:tc>
          <w:tcPr>
            <w:tcW w:w="6612" w:type="dxa"/>
          </w:tcPr>
          <w:p w14:paraId="15C74C38" w14:textId="77777777" w:rsidR="001F331C" w:rsidRPr="001E26AA" w:rsidRDefault="001F331C">
            <w:pPr>
              <w:pStyle w:val="NurTextCenter"/>
            </w:pPr>
            <w:r w:rsidRPr="001E26AA">
              <w:t>CP/M DDT</w:t>
            </w:r>
          </w:p>
        </w:tc>
      </w:tr>
      <w:tr w:rsidR="001F331C" w:rsidRPr="001E26AA" w14:paraId="5CA1336D" w14:textId="77777777">
        <w:tc>
          <w:tcPr>
            <w:tcW w:w="1510" w:type="dxa"/>
          </w:tcPr>
          <w:p w14:paraId="02AE3E49" w14:textId="77777777" w:rsidR="001F331C" w:rsidRPr="001E26AA" w:rsidRDefault="001F331C">
            <w:pPr>
              <w:pStyle w:val="NurTextCenter"/>
            </w:pPr>
            <w:r w:rsidRPr="001E26AA">
              <w:t>DDTZ</w:t>
            </w:r>
          </w:p>
        </w:tc>
        <w:tc>
          <w:tcPr>
            <w:tcW w:w="900" w:type="dxa"/>
          </w:tcPr>
          <w:p w14:paraId="71982C04" w14:textId="77777777" w:rsidR="001F331C" w:rsidRPr="001E26AA" w:rsidRDefault="001F331C">
            <w:pPr>
              <w:pStyle w:val="NurTextCenter"/>
            </w:pPr>
            <w:r w:rsidRPr="001E26AA">
              <w:t>.COM</w:t>
            </w:r>
          </w:p>
        </w:tc>
        <w:tc>
          <w:tcPr>
            <w:tcW w:w="720" w:type="dxa"/>
          </w:tcPr>
          <w:p w14:paraId="75DD89D1" w14:textId="77777777" w:rsidR="001F331C" w:rsidRPr="001E26AA" w:rsidRDefault="001F331C">
            <w:pPr>
              <w:pStyle w:val="NurTextCenter"/>
            </w:pPr>
            <w:r w:rsidRPr="001E26AA">
              <w:t>10K</w:t>
            </w:r>
          </w:p>
        </w:tc>
        <w:tc>
          <w:tcPr>
            <w:tcW w:w="6612" w:type="dxa"/>
          </w:tcPr>
          <w:p w14:paraId="4EFD0B24" w14:textId="77777777" w:rsidR="001F331C" w:rsidRPr="001E26AA" w:rsidRDefault="001F331C">
            <w:pPr>
              <w:pStyle w:val="NurTextCenter"/>
            </w:pPr>
            <w:r w:rsidRPr="001E26AA">
              <w:t>CP/M DDT with Z80 support</w:t>
            </w:r>
          </w:p>
        </w:tc>
      </w:tr>
      <w:tr w:rsidR="001F331C" w:rsidRPr="001E26AA" w14:paraId="30E844AA" w14:textId="77777777">
        <w:tc>
          <w:tcPr>
            <w:tcW w:w="1510" w:type="dxa"/>
          </w:tcPr>
          <w:p w14:paraId="2F3EC426" w14:textId="77777777" w:rsidR="001F331C" w:rsidRPr="001E26AA" w:rsidRDefault="001F331C">
            <w:pPr>
              <w:pStyle w:val="NurTextCenter"/>
            </w:pPr>
            <w:r w:rsidRPr="001E26AA">
              <w:t>DIF</w:t>
            </w:r>
          </w:p>
        </w:tc>
        <w:tc>
          <w:tcPr>
            <w:tcW w:w="900" w:type="dxa"/>
          </w:tcPr>
          <w:p w14:paraId="15F7C0B2" w14:textId="77777777" w:rsidR="001F331C" w:rsidRPr="001E26AA" w:rsidRDefault="001F331C">
            <w:pPr>
              <w:pStyle w:val="NurTextCenter"/>
            </w:pPr>
            <w:r w:rsidRPr="001E26AA">
              <w:t>.COM</w:t>
            </w:r>
          </w:p>
        </w:tc>
        <w:tc>
          <w:tcPr>
            <w:tcW w:w="720" w:type="dxa"/>
          </w:tcPr>
          <w:p w14:paraId="5CA82CCD" w14:textId="77777777" w:rsidR="001F331C" w:rsidRPr="001E26AA" w:rsidRDefault="001F331C">
            <w:pPr>
              <w:pStyle w:val="NurTextCenter"/>
            </w:pPr>
            <w:r w:rsidRPr="001E26AA">
              <w:t>4K</w:t>
            </w:r>
          </w:p>
        </w:tc>
        <w:tc>
          <w:tcPr>
            <w:tcW w:w="6612" w:type="dxa"/>
          </w:tcPr>
          <w:p w14:paraId="3ACBA0E5" w14:textId="77777777" w:rsidR="001F331C" w:rsidRPr="001E26AA" w:rsidRDefault="001F331C">
            <w:pPr>
              <w:pStyle w:val="NurTextCenter"/>
            </w:pPr>
            <w:r w:rsidRPr="001E26AA">
              <w:t>difference between two files</w:t>
            </w:r>
          </w:p>
        </w:tc>
      </w:tr>
      <w:tr w:rsidR="001F331C" w:rsidRPr="001E26AA" w14:paraId="38FF145D" w14:textId="77777777">
        <w:tc>
          <w:tcPr>
            <w:tcW w:w="1510" w:type="dxa"/>
          </w:tcPr>
          <w:p w14:paraId="599EEE92" w14:textId="77777777" w:rsidR="001F331C" w:rsidRPr="001E26AA" w:rsidRDefault="001F331C">
            <w:pPr>
              <w:pStyle w:val="NurTextCenter"/>
            </w:pPr>
            <w:r w:rsidRPr="001E26AA">
              <w:t>DIR</w:t>
            </w:r>
          </w:p>
        </w:tc>
        <w:tc>
          <w:tcPr>
            <w:tcW w:w="900" w:type="dxa"/>
          </w:tcPr>
          <w:p w14:paraId="41333573" w14:textId="77777777" w:rsidR="001F331C" w:rsidRPr="001E26AA" w:rsidRDefault="001F331C">
            <w:pPr>
              <w:pStyle w:val="NurTextCenter"/>
            </w:pPr>
            <w:proofErr w:type="gramStart"/>
            <w:r w:rsidRPr="001E26AA">
              <w:t>.PRL</w:t>
            </w:r>
            <w:proofErr w:type="gramEnd"/>
          </w:p>
        </w:tc>
        <w:tc>
          <w:tcPr>
            <w:tcW w:w="720" w:type="dxa"/>
          </w:tcPr>
          <w:p w14:paraId="64965185" w14:textId="77777777" w:rsidR="001F331C" w:rsidRPr="001E26AA" w:rsidRDefault="001F331C">
            <w:pPr>
              <w:pStyle w:val="NurTextCenter"/>
            </w:pPr>
            <w:r w:rsidRPr="001E26AA">
              <w:t>2K</w:t>
            </w:r>
          </w:p>
        </w:tc>
        <w:tc>
          <w:tcPr>
            <w:tcW w:w="6612" w:type="dxa"/>
          </w:tcPr>
          <w:p w14:paraId="75C245DD" w14:textId="77777777" w:rsidR="001F331C" w:rsidRPr="001E26AA" w:rsidRDefault="001F331C">
            <w:pPr>
              <w:pStyle w:val="NurTextCenter"/>
            </w:pPr>
            <w:r w:rsidRPr="001E26AA">
              <w:t>directory command</w:t>
            </w:r>
          </w:p>
        </w:tc>
      </w:tr>
      <w:tr w:rsidR="001F331C" w:rsidRPr="001E26AA" w14:paraId="3279D2D6" w14:textId="77777777">
        <w:tc>
          <w:tcPr>
            <w:tcW w:w="1510" w:type="dxa"/>
          </w:tcPr>
          <w:p w14:paraId="2CBD0EF9" w14:textId="77777777" w:rsidR="001F331C" w:rsidRPr="001E26AA" w:rsidRDefault="001F331C">
            <w:pPr>
              <w:pStyle w:val="NurTextCenter"/>
            </w:pPr>
            <w:r w:rsidRPr="001E26AA">
              <w:t>DO</w:t>
            </w:r>
          </w:p>
        </w:tc>
        <w:tc>
          <w:tcPr>
            <w:tcW w:w="900" w:type="dxa"/>
          </w:tcPr>
          <w:p w14:paraId="6BF44277" w14:textId="77777777" w:rsidR="001F331C" w:rsidRPr="001E26AA" w:rsidRDefault="001F331C">
            <w:pPr>
              <w:pStyle w:val="NurTextCenter"/>
            </w:pPr>
            <w:r w:rsidRPr="001E26AA">
              <w:t>.COM</w:t>
            </w:r>
          </w:p>
        </w:tc>
        <w:tc>
          <w:tcPr>
            <w:tcW w:w="720" w:type="dxa"/>
          </w:tcPr>
          <w:p w14:paraId="14A6D189" w14:textId="77777777" w:rsidR="001F331C" w:rsidRPr="001E26AA" w:rsidRDefault="001F331C">
            <w:pPr>
              <w:pStyle w:val="NurTextCenter"/>
            </w:pPr>
            <w:r w:rsidRPr="001E26AA">
              <w:t>2K</w:t>
            </w:r>
          </w:p>
        </w:tc>
        <w:tc>
          <w:tcPr>
            <w:tcW w:w="6612" w:type="dxa"/>
          </w:tcPr>
          <w:p w14:paraId="5EC12373" w14:textId="77777777" w:rsidR="001F331C" w:rsidRPr="001E26AA" w:rsidRDefault="001F331C">
            <w:pPr>
              <w:pStyle w:val="NurTextCenter"/>
            </w:pPr>
            <w:r w:rsidRPr="001E26AA">
              <w:t>batch processing (SUBMIT.COM)</w:t>
            </w:r>
          </w:p>
        </w:tc>
      </w:tr>
      <w:tr w:rsidR="001F331C" w:rsidRPr="001E26AA" w14:paraId="34EE1C83" w14:textId="77777777">
        <w:tc>
          <w:tcPr>
            <w:tcW w:w="1510" w:type="dxa"/>
          </w:tcPr>
          <w:p w14:paraId="069A3057" w14:textId="77777777" w:rsidR="001F331C" w:rsidRPr="001E26AA" w:rsidRDefault="001F331C">
            <w:pPr>
              <w:pStyle w:val="NurTextCenter"/>
            </w:pPr>
            <w:r w:rsidRPr="001E26AA">
              <w:t>DSKRESET</w:t>
            </w:r>
          </w:p>
        </w:tc>
        <w:tc>
          <w:tcPr>
            <w:tcW w:w="900" w:type="dxa"/>
          </w:tcPr>
          <w:p w14:paraId="643D2FDA" w14:textId="77777777" w:rsidR="001F331C" w:rsidRPr="001E26AA" w:rsidRDefault="001F331C">
            <w:pPr>
              <w:pStyle w:val="NurTextCenter"/>
            </w:pPr>
            <w:proofErr w:type="gramStart"/>
            <w:r w:rsidRPr="001E26AA">
              <w:t>.PRL</w:t>
            </w:r>
            <w:proofErr w:type="gramEnd"/>
          </w:p>
        </w:tc>
        <w:tc>
          <w:tcPr>
            <w:tcW w:w="720" w:type="dxa"/>
          </w:tcPr>
          <w:p w14:paraId="1A61AB85" w14:textId="77777777" w:rsidR="001F331C" w:rsidRPr="001E26AA" w:rsidRDefault="001F331C">
            <w:pPr>
              <w:pStyle w:val="NurTextCenter"/>
            </w:pPr>
            <w:r w:rsidRPr="001E26AA">
              <w:t>2K</w:t>
            </w:r>
          </w:p>
        </w:tc>
        <w:tc>
          <w:tcPr>
            <w:tcW w:w="6612" w:type="dxa"/>
          </w:tcPr>
          <w:p w14:paraId="2FFDC151" w14:textId="77777777" w:rsidR="001F331C" w:rsidRPr="001E26AA" w:rsidRDefault="001F331C">
            <w:pPr>
              <w:pStyle w:val="NurTextCenter"/>
            </w:pPr>
            <w:r w:rsidRPr="001E26AA">
              <w:t>disk reset command</w:t>
            </w:r>
          </w:p>
        </w:tc>
      </w:tr>
      <w:tr w:rsidR="001F331C" w:rsidRPr="001E26AA" w14:paraId="53480D26" w14:textId="77777777">
        <w:tc>
          <w:tcPr>
            <w:tcW w:w="1510" w:type="dxa"/>
          </w:tcPr>
          <w:p w14:paraId="2DC8B07F" w14:textId="77777777" w:rsidR="001F331C" w:rsidRPr="001E26AA" w:rsidRDefault="001F331C">
            <w:pPr>
              <w:pStyle w:val="NurTextCenter"/>
            </w:pPr>
            <w:r w:rsidRPr="001E26AA">
              <w:t>DUMP</w:t>
            </w:r>
          </w:p>
        </w:tc>
        <w:tc>
          <w:tcPr>
            <w:tcW w:w="900" w:type="dxa"/>
          </w:tcPr>
          <w:p w14:paraId="0727C8FD" w14:textId="77777777" w:rsidR="001F331C" w:rsidRPr="001E26AA" w:rsidRDefault="001F331C">
            <w:pPr>
              <w:pStyle w:val="NurTextCenter"/>
            </w:pPr>
            <w:r w:rsidRPr="001E26AA">
              <w:t>.MAC</w:t>
            </w:r>
          </w:p>
        </w:tc>
        <w:tc>
          <w:tcPr>
            <w:tcW w:w="720" w:type="dxa"/>
          </w:tcPr>
          <w:p w14:paraId="1C564504" w14:textId="77777777" w:rsidR="001F331C" w:rsidRPr="001E26AA" w:rsidRDefault="001F331C">
            <w:pPr>
              <w:pStyle w:val="NurTextCenter"/>
            </w:pPr>
            <w:r w:rsidRPr="001E26AA">
              <w:t>6K</w:t>
            </w:r>
          </w:p>
        </w:tc>
        <w:tc>
          <w:tcPr>
            <w:tcW w:w="6612" w:type="dxa"/>
          </w:tcPr>
          <w:p w14:paraId="34A25949" w14:textId="77777777" w:rsidR="001F331C" w:rsidRPr="001E26AA" w:rsidRDefault="001F331C">
            <w:pPr>
              <w:pStyle w:val="NurTextCenter"/>
            </w:pPr>
            <w:r w:rsidRPr="001E26AA">
              <w:t>source for DUMP.PRL</w:t>
            </w:r>
          </w:p>
        </w:tc>
      </w:tr>
      <w:tr w:rsidR="001F331C" w:rsidRPr="001E26AA" w14:paraId="61A1EAC8" w14:textId="77777777">
        <w:tc>
          <w:tcPr>
            <w:tcW w:w="1510" w:type="dxa"/>
          </w:tcPr>
          <w:p w14:paraId="0E2D5D86" w14:textId="77777777" w:rsidR="001F331C" w:rsidRPr="001E26AA" w:rsidRDefault="001F331C">
            <w:pPr>
              <w:pStyle w:val="NurTextCenter"/>
            </w:pPr>
            <w:r w:rsidRPr="001E26AA">
              <w:t>DUMP</w:t>
            </w:r>
          </w:p>
        </w:tc>
        <w:tc>
          <w:tcPr>
            <w:tcW w:w="900" w:type="dxa"/>
          </w:tcPr>
          <w:p w14:paraId="7D6994AC" w14:textId="77777777" w:rsidR="001F331C" w:rsidRPr="001E26AA" w:rsidRDefault="001F331C">
            <w:pPr>
              <w:pStyle w:val="NurTextCenter"/>
            </w:pPr>
            <w:proofErr w:type="gramStart"/>
            <w:r w:rsidRPr="001E26AA">
              <w:t>.PRL</w:t>
            </w:r>
            <w:proofErr w:type="gramEnd"/>
          </w:p>
        </w:tc>
        <w:tc>
          <w:tcPr>
            <w:tcW w:w="720" w:type="dxa"/>
          </w:tcPr>
          <w:p w14:paraId="56799720" w14:textId="77777777" w:rsidR="001F331C" w:rsidRPr="001E26AA" w:rsidRDefault="001F331C">
            <w:pPr>
              <w:pStyle w:val="NurTextCenter"/>
            </w:pPr>
            <w:r w:rsidRPr="001E26AA">
              <w:t>2K</w:t>
            </w:r>
          </w:p>
        </w:tc>
        <w:tc>
          <w:tcPr>
            <w:tcW w:w="6612" w:type="dxa"/>
          </w:tcPr>
          <w:p w14:paraId="11A77E38" w14:textId="77777777" w:rsidR="001F331C" w:rsidRPr="001E26AA" w:rsidRDefault="001F331C">
            <w:pPr>
              <w:pStyle w:val="NurTextCenter"/>
            </w:pPr>
            <w:r w:rsidRPr="001E26AA">
              <w:t>dump command</w:t>
            </w:r>
          </w:p>
        </w:tc>
      </w:tr>
      <w:tr w:rsidR="001F331C" w:rsidRPr="001E26AA" w14:paraId="22F3BF3C" w14:textId="77777777">
        <w:tc>
          <w:tcPr>
            <w:tcW w:w="1510" w:type="dxa"/>
          </w:tcPr>
          <w:p w14:paraId="1BB8DC97" w14:textId="77777777" w:rsidR="001F331C" w:rsidRPr="001E26AA" w:rsidRDefault="001F331C">
            <w:pPr>
              <w:pStyle w:val="NurTextCenter"/>
            </w:pPr>
            <w:r w:rsidRPr="001E26AA">
              <w:t>ED</w:t>
            </w:r>
          </w:p>
        </w:tc>
        <w:tc>
          <w:tcPr>
            <w:tcW w:w="900" w:type="dxa"/>
          </w:tcPr>
          <w:p w14:paraId="1DF34FD8" w14:textId="77777777" w:rsidR="001F331C" w:rsidRPr="001E26AA" w:rsidRDefault="001F331C">
            <w:pPr>
              <w:pStyle w:val="NurTextCenter"/>
            </w:pPr>
            <w:proofErr w:type="gramStart"/>
            <w:r w:rsidRPr="001E26AA">
              <w:t>.PRL</w:t>
            </w:r>
            <w:proofErr w:type="gramEnd"/>
          </w:p>
        </w:tc>
        <w:tc>
          <w:tcPr>
            <w:tcW w:w="720" w:type="dxa"/>
          </w:tcPr>
          <w:p w14:paraId="1A4AD3C8" w14:textId="77777777" w:rsidR="001F331C" w:rsidRPr="001E26AA" w:rsidRDefault="001F331C">
            <w:pPr>
              <w:pStyle w:val="NurTextCenter"/>
            </w:pPr>
            <w:r w:rsidRPr="001E26AA">
              <w:t>10K</w:t>
            </w:r>
          </w:p>
        </w:tc>
        <w:tc>
          <w:tcPr>
            <w:tcW w:w="6612" w:type="dxa"/>
          </w:tcPr>
          <w:p w14:paraId="43AB6FFB" w14:textId="77777777" w:rsidR="001F331C" w:rsidRPr="001E26AA" w:rsidRDefault="001F331C">
            <w:pPr>
              <w:pStyle w:val="NurTextCenter"/>
            </w:pPr>
            <w:r w:rsidRPr="001E26AA">
              <w:t>MP/M line editor</w:t>
            </w:r>
          </w:p>
        </w:tc>
      </w:tr>
      <w:tr w:rsidR="001F331C" w:rsidRPr="001E26AA" w14:paraId="4C3F2BEC" w14:textId="77777777">
        <w:tc>
          <w:tcPr>
            <w:tcW w:w="1510" w:type="dxa"/>
          </w:tcPr>
          <w:p w14:paraId="7BFC2C79" w14:textId="77777777" w:rsidR="001F331C" w:rsidRPr="001E26AA" w:rsidRDefault="001F331C">
            <w:pPr>
              <w:pStyle w:val="NurTextCenter"/>
            </w:pPr>
            <w:r w:rsidRPr="001E26AA">
              <w:t>ERA</w:t>
            </w:r>
          </w:p>
        </w:tc>
        <w:tc>
          <w:tcPr>
            <w:tcW w:w="900" w:type="dxa"/>
          </w:tcPr>
          <w:p w14:paraId="14430955" w14:textId="77777777" w:rsidR="001F331C" w:rsidRPr="001E26AA" w:rsidRDefault="001F331C">
            <w:pPr>
              <w:pStyle w:val="NurTextCenter"/>
            </w:pPr>
            <w:proofErr w:type="gramStart"/>
            <w:r w:rsidRPr="001E26AA">
              <w:t>.PRL</w:t>
            </w:r>
            <w:proofErr w:type="gramEnd"/>
          </w:p>
        </w:tc>
        <w:tc>
          <w:tcPr>
            <w:tcW w:w="720" w:type="dxa"/>
          </w:tcPr>
          <w:p w14:paraId="6AC9C097" w14:textId="77777777" w:rsidR="001F331C" w:rsidRPr="001E26AA" w:rsidRDefault="001F331C">
            <w:pPr>
              <w:pStyle w:val="NurTextCenter"/>
            </w:pPr>
            <w:r w:rsidRPr="001E26AA">
              <w:t>2K</w:t>
            </w:r>
          </w:p>
        </w:tc>
        <w:tc>
          <w:tcPr>
            <w:tcW w:w="6612" w:type="dxa"/>
          </w:tcPr>
          <w:p w14:paraId="58EE6255" w14:textId="77777777" w:rsidR="001F331C" w:rsidRPr="001E26AA" w:rsidRDefault="001F331C">
            <w:pPr>
              <w:pStyle w:val="NurTextCenter"/>
            </w:pPr>
            <w:r w:rsidRPr="001E26AA">
              <w:t>erase command</w:t>
            </w:r>
          </w:p>
        </w:tc>
      </w:tr>
      <w:tr w:rsidR="001F331C" w:rsidRPr="001E26AA" w14:paraId="17227557" w14:textId="77777777">
        <w:tc>
          <w:tcPr>
            <w:tcW w:w="1510" w:type="dxa"/>
          </w:tcPr>
          <w:p w14:paraId="2E84DCCB" w14:textId="77777777" w:rsidR="001F331C" w:rsidRPr="001E26AA" w:rsidRDefault="001F331C">
            <w:pPr>
              <w:pStyle w:val="NurTextCenter"/>
            </w:pPr>
            <w:r w:rsidRPr="001E26AA">
              <w:t>ERAQ</w:t>
            </w:r>
          </w:p>
        </w:tc>
        <w:tc>
          <w:tcPr>
            <w:tcW w:w="900" w:type="dxa"/>
          </w:tcPr>
          <w:p w14:paraId="3A172C57" w14:textId="77777777" w:rsidR="001F331C" w:rsidRPr="001E26AA" w:rsidRDefault="001F331C">
            <w:pPr>
              <w:pStyle w:val="NurTextCenter"/>
            </w:pPr>
            <w:proofErr w:type="gramStart"/>
            <w:r w:rsidRPr="001E26AA">
              <w:t>.PRL</w:t>
            </w:r>
            <w:proofErr w:type="gramEnd"/>
          </w:p>
        </w:tc>
        <w:tc>
          <w:tcPr>
            <w:tcW w:w="720" w:type="dxa"/>
          </w:tcPr>
          <w:p w14:paraId="260CE238" w14:textId="77777777" w:rsidR="001F331C" w:rsidRPr="001E26AA" w:rsidRDefault="001F331C">
            <w:pPr>
              <w:pStyle w:val="NurTextCenter"/>
            </w:pPr>
            <w:r w:rsidRPr="001E26AA">
              <w:t>4K</w:t>
            </w:r>
          </w:p>
        </w:tc>
        <w:tc>
          <w:tcPr>
            <w:tcW w:w="6612" w:type="dxa"/>
          </w:tcPr>
          <w:p w14:paraId="574F454D" w14:textId="77777777" w:rsidR="001F331C" w:rsidRPr="001E26AA" w:rsidRDefault="001F331C">
            <w:pPr>
              <w:pStyle w:val="NurTextCenter"/>
            </w:pPr>
            <w:r w:rsidRPr="001E26AA">
              <w:t>erase command (verbose)</w:t>
            </w:r>
          </w:p>
        </w:tc>
      </w:tr>
      <w:tr w:rsidR="001F331C" w:rsidRPr="001E26AA" w14:paraId="4636ADEA" w14:textId="77777777">
        <w:tc>
          <w:tcPr>
            <w:tcW w:w="1510" w:type="dxa"/>
          </w:tcPr>
          <w:p w14:paraId="1FFC4055" w14:textId="77777777" w:rsidR="001F331C" w:rsidRPr="001E26AA" w:rsidRDefault="001F331C">
            <w:pPr>
              <w:pStyle w:val="NurTextCenter"/>
            </w:pPr>
            <w:r w:rsidRPr="001E26AA">
              <w:t>GENHEX</w:t>
            </w:r>
          </w:p>
        </w:tc>
        <w:tc>
          <w:tcPr>
            <w:tcW w:w="900" w:type="dxa"/>
          </w:tcPr>
          <w:p w14:paraId="2B3CB96C" w14:textId="77777777" w:rsidR="001F331C" w:rsidRPr="001E26AA" w:rsidRDefault="001F331C">
            <w:pPr>
              <w:pStyle w:val="NurTextCenter"/>
            </w:pPr>
            <w:r w:rsidRPr="001E26AA">
              <w:t>.COM</w:t>
            </w:r>
          </w:p>
        </w:tc>
        <w:tc>
          <w:tcPr>
            <w:tcW w:w="720" w:type="dxa"/>
          </w:tcPr>
          <w:p w14:paraId="53A23515" w14:textId="77777777" w:rsidR="001F331C" w:rsidRPr="001E26AA" w:rsidRDefault="001F331C">
            <w:pPr>
              <w:pStyle w:val="NurTextCenter"/>
            </w:pPr>
            <w:r w:rsidRPr="001E26AA">
              <w:t>2K</w:t>
            </w:r>
          </w:p>
        </w:tc>
        <w:tc>
          <w:tcPr>
            <w:tcW w:w="6612" w:type="dxa"/>
          </w:tcPr>
          <w:p w14:paraId="10DB4019" w14:textId="77777777" w:rsidR="001F331C" w:rsidRPr="001E26AA" w:rsidRDefault="001F331C">
            <w:pPr>
              <w:pStyle w:val="NurTextCenter"/>
            </w:pPr>
          </w:p>
        </w:tc>
      </w:tr>
      <w:tr w:rsidR="001F331C" w:rsidRPr="001E26AA" w14:paraId="2C8E1332" w14:textId="77777777">
        <w:tc>
          <w:tcPr>
            <w:tcW w:w="1510" w:type="dxa"/>
          </w:tcPr>
          <w:p w14:paraId="3ABAB1A4" w14:textId="77777777" w:rsidR="001F331C" w:rsidRPr="001E26AA" w:rsidRDefault="001F331C">
            <w:pPr>
              <w:pStyle w:val="NurTextCenter"/>
            </w:pPr>
            <w:r w:rsidRPr="001E26AA">
              <w:t>GENMOD</w:t>
            </w:r>
          </w:p>
        </w:tc>
        <w:tc>
          <w:tcPr>
            <w:tcW w:w="900" w:type="dxa"/>
          </w:tcPr>
          <w:p w14:paraId="273DACEF" w14:textId="77777777" w:rsidR="001F331C" w:rsidRPr="001E26AA" w:rsidRDefault="001F331C">
            <w:pPr>
              <w:pStyle w:val="NurTextCenter"/>
            </w:pPr>
            <w:r w:rsidRPr="001E26AA">
              <w:t>.COM</w:t>
            </w:r>
          </w:p>
        </w:tc>
        <w:tc>
          <w:tcPr>
            <w:tcW w:w="720" w:type="dxa"/>
          </w:tcPr>
          <w:p w14:paraId="042003D3" w14:textId="77777777" w:rsidR="001F331C" w:rsidRPr="001E26AA" w:rsidRDefault="001F331C">
            <w:pPr>
              <w:pStyle w:val="NurTextCenter"/>
            </w:pPr>
            <w:r w:rsidRPr="001E26AA">
              <w:t>2K</w:t>
            </w:r>
          </w:p>
        </w:tc>
        <w:tc>
          <w:tcPr>
            <w:tcW w:w="6612" w:type="dxa"/>
          </w:tcPr>
          <w:p w14:paraId="5B3F7591" w14:textId="77777777" w:rsidR="001F331C" w:rsidRPr="001E26AA" w:rsidRDefault="001F331C">
            <w:pPr>
              <w:pStyle w:val="NurTextCenter"/>
            </w:pPr>
          </w:p>
        </w:tc>
      </w:tr>
      <w:tr w:rsidR="001F331C" w:rsidRPr="001E26AA" w14:paraId="540B95FA" w14:textId="77777777">
        <w:tc>
          <w:tcPr>
            <w:tcW w:w="1510" w:type="dxa"/>
          </w:tcPr>
          <w:p w14:paraId="61831EA2" w14:textId="77777777" w:rsidR="001F331C" w:rsidRPr="001E26AA" w:rsidRDefault="001F331C">
            <w:pPr>
              <w:pStyle w:val="NurTextCenter"/>
            </w:pPr>
            <w:r w:rsidRPr="001E26AA">
              <w:t>GENSYS</w:t>
            </w:r>
          </w:p>
        </w:tc>
        <w:tc>
          <w:tcPr>
            <w:tcW w:w="900" w:type="dxa"/>
          </w:tcPr>
          <w:p w14:paraId="7E3B12E7" w14:textId="77777777" w:rsidR="001F331C" w:rsidRPr="001E26AA" w:rsidRDefault="001F331C">
            <w:pPr>
              <w:pStyle w:val="NurTextCenter"/>
            </w:pPr>
            <w:r w:rsidRPr="001E26AA">
              <w:t>.COM</w:t>
            </w:r>
          </w:p>
        </w:tc>
        <w:tc>
          <w:tcPr>
            <w:tcW w:w="720" w:type="dxa"/>
          </w:tcPr>
          <w:p w14:paraId="3B5110E5" w14:textId="77777777" w:rsidR="001F331C" w:rsidRPr="001E26AA" w:rsidRDefault="001F331C">
            <w:pPr>
              <w:pStyle w:val="NurTextCenter"/>
            </w:pPr>
            <w:r w:rsidRPr="001E26AA">
              <w:t>10K</w:t>
            </w:r>
          </w:p>
        </w:tc>
        <w:tc>
          <w:tcPr>
            <w:tcW w:w="6612" w:type="dxa"/>
          </w:tcPr>
          <w:p w14:paraId="3001E71A" w14:textId="77777777" w:rsidR="001F331C" w:rsidRPr="001E26AA" w:rsidRDefault="001F331C">
            <w:pPr>
              <w:pStyle w:val="NurTextCenter"/>
            </w:pPr>
          </w:p>
        </w:tc>
      </w:tr>
      <w:tr w:rsidR="001F331C" w:rsidRPr="001E26AA" w14:paraId="5F9362F1" w14:textId="77777777">
        <w:tc>
          <w:tcPr>
            <w:tcW w:w="1510" w:type="dxa"/>
          </w:tcPr>
          <w:p w14:paraId="5B85873D" w14:textId="77777777" w:rsidR="001F331C" w:rsidRPr="001E26AA" w:rsidRDefault="001F331C">
            <w:pPr>
              <w:pStyle w:val="NurTextCenter"/>
            </w:pPr>
            <w:r w:rsidRPr="001E26AA">
              <w:t>L80</w:t>
            </w:r>
          </w:p>
        </w:tc>
        <w:tc>
          <w:tcPr>
            <w:tcW w:w="900" w:type="dxa"/>
          </w:tcPr>
          <w:p w14:paraId="2CA20CD2" w14:textId="77777777" w:rsidR="001F331C" w:rsidRPr="001E26AA" w:rsidRDefault="001F331C">
            <w:pPr>
              <w:pStyle w:val="NurTextCenter"/>
            </w:pPr>
            <w:r w:rsidRPr="001E26AA">
              <w:t>.COM</w:t>
            </w:r>
          </w:p>
        </w:tc>
        <w:tc>
          <w:tcPr>
            <w:tcW w:w="720" w:type="dxa"/>
          </w:tcPr>
          <w:p w14:paraId="5FD2B013" w14:textId="77777777" w:rsidR="001F331C" w:rsidRPr="001E26AA" w:rsidRDefault="001F331C">
            <w:pPr>
              <w:pStyle w:val="NurTextCenter"/>
            </w:pPr>
            <w:r w:rsidRPr="001E26AA">
              <w:t>12K</w:t>
            </w:r>
          </w:p>
        </w:tc>
        <w:tc>
          <w:tcPr>
            <w:tcW w:w="6612" w:type="dxa"/>
          </w:tcPr>
          <w:p w14:paraId="30B9B64D" w14:textId="77777777" w:rsidR="001F331C" w:rsidRPr="001E26AA" w:rsidRDefault="001F331C">
            <w:pPr>
              <w:pStyle w:val="NurTextCenter"/>
            </w:pPr>
            <w:r w:rsidRPr="001E26AA">
              <w:t>Microsoft linker</w:t>
            </w:r>
          </w:p>
        </w:tc>
      </w:tr>
      <w:tr w:rsidR="001F331C" w:rsidRPr="001E26AA" w14:paraId="330C351D" w14:textId="77777777">
        <w:tc>
          <w:tcPr>
            <w:tcW w:w="1510" w:type="dxa"/>
          </w:tcPr>
          <w:p w14:paraId="34478F85" w14:textId="77777777" w:rsidR="001F331C" w:rsidRPr="001E26AA" w:rsidRDefault="001F331C">
            <w:pPr>
              <w:pStyle w:val="NurTextCenter"/>
            </w:pPr>
            <w:r w:rsidRPr="001E26AA">
              <w:t>LDRBIOS</w:t>
            </w:r>
          </w:p>
        </w:tc>
        <w:tc>
          <w:tcPr>
            <w:tcW w:w="900" w:type="dxa"/>
          </w:tcPr>
          <w:p w14:paraId="38599E3C" w14:textId="77777777" w:rsidR="001F331C" w:rsidRPr="001E26AA" w:rsidRDefault="001F331C">
            <w:pPr>
              <w:pStyle w:val="NurTextCenter"/>
            </w:pPr>
            <w:r w:rsidRPr="001E26AA">
              <w:t>.MAC</w:t>
            </w:r>
          </w:p>
        </w:tc>
        <w:tc>
          <w:tcPr>
            <w:tcW w:w="720" w:type="dxa"/>
          </w:tcPr>
          <w:p w14:paraId="6118311F" w14:textId="77777777" w:rsidR="001F331C" w:rsidRPr="001E26AA" w:rsidRDefault="001F331C">
            <w:pPr>
              <w:pStyle w:val="NurTextCenter"/>
            </w:pPr>
            <w:r w:rsidRPr="001E26AA">
              <w:t>14K</w:t>
            </w:r>
          </w:p>
        </w:tc>
        <w:tc>
          <w:tcPr>
            <w:tcW w:w="6612" w:type="dxa"/>
          </w:tcPr>
          <w:p w14:paraId="78215D7B" w14:textId="77777777" w:rsidR="001F331C" w:rsidRPr="001E26AA" w:rsidRDefault="001F331C">
            <w:pPr>
              <w:pStyle w:val="NurTextCenter"/>
            </w:pPr>
            <w:r w:rsidRPr="001E26AA">
              <w:t>loader BIOS</w:t>
            </w:r>
          </w:p>
        </w:tc>
      </w:tr>
      <w:tr w:rsidR="001F331C" w:rsidRPr="001E26AA" w14:paraId="2B073D4A" w14:textId="77777777">
        <w:tc>
          <w:tcPr>
            <w:tcW w:w="1510" w:type="dxa"/>
          </w:tcPr>
          <w:p w14:paraId="765E7612" w14:textId="77777777" w:rsidR="001F331C" w:rsidRPr="001E26AA" w:rsidRDefault="001F331C">
            <w:pPr>
              <w:pStyle w:val="NurTextCenter"/>
            </w:pPr>
            <w:r w:rsidRPr="001E26AA">
              <w:t>LIB</w:t>
            </w:r>
          </w:p>
        </w:tc>
        <w:tc>
          <w:tcPr>
            <w:tcW w:w="900" w:type="dxa"/>
          </w:tcPr>
          <w:p w14:paraId="20E476E5" w14:textId="77777777" w:rsidR="001F331C" w:rsidRPr="001E26AA" w:rsidRDefault="001F331C">
            <w:pPr>
              <w:pStyle w:val="NurTextCenter"/>
            </w:pPr>
            <w:r w:rsidRPr="001E26AA">
              <w:t>.COM</w:t>
            </w:r>
          </w:p>
        </w:tc>
        <w:tc>
          <w:tcPr>
            <w:tcW w:w="720" w:type="dxa"/>
          </w:tcPr>
          <w:p w14:paraId="77B1E776" w14:textId="77777777" w:rsidR="001F331C" w:rsidRPr="001E26AA" w:rsidRDefault="001F331C">
            <w:pPr>
              <w:pStyle w:val="NurTextCenter"/>
            </w:pPr>
            <w:r w:rsidRPr="001E26AA">
              <w:t>8K</w:t>
            </w:r>
          </w:p>
        </w:tc>
        <w:tc>
          <w:tcPr>
            <w:tcW w:w="6612" w:type="dxa"/>
          </w:tcPr>
          <w:p w14:paraId="7F098383" w14:textId="77777777" w:rsidR="001F331C" w:rsidRPr="001E26AA" w:rsidRDefault="001F331C">
            <w:pPr>
              <w:pStyle w:val="NurTextCenter"/>
            </w:pPr>
            <w:r w:rsidRPr="001E26AA">
              <w:t>library utility</w:t>
            </w:r>
          </w:p>
        </w:tc>
      </w:tr>
      <w:tr w:rsidR="001F331C" w:rsidRPr="001E26AA" w14:paraId="245322B2" w14:textId="77777777">
        <w:tc>
          <w:tcPr>
            <w:tcW w:w="1510" w:type="dxa"/>
          </w:tcPr>
          <w:p w14:paraId="4FC70DBC" w14:textId="77777777" w:rsidR="001F331C" w:rsidRPr="001E26AA" w:rsidRDefault="001F331C">
            <w:pPr>
              <w:pStyle w:val="NurTextCenter"/>
            </w:pPr>
            <w:r w:rsidRPr="001E26AA">
              <w:t>LINK</w:t>
            </w:r>
          </w:p>
        </w:tc>
        <w:tc>
          <w:tcPr>
            <w:tcW w:w="900" w:type="dxa"/>
          </w:tcPr>
          <w:p w14:paraId="2266B493" w14:textId="77777777" w:rsidR="001F331C" w:rsidRPr="001E26AA" w:rsidRDefault="001F331C">
            <w:pPr>
              <w:pStyle w:val="NurTextCenter"/>
            </w:pPr>
            <w:r w:rsidRPr="001E26AA">
              <w:t>.COM</w:t>
            </w:r>
          </w:p>
        </w:tc>
        <w:tc>
          <w:tcPr>
            <w:tcW w:w="720" w:type="dxa"/>
          </w:tcPr>
          <w:p w14:paraId="592A259F" w14:textId="77777777" w:rsidR="001F331C" w:rsidRPr="001E26AA" w:rsidRDefault="001F331C">
            <w:pPr>
              <w:pStyle w:val="NurTextCenter"/>
            </w:pPr>
            <w:r w:rsidRPr="001E26AA">
              <w:t>16K</w:t>
            </w:r>
          </w:p>
        </w:tc>
        <w:tc>
          <w:tcPr>
            <w:tcW w:w="6612" w:type="dxa"/>
          </w:tcPr>
          <w:p w14:paraId="40F223C5" w14:textId="77777777" w:rsidR="001F331C" w:rsidRPr="001E26AA" w:rsidRDefault="001F331C">
            <w:pPr>
              <w:pStyle w:val="NurTextCenter"/>
            </w:pPr>
            <w:r w:rsidRPr="001E26AA">
              <w:t>linker</w:t>
            </w:r>
          </w:p>
        </w:tc>
      </w:tr>
      <w:tr w:rsidR="001F331C" w:rsidRPr="001E26AA" w14:paraId="06EEEFF2" w14:textId="77777777">
        <w:tc>
          <w:tcPr>
            <w:tcW w:w="1510" w:type="dxa"/>
          </w:tcPr>
          <w:p w14:paraId="2466D03F" w14:textId="77777777" w:rsidR="001F331C" w:rsidRPr="001E26AA" w:rsidRDefault="001F331C">
            <w:pPr>
              <w:pStyle w:val="NurTextCenter"/>
            </w:pPr>
            <w:r w:rsidRPr="001E26AA">
              <w:t>LOAD</w:t>
            </w:r>
          </w:p>
        </w:tc>
        <w:tc>
          <w:tcPr>
            <w:tcW w:w="900" w:type="dxa"/>
          </w:tcPr>
          <w:p w14:paraId="174FC29A" w14:textId="77777777" w:rsidR="001F331C" w:rsidRPr="001E26AA" w:rsidRDefault="001F331C">
            <w:pPr>
              <w:pStyle w:val="NurTextCenter"/>
            </w:pPr>
            <w:r w:rsidRPr="001E26AA">
              <w:t>.COM</w:t>
            </w:r>
          </w:p>
        </w:tc>
        <w:tc>
          <w:tcPr>
            <w:tcW w:w="720" w:type="dxa"/>
          </w:tcPr>
          <w:p w14:paraId="69E94CE2" w14:textId="77777777" w:rsidR="001F331C" w:rsidRPr="001E26AA" w:rsidRDefault="001F331C">
            <w:pPr>
              <w:pStyle w:val="NurTextCenter"/>
            </w:pPr>
            <w:r w:rsidRPr="001E26AA">
              <w:t>2K</w:t>
            </w:r>
          </w:p>
        </w:tc>
        <w:tc>
          <w:tcPr>
            <w:tcW w:w="6612" w:type="dxa"/>
          </w:tcPr>
          <w:p w14:paraId="36376A1F" w14:textId="77777777" w:rsidR="001F331C" w:rsidRPr="001E26AA" w:rsidRDefault="001F331C">
            <w:pPr>
              <w:pStyle w:val="NurTextCenter"/>
            </w:pPr>
            <w:r w:rsidRPr="001E26AA">
              <w:t>loader</w:t>
            </w:r>
          </w:p>
        </w:tc>
      </w:tr>
      <w:tr w:rsidR="001F331C" w:rsidRPr="001E26AA" w14:paraId="63A13880" w14:textId="77777777">
        <w:tc>
          <w:tcPr>
            <w:tcW w:w="1510" w:type="dxa"/>
          </w:tcPr>
          <w:p w14:paraId="1777D1BC" w14:textId="77777777" w:rsidR="001F331C" w:rsidRPr="001E26AA" w:rsidRDefault="001F331C">
            <w:pPr>
              <w:pStyle w:val="NurTextCenter"/>
            </w:pPr>
            <w:r w:rsidRPr="001E26AA">
              <w:t>M80</w:t>
            </w:r>
          </w:p>
        </w:tc>
        <w:tc>
          <w:tcPr>
            <w:tcW w:w="900" w:type="dxa"/>
          </w:tcPr>
          <w:p w14:paraId="6AB5E353" w14:textId="77777777" w:rsidR="001F331C" w:rsidRPr="001E26AA" w:rsidRDefault="001F331C">
            <w:pPr>
              <w:pStyle w:val="NurTextCenter"/>
            </w:pPr>
            <w:r w:rsidRPr="001E26AA">
              <w:t>.COM</w:t>
            </w:r>
          </w:p>
        </w:tc>
        <w:tc>
          <w:tcPr>
            <w:tcW w:w="720" w:type="dxa"/>
          </w:tcPr>
          <w:p w14:paraId="5EDED2AC" w14:textId="77777777" w:rsidR="001F331C" w:rsidRPr="001E26AA" w:rsidRDefault="001F331C">
            <w:pPr>
              <w:pStyle w:val="NurTextCenter"/>
            </w:pPr>
            <w:r w:rsidRPr="001E26AA">
              <w:t>20K</w:t>
            </w:r>
          </w:p>
        </w:tc>
        <w:tc>
          <w:tcPr>
            <w:tcW w:w="6612" w:type="dxa"/>
          </w:tcPr>
          <w:p w14:paraId="2545036D" w14:textId="77777777" w:rsidR="001F331C" w:rsidRPr="001E26AA" w:rsidRDefault="001F331C">
            <w:pPr>
              <w:pStyle w:val="NurTextCenter"/>
            </w:pPr>
            <w:r w:rsidRPr="001E26AA">
              <w:t>Microsoft macro assembler</w:t>
            </w:r>
          </w:p>
        </w:tc>
      </w:tr>
      <w:tr w:rsidR="001F331C" w:rsidRPr="001E26AA" w14:paraId="3F37CE18" w14:textId="77777777">
        <w:tc>
          <w:tcPr>
            <w:tcW w:w="1510" w:type="dxa"/>
          </w:tcPr>
          <w:p w14:paraId="3B01606A" w14:textId="77777777" w:rsidR="001F331C" w:rsidRPr="001E26AA" w:rsidRDefault="001F331C">
            <w:pPr>
              <w:pStyle w:val="NurTextCenter"/>
            </w:pPr>
            <w:r w:rsidRPr="001E26AA">
              <w:t>MC</w:t>
            </w:r>
          </w:p>
        </w:tc>
        <w:tc>
          <w:tcPr>
            <w:tcW w:w="900" w:type="dxa"/>
          </w:tcPr>
          <w:p w14:paraId="3EDC9B26" w14:textId="77777777" w:rsidR="001F331C" w:rsidRPr="001E26AA" w:rsidRDefault="001F331C">
            <w:pPr>
              <w:pStyle w:val="NurTextCenter"/>
            </w:pPr>
            <w:proofErr w:type="gramStart"/>
            <w:r w:rsidRPr="001E26AA">
              <w:t>.SUB</w:t>
            </w:r>
            <w:proofErr w:type="gramEnd"/>
          </w:p>
        </w:tc>
        <w:tc>
          <w:tcPr>
            <w:tcW w:w="720" w:type="dxa"/>
          </w:tcPr>
          <w:p w14:paraId="3038D613" w14:textId="77777777" w:rsidR="001F331C" w:rsidRPr="001E26AA" w:rsidRDefault="001F331C">
            <w:pPr>
              <w:pStyle w:val="NurTextCenter"/>
            </w:pPr>
            <w:r w:rsidRPr="001E26AA">
              <w:t>2K</w:t>
            </w:r>
          </w:p>
        </w:tc>
        <w:tc>
          <w:tcPr>
            <w:tcW w:w="6612" w:type="dxa"/>
          </w:tcPr>
          <w:p w14:paraId="0F796581" w14:textId="77777777" w:rsidR="001F331C" w:rsidRPr="001E26AA" w:rsidRDefault="001F331C">
            <w:pPr>
              <w:pStyle w:val="NurTextCenter"/>
            </w:pPr>
            <w:r w:rsidRPr="001E26AA">
              <w:t>assemble and link an assembler program</w:t>
            </w:r>
          </w:p>
        </w:tc>
      </w:tr>
      <w:tr w:rsidR="001F331C" w:rsidRPr="001E26AA" w14:paraId="36D6D3A2" w14:textId="77777777">
        <w:tc>
          <w:tcPr>
            <w:tcW w:w="1510" w:type="dxa"/>
          </w:tcPr>
          <w:p w14:paraId="5AEA4C74" w14:textId="77777777" w:rsidR="001F331C" w:rsidRPr="001E26AA" w:rsidRDefault="001F331C">
            <w:pPr>
              <w:pStyle w:val="NurTextCenter"/>
            </w:pPr>
            <w:r w:rsidRPr="001E26AA">
              <w:t>MCC</w:t>
            </w:r>
          </w:p>
        </w:tc>
        <w:tc>
          <w:tcPr>
            <w:tcW w:w="900" w:type="dxa"/>
          </w:tcPr>
          <w:p w14:paraId="6983E0E5" w14:textId="77777777" w:rsidR="001F331C" w:rsidRPr="001E26AA" w:rsidRDefault="001F331C">
            <w:pPr>
              <w:pStyle w:val="NurTextCenter"/>
            </w:pPr>
            <w:proofErr w:type="gramStart"/>
            <w:r w:rsidRPr="001E26AA">
              <w:t>.SUB</w:t>
            </w:r>
            <w:proofErr w:type="gramEnd"/>
          </w:p>
        </w:tc>
        <w:tc>
          <w:tcPr>
            <w:tcW w:w="720" w:type="dxa"/>
          </w:tcPr>
          <w:p w14:paraId="03579A78" w14:textId="77777777" w:rsidR="001F331C" w:rsidRPr="001E26AA" w:rsidRDefault="001F331C">
            <w:pPr>
              <w:pStyle w:val="NurTextCenter"/>
            </w:pPr>
            <w:r w:rsidRPr="001E26AA">
              <w:t>2K</w:t>
            </w:r>
          </w:p>
        </w:tc>
        <w:tc>
          <w:tcPr>
            <w:tcW w:w="6612" w:type="dxa"/>
          </w:tcPr>
          <w:p w14:paraId="52CDA8F0" w14:textId="77777777" w:rsidR="001F331C" w:rsidRPr="001E26AA" w:rsidRDefault="001F331C">
            <w:pPr>
              <w:pStyle w:val="NurTextCenter"/>
            </w:pPr>
            <w:r w:rsidRPr="001E26AA">
              <w:t>read, assemble and link an assembler program</w:t>
            </w:r>
          </w:p>
        </w:tc>
      </w:tr>
      <w:tr w:rsidR="001F331C" w:rsidRPr="001E26AA" w14:paraId="56A33338" w14:textId="77777777">
        <w:tc>
          <w:tcPr>
            <w:tcW w:w="1510" w:type="dxa"/>
          </w:tcPr>
          <w:p w14:paraId="6A81BC86" w14:textId="77777777" w:rsidR="001F331C" w:rsidRPr="001E26AA" w:rsidRDefault="001F331C">
            <w:pPr>
              <w:pStyle w:val="NurTextCenter"/>
            </w:pPr>
            <w:r w:rsidRPr="001E26AA">
              <w:t>MPM</w:t>
            </w:r>
          </w:p>
        </w:tc>
        <w:tc>
          <w:tcPr>
            <w:tcW w:w="900" w:type="dxa"/>
          </w:tcPr>
          <w:p w14:paraId="0E2A563F" w14:textId="77777777" w:rsidR="001F331C" w:rsidRPr="001E26AA" w:rsidRDefault="001F331C">
            <w:pPr>
              <w:pStyle w:val="NurTextCenter"/>
            </w:pPr>
            <w:r w:rsidRPr="001E26AA">
              <w:t>.COM</w:t>
            </w:r>
          </w:p>
        </w:tc>
        <w:tc>
          <w:tcPr>
            <w:tcW w:w="720" w:type="dxa"/>
          </w:tcPr>
          <w:p w14:paraId="093B6224" w14:textId="77777777" w:rsidR="001F331C" w:rsidRPr="001E26AA" w:rsidRDefault="001F331C">
            <w:pPr>
              <w:pStyle w:val="NurTextCenter"/>
            </w:pPr>
            <w:r w:rsidRPr="001E26AA">
              <w:t>8K</w:t>
            </w:r>
          </w:p>
        </w:tc>
        <w:tc>
          <w:tcPr>
            <w:tcW w:w="6612" w:type="dxa"/>
          </w:tcPr>
          <w:p w14:paraId="4630BBD8" w14:textId="77777777" w:rsidR="001F331C" w:rsidRPr="001E26AA" w:rsidRDefault="001F331C">
            <w:pPr>
              <w:pStyle w:val="NurTextCenter"/>
            </w:pPr>
            <w:r w:rsidRPr="001E26AA">
              <w:t>start MP/M II</w:t>
            </w:r>
          </w:p>
        </w:tc>
      </w:tr>
      <w:tr w:rsidR="001F331C" w:rsidRPr="001E26AA" w14:paraId="217AEB45" w14:textId="77777777">
        <w:tc>
          <w:tcPr>
            <w:tcW w:w="1510" w:type="dxa"/>
          </w:tcPr>
          <w:p w14:paraId="4DF0DECF" w14:textId="77777777" w:rsidR="001F331C" w:rsidRPr="001E26AA" w:rsidRDefault="001F331C">
            <w:pPr>
              <w:pStyle w:val="NurTextCenter"/>
            </w:pPr>
            <w:r w:rsidRPr="001E26AA">
              <w:t>MPM</w:t>
            </w:r>
          </w:p>
        </w:tc>
        <w:tc>
          <w:tcPr>
            <w:tcW w:w="900" w:type="dxa"/>
          </w:tcPr>
          <w:p w14:paraId="2CA08185" w14:textId="77777777" w:rsidR="001F331C" w:rsidRPr="001E26AA" w:rsidRDefault="001F331C">
            <w:pPr>
              <w:pStyle w:val="NurTextCenter"/>
            </w:pPr>
            <w:r w:rsidRPr="001E26AA">
              <w:t>.SYS</w:t>
            </w:r>
          </w:p>
        </w:tc>
        <w:tc>
          <w:tcPr>
            <w:tcW w:w="720" w:type="dxa"/>
          </w:tcPr>
          <w:p w14:paraId="24958863" w14:textId="77777777" w:rsidR="001F331C" w:rsidRPr="001E26AA" w:rsidRDefault="001F331C">
            <w:pPr>
              <w:pStyle w:val="NurTextCenter"/>
            </w:pPr>
            <w:r w:rsidRPr="001E26AA">
              <w:t>26K</w:t>
            </w:r>
          </w:p>
        </w:tc>
        <w:tc>
          <w:tcPr>
            <w:tcW w:w="6612" w:type="dxa"/>
          </w:tcPr>
          <w:p w14:paraId="179DF2DE" w14:textId="77777777" w:rsidR="001F331C" w:rsidRPr="001E26AA" w:rsidRDefault="001F331C">
            <w:pPr>
              <w:pStyle w:val="NurTextCenter"/>
            </w:pPr>
            <w:r w:rsidRPr="001E26AA">
              <w:t>MP/M system file</w:t>
            </w:r>
          </w:p>
        </w:tc>
      </w:tr>
      <w:tr w:rsidR="001F331C" w:rsidRPr="001E26AA" w14:paraId="6CAAAF4A" w14:textId="77777777">
        <w:tc>
          <w:tcPr>
            <w:tcW w:w="1510" w:type="dxa"/>
          </w:tcPr>
          <w:p w14:paraId="03A06786" w14:textId="77777777" w:rsidR="001F331C" w:rsidRPr="001E26AA" w:rsidRDefault="001F331C">
            <w:pPr>
              <w:pStyle w:val="NurTextCenter"/>
            </w:pPr>
            <w:r w:rsidRPr="001E26AA">
              <w:t>MPMD</w:t>
            </w:r>
          </w:p>
        </w:tc>
        <w:tc>
          <w:tcPr>
            <w:tcW w:w="900" w:type="dxa"/>
          </w:tcPr>
          <w:p w14:paraId="3BB02EA9" w14:textId="77777777" w:rsidR="001F331C" w:rsidRPr="001E26AA" w:rsidRDefault="001F331C">
            <w:pPr>
              <w:pStyle w:val="NurTextCenter"/>
            </w:pPr>
            <w:r w:rsidRPr="001E26AA">
              <w:t>.LIB</w:t>
            </w:r>
          </w:p>
        </w:tc>
        <w:tc>
          <w:tcPr>
            <w:tcW w:w="720" w:type="dxa"/>
          </w:tcPr>
          <w:p w14:paraId="70FADEF6" w14:textId="77777777" w:rsidR="001F331C" w:rsidRPr="001E26AA" w:rsidRDefault="001F331C">
            <w:pPr>
              <w:pStyle w:val="NurTextCenter"/>
            </w:pPr>
            <w:r w:rsidRPr="001E26AA">
              <w:t>2K</w:t>
            </w:r>
          </w:p>
        </w:tc>
        <w:tc>
          <w:tcPr>
            <w:tcW w:w="6612" w:type="dxa"/>
          </w:tcPr>
          <w:p w14:paraId="63486DD7" w14:textId="77777777" w:rsidR="001F331C" w:rsidRPr="001E26AA" w:rsidRDefault="001F331C">
            <w:pPr>
              <w:pStyle w:val="NurTextCenter"/>
            </w:pPr>
            <w:r w:rsidRPr="001E26AA">
              <w:t>define a banked system</w:t>
            </w:r>
          </w:p>
        </w:tc>
      </w:tr>
      <w:tr w:rsidR="001F331C" w:rsidRPr="001E26AA" w14:paraId="44D38182" w14:textId="77777777">
        <w:tc>
          <w:tcPr>
            <w:tcW w:w="1510" w:type="dxa"/>
          </w:tcPr>
          <w:p w14:paraId="6B139015" w14:textId="77777777" w:rsidR="001F331C" w:rsidRPr="001E26AA" w:rsidRDefault="001F331C">
            <w:pPr>
              <w:pStyle w:val="NurTextCenter"/>
            </w:pPr>
            <w:r w:rsidRPr="001E26AA">
              <w:t>MPMLDR</w:t>
            </w:r>
          </w:p>
        </w:tc>
        <w:tc>
          <w:tcPr>
            <w:tcW w:w="900" w:type="dxa"/>
          </w:tcPr>
          <w:p w14:paraId="688B6C8A" w14:textId="77777777" w:rsidR="001F331C" w:rsidRPr="001E26AA" w:rsidRDefault="001F331C">
            <w:pPr>
              <w:pStyle w:val="NurTextCenter"/>
            </w:pPr>
            <w:r w:rsidRPr="001E26AA">
              <w:t>.COM</w:t>
            </w:r>
          </w:p>
        </w:tc>
        <w:tc>
          <w:tcPr>
            <w:tcW w:w="720" w:type="dxa"/>
          </w:tcPr>
          <w:p w14:paraId="47CFCE29" w14:textId="77777777" w:rsidR="001F331C" w:rsidRPr="001E26AA" w:rsidRDefault="001F331C">
            <w:pPr>
              <w:pStyle w:val="NurTextCenter"/>
            </w:pPr>
            <w:r w:rsidRPr="001E26AA">
              <w:t>6K</w:t>
            </w:r>
          </w:p>
        </w:tc>
        <w:tc>
          <w:tcPr>
            <w:tcW w:w="6612" w:type="dxa"/>
          </w:tcPr>
          <w:p w14:paraId="0A24E78B" w14:textId="77777777" w:rsidR="001F331C" w:rsidRPr="001E26AA" w:rsidRDefault="001F331C">
            <w:pPr>
              <w:pStyle w:val="NurTextCenter"/>
            </w:pPr>
            <w:r w:rsidRPr="001E26AA">
              <w:t>MP/M loader without LDRBIOS</w:t>
            </w:r>
          </w:p>
        </w:tc>
      </w:tr>
      <w:tr w:rsidR="001F331C" w:rsidRPr="001E26AA" w14:paraId="1B023190" w14:textId="77777777">
        <w:tc>
          <w:tcPr>
            <w:tcW w:w="1510" w:type="dxa"/>
          </w:tcPr>
          <w:p w14:paraId="011C330B" w14:textId="77777777" w:rsidR="001F331C" w:rsidRPr="001E26AA" w:rsidRDefault="001F331C">
            <w:pPr>
              <w:pStyle w:val="NurTextCenter"/>
            </w:pPr>
            <w:r w:rsidRPr="001E26AA">
              <w:t>MPMSTAT</w:t>
            </w:r>
          </w:p>
        </w:tc>
        <w:tc>
          <w:tcPr>
            <w:tcW w:w="900" w:type="dxa"/>
          </w:tcPr>
          <w:p w14:paraId="31DEE62B" w14:textId="77777777" w:rsidR="001F331C" w:rsidRPr="001E26AA" w:rsidRDefault="001F331C">
            <w:pPr>
              <w:pStyle w:val="NurTextCenter"/>
            </w:pPr>
            <w:proofErr w:type="gramStart"/>
            <w:r w:rsidRPr="001E26AA">
              <w:t>.BRS</w:t>
            </w:r>
            <w:proofErr w:type="gramEnd"/>
          </w:p>
        </w:tc>
        <w:tc>
          <w:tcPr>
            <w:tcW w:w="720" w:type="dxa"/>
          </w:tcPr>
          <w:p w14:paraId="4F30C9CD" w14:textId="77777777" w:rsidR="001F331C" w:rsidRPr="001E26AA" w:rsidRDefault="001F331C">
            <w:pPr>
              <w:pStyle w:val="NurTextCenter"/>
            </w:pPr>
            <w:r w:rsidRPr="001E26AA">
              <w:t>6K</w:t>
            </w:r>
          </w:p>
        </w:tc>
        <w:tc>
          <w:tcPr>
            <w:tcW w:w="6612" w:type="dxa"/>
          </w:tcPr>
          <w:p w14:paraId="1DBA9C12" w14:textId="77777777" w:rsidR="001F331C" w:rsidRPr="001E26AA" w:rsidRDefault="001F331C">
            <w:pPr>
              <w:pStyle w:val="NurTextCenter"/>
            </w:pPr>
            <w:r w:rsidRPr="001E26AA">
              <w:t>status of MP/M system</w:t>
            </w:r>
          </w:p>
        </w:tc>
      </w:tr>
      <w:tr w:rsidR="001F331C" w:rsidRPr="001E26AA" w14:paraId="36687A44" w14:textId="77777777">
        <w:tc>
          <w:tcPr>
            <w:tcW w:w="1510" w:type="dxa"/>
          </w:tcPr>
          <w:p w14:paraId="3E341EAE" w14:textId="77777777" w:rsidR="001F331C" w:rsidRPr="001E26AA" w:rsidRDefault="001F331C">
            <w:pPr>
              <w:pStyle w:val="NurTextCenter"/>
            </w:pPr>
            <w:r w:rsidRPr="001E26AA">
              <w:t>MPMSTAT</w:t>
            </w:r>
          </w:p>
        </w:tc>
        <w:tc>
          <w:tcPr>
            <w:tcW w:w="900" w:type="dxa"/>
          </w:tcPr>
          <w:p w14:paraId="7089C9FB" w14:textId="77777777" w:rsidR="001F331C" w:rsidRPr="001E26AA" w:rsidRDefault="001F331C">
            <w:pPr>
              <w:pStyle w:val="NurTextCenter"/>
            </w:pPr>
            <w:proofErr w:type="gramStart"/>
            <w:r w:rsidRPr="001E26AA">
              <w:t>.PRL</w:t>
            </w:r>
            <w:proofErr w:type="gramEnd"/>
          </w:p>
        </w:tc>
        <w:tc>
          <w:tcPr>
            <w:tcW w:w="720" w:type="dxa"/>
          </w:tcPr>
          <w:p w14:paraId="71169B0A" w14:textId="77777777" w:rsidR="001F331C" w:rsidRPr="001E26AA" w:rsidRDefault="001F331C">
            <w:pPr>
              <w:pStyle w:val="NurTextCenter"/>
            </w:pPr>
            <w:r w:rsidRPr="001E26AA">
              <w:t>6K</w:t>
            </w:r>
          </w:p>
        </w:tc>
        <w:tc>
          <w:tcPr>
            <w:tcW w:w="6612" w:type="dxa"/>
          </w:tcPr>
          <w:p w14:paraId="0B46CE64" w14:textId="77777777" w:rsidR="001F331C" w:rsidRPr="001E26AA" w:rsidRDefault="001F331C">
            <w:pPr>
              <w:pStyle w:val="NurTextCenter"/>
            </w:pPr>
          </w:p>
        </w:tc>
      </w:tr>
      <w:tr w:rsidR="001F331C" w:rsidRPr="001E26AA" w14:paraId="30E2DD20" w14:textId="77777777">
        <w:tc>
          <w:tcPr>
            <w:tcW w:w="1510" w:type="dxa"/>
          </w:tcPr>
          <w:p w14:paraId="6127556C" w14:textId="77777777" w:rsidR="001F331C" w:rsidRPr="001E26AA" w:rsidRDefault="001F331C">
            <w:pPr>
              <w:pStyle w:val="NurTextCenter"/>
            </w:pPr>
            <w:r w:rsidRPr="001E26AA">
              <w:t>MPMSTAT</w:t>
            </w:r>
          </w:p>
        </w:tc>
        <w:tc>
          <w:tcPr>
            <w:tcW w:w="900" w:type="dxa"/>
          </w:tcPr>
          <w:p w14:paraId="3D04FE74" w14:textId="77777777" w:rsidR="001F331C" w:rsidRPr="001E26AA" w:rsidRDefault="001F331C">
            <w:pPr>
              <w:pStyle w:val="NurTextCenter"/>
            </w:pPr>
            <w:proofErr w:type="gramStart"/>
            <w:r w:rsidRPr="001E26AA">
              <w:t>.RSP</w:t>
            </w:r>
            <w:proofErr w:type="gramEnd"/>
          </w:p>
        </w:tc>
        <w:tc>
          <w:tcPr>
            <w:tcW w:w="720" w:type="dxa"/>
          </w:tcPr>
          <w:p w14:paraId="03A28967" w14:textId="77777777" w:rsidR="001F331C" w:rsidRPr="001E26AA" w:rsidRDefault="001F331C">
            <w:pPr>
              <w:pStyle w:val="NurTextCenter"/>
            </w:pPr>
            <w:r w:rsidRPr="001E26AA">
              <w:t>2K</w:t>
            </w:r>
          </w:p>
        </w:tc>
        <w:tc>
          <w:tcPr>
            <w:tcW w:w="6612" w:type="dxa"/>
          </w:tcPr>
          <w:p w14:paraId="0D7DDF0E" w14:textId="77777777" w:rsidR="001F331C" w:rsidRPr="001E26AA" w:rsidRDefault="001F331C">
            <w:pPr>
              <w:pStyle w:val="NurTextCenter"/>
            </w:pPr>
          </w:p>
        </w:tc>
      </w:tr>
      <w:tr w:rsidR="001F331C" w:rsidRPr="001E26AA" w14:paraId="03F12B63" w14:textId="77777777">
        <w:tc>
          <w:tcPr>
            <w:tcW w:w="1510" w:type="dxa"/>
          </w:tcPr>
          <w:p w14:paraId="0A49E194" w14:textId="77777777" w:rsidR="001F331C" w:rsidRPr="001E26AA" w:rsidRDefault="001F331C">
            <w:pPr>
              <w:pStyle w:val="NurTextCenter"/>
            </w:pPr>
            <w:r w:rsidRPr="001E26AA">
              <w:t>MPMXIOS</w:t>
            </w:r>
          </w:p>
        </w:tc>
        <w:tc>
          <w:tcPr>
            <w:tcW w:w="900" w:type="dxa"/>
          </w:tcPr>
          <w:p w14:paraId="4F5FB325" w14:textId="77777777" w:rsidR="001F331C" w:rsidRPr="001E26AA" w:rsidRDefault="001F331C">
            <w:pPr>
              <w:pStyle w:val="NurTextCenter"/>
            </w:pPr>
            <w:r w:rsidRPr="001E26AA">
              <w:t>.MAC</w:t>
            </w:r>
          </w:p>
        </w:tc>
        <w:tc>
          <w:tcPr>
            <w:tcW w:w="720" w:type="dxa"/>
          </w:tcPr>
          <w:p w14:paraId="25687E1E" w14:textId="77777777" w:rsidR="001F331C" w:rsidRPr="001E26AA" w:rsidRDefault="001F331C">
            <w:pPr>
              <w:pStyle w:val="NurTextCenter"/>
            </w:pPr>
            <w:r w:rsidRPr="001E26AA">
              <w:t>26K</w:t>
            </w:r>
          </w:p>
        </w:tc>
        <w:tc>
          <w:tcPr>
            <w:tcW w:w="6612" w:type="dxa"/>
          </w:tcPr>
          <w:p w14:paraId="34BAF90D" w14:textId="77777777" w:rsidR="001F331C" w:rsidRPr="001E26AA" w:rsidRDefault="001F331C">
            <w:pPr>
              <w:pStyle w:val="NurTextCenter"/>
            </w:pPr>
            <w:r w:rsidRPr="001E26AA">
              <w:t>XIOS for MP/M</w:t>
            </w:r>
          </w:p>
        </w:tc>
      </w:tr>
      <w:tr w:rsidR="001F331C" w:rsidRPr="001E26AA" w14:paraId="197E0B03" w14:textId="77777777">
        <w:tc>
          <w:tcPr>
            <w:tcW w:w="1510" w:type="dxa"/>
          </w:tcPr>
          <w:p w14:paraId="561A2944" w14:textId="77777777" w:rsidR="001F331C" w:rsidRPr="001E26AA" w:rsidRDefault="001F331C">
            <w:pPr>
              <w:pStyle w:val="NurTextCenter"/>
            </w:pPr>
            <w:r w:rsidRPr="001E26AA">
              <w:t>PIP</w:t>
            </w:r>
          </w:p>
        </w:tc>
        <w:tc>
          <w:tcPr>
            <w:tcW w:w="900" w:type="dxa"/>
          </w:tcPr>
          <w:p w14:paraId="44ADE74D" w14:textId="77777777" w:rsidR="001F331C" w:rsidRPr="001E26AA" w:rsidRDefault="001F331C">
            <w:pPr>
              <w:pStyle w:val="NurTextCenter"/>
            </w:pPr>
            <w:proofErr w:type="gramStart"/>
            <w:r w:rsidRPr="001E26AA">
              <w:t>.PRL</w:t>
            </w:r>
            <w:proofErr w:type="gramEnd"/>
          </w:p>
        </w:tc>
        <w:tc>
          <w:tcPr>
            <w:tcW w:w="720" w:type="dxa"/>
          </w:tcPr>
          <w:p w14:paraId="5E8F4764" w14:textId="77777777" w:rsidR="001F331C" w:rsidRPr="001E26AA" w:rsidRDefault="001F331C">
            <w:pPr>
              <w:pStyle w:val="NurTextCenter"/>
            </w:pPr>
            <w:r w:rsidRPr="001E26AA">
              <w:t>10K</w:t>
            </w:r>
          </w:p>
        </w:tc>
        <w:tc>
          <w:tcPr>
            <w:tcW w:w="6612" w:type="dxa"/>
          </w:tcPr>
          <w:p w14:paraId="39B2C00A" w14:textId="77777777" w:rsidR="001F331C" w:rsidRPr="001E26AA" w:rsidRDefault="001F331C">
            <w:pPr>
              <w:pStyle w:val="NurTextCenter"/>
            </w:pPr>
            <w:r w:rsidRPr="001E26AA">
              <w:t>MP/M peripheral interchange program</w:t>
            </w:r>
          </w:p>
        </w:tc>
      </w:tr>
      <w:tr w:rsidR="001F331C" w:rsidRPr="001E26AA" w14:paraId="05F3F516" w14:textId="77777777">
        <w:tc>
          <w:tcPr>
            <w:tcW w:w="1510" w:type="dxa"/>
          </w:tcPr>
          <w:p w14:paraId="13794198" w14:textId="77777777" w:rsidR="001F331C" w:rsidRPr="001E26AA" w:rsidRDefault="001F331C">
            <w:pPr>
              <w:pStyle w:val="NurTextCenter"/>
            </w:pPr>
            <w:r w:rsidRPr="001E26AA">
              <w:t>PIP2</w:t>
            </w:r>
          </w:p>
        </w:tc>
        <w:tc>
          <w:tcPr>
            <w:tcW w:w="900" w:type="dxa"/>
          </w:tcPr>
          <w:p w14:paraId="2DD60CFB" w14:textId="77777777" w:rsidR="001F331C" w:rsidRPr="001E26AA" w:rsidRDefault="001F331C">
            <w:pPr>
              <w:pStyle w:val="NurTextCenter"/>
            </w:pPr>
            <w:r w:rsidRPr="001E26AA">
              <w:t>.COM</w:t>
            </w:r>
          </w:p>
        </w:tc>
        <w:tc>
          <w:tcPr>
            <w:tcW w:w="720" w:type="dxa"/>
          </w:tcPr>
          <w:p w14:paraId="07BCCBD5" w14:textId="77777777" w:rsidR="001F331C" w:rsidRPr="001E26AA" w:rsidRDefault="001F331C">
            <w:pPr>
              <w:pStyle w:val="NurTextCenter"/>
            </w:pPr>
            <w:r w:rsidRPr="001E26AA">
              <w:t>8K</w:t>
            </w:r>
          </w:p>
        </w:tc>
        <w:tc>
          <w:tcPr>
            <w:tcW w:w="6612" w:type="dxa"/>
          </w:tcPr>
          <w:p w14:paraId="70E46B44" w14:textId="77777777" w:rsidR="001F331C" w:rsidRPr="001E26AA" w:rsidRDefault="001F331C">
            <w:pPr>
              <w:pStyle w:val="NurTextCenter"/>
            </w:pPr>
            <w:r w:rsidRPr="001E26AA">
              <w:t>CP/M peripheral interchange program</w:t>
            </w:r>
          </w:p>
        </w:tc>
      </w:tr>
      <w:tr w:rsidR="001F331C" w:rsidRPr="001E26AA" w14:paraId="1B4C55CD" w14:textId="77777777">
        <w:tc>
          <w:tcPr>
            <w:tcW w:w="1510" w:type="dxa"/>
          </w:tcPr>
          <w:p w14:paraId="7B0DF753" w14:textId="77777777" w:rsidR="001F331C" w:rsidRPr="001E26AA" w:rsidRDefault="001F331C">
            <w:pPr>
              <w:pStyle w:val="NurTextCenter"/>
            </w:pPr>
            <w:r w:rsidRPr="001E26AA">
              <w:t>PRINTER</w:t>
            </w:r>
          </w:p>
        </w:tc>
        <w:tc>
          <w:tcPr>
            <w:tcW w:w="900" w:type="dxa"/>
          </w:tcPr>
          <w:p w14:paraId="61D61D0B" w14:textId="77777777" w:rsidR="001F331C" w:rsidRPr="001E26AA" w:rsidRDefault="001F331C">
            <w:pPr>
              <w:pStyle w:val="NurTextCenter"/>
            </w:pPr>
            <w:proofErr w:type="gramStart"/>
            <w:r w:rsidRPr="001E26AA">
              <w:t>.PRL</w:t>
            </w:r>
            <w:proofErr w:type="gramEnd"/>
          </w:p>
        </w:tc>
        <w:tc>
          <w:tcPr>
            <w:tcW w:w="720" w:type="dxa"/>
          </w:tcPr>
          <w:p w14:paraId="6E250C6E" w14:textId="77777777" w:rsidR="001F331C" w:rsidRPr="001E26AA" w:rsidRDefault="001F331C">
            <w:pPr>
              <w:pStyle w:val="NurTextCenter"/>
            </w:pPr>
            <w:r w:rsidRPr="001E26AA">
              <w:t>2K</w:t>
            </w:r>
          </w:p>
        </w:tc>
        <w:tc>
          <w:tcPr>
            <w:tcW w:w="6612" w:type="dxa"/>
          </w:tcPr>
          <w:p w14:paraId="1E5AC535" w14:textId="77777777" w:rsidR="001F331C" w:rsidRPr="001E26AA" w:rsidRDefault="001F331C">
            <w:pPr>
              <w:pStyle w:val="NurTextCenter"/>
            </w:pPr>
          </w:p>
        </w:tc>
      </w:tr>
      <w:tr w:rsidR="001F331C" w:rsidRPr="001E26AA" w14:paraId="2570E329" w14:textId="77777777">
        <w:tc>
          <w:tcPr>
            <w:tcW w:w="1510" w:type="dxa"/>
          </w:tcPr>
          <w:p w14:paraId="5A846141" w14:textId="77777777" w:rsidR="001F331C" w:rsidRPr="001E26AA" w:rsidRDefault="001F331C">
            <w:pPr>
              <w:pStyle w:val="NurTextCenter"/>
            </w:pPr>
            <w:r w:rsidRPr="001E26AA">
              <w:lastRenderedPageBreak/>
              <w:t>PRLCOM</w:t>
            </w:r>
          </w:p>
        </w:tc>
        <w:tc>
          <w:tcPr>
            <w:tcW w:w="900" w:type="dxa"/>
          </w:tcPr>
          <w:p w14:paraId="2393D4E7" w14:textId="77777777" w:rsidR="001F331C" w:rsidRPr="001E26AA" w:rsidRDefault="001F331C">
            <w:pPr>
              <w:pStyle w:val="NurTextCenter"/>
            </w:pPr>
            <w:proofErr w:type="gramStart"/>
            <w:r w:rsidRPr="001E26AA">
              <w:t>.PRL</w:t>
            </w:r>
            <w:proofErr w:type="gramEnd"/>
          </w:p>
        </w:tc>
        <w:tc>
          <w:tcPr>
            <w:tcW w:w="720" w:type="dxa"/>
          </w:tcPr>
          <w:p w14:paraId="795B7709" w14:textId="77777777" w:rsidR="001F331C" w:rsidRPr="001E26AA" w:rsidRDefault="001F331C">
            <w:pPr>
              <w:pStyle w:val="NurTextCenter"/>
            </w:pPr>
            <w:r w:rsidRPr="001E26AA">
              <w:t>4K</w:t>
            </w:r>
          </w:p>
        </w:tc>
        <w:tc>
          <w:tcPr>
            <w:tcW w:w="6612" w:type="dxa"/>
          </w:tcPr>
          <w:p w14:paraId="44F27B4C" w14:textId="77777777" w:rsidR="001F331C" w:rsidRPr="001E26AA" w:rsidRDefault="001F331C">
            <w:pPr>
              <w:pStyle w:val="NurTextCenter"/>
            </w:pPr>
          </w:p>
        </w:tc>
      </w:tr>
      <w:tr w:rsidR="001F331C" w:rsidRPr="001E26AA" w14:paraId="3A7350F6" w14:textId="77777777">
        <w:tc>
          <w:tcPr>
            <w:tcW w:w="1510" w:type="dxa"/>
          </w:tcPr>
          <w:p w14:paraId="76C7597C" w14:textId="77777777" w:rsidR="001F331C" w:rsidRPr="001E26AA" w:rsidRDefault="001F331C">
            <w:pPr>
              <w:pStyle w:val="NurTextCenter"/>
            </w:pPr>
            <w:r w:rsidRPr="001E26AA">
              <w:t>R</w:t>
            </w:r>
          </w:p>
        </w:tc>
        <w:tc>
          <w:tcPr>
            <w:tcW w:w="900" w:type="dxa"/>
          </w:tcPr>
          <w:p w14:paraId="58C0CFB9" w14:textId="77777777" w:rsidR="001F331C" w:rsidRPr="001E26AA" w:rsidRDefault="001F331C">
            <w:pPr>
              <w:pStyle w:val="NurTextCenter"/>
            </w:pPr>
            <w:r w:rsidRPr="001E26AA">
              <w:t>.COM</w:t>
            </w:r>
          </w:p>
        </w:tc>
        <w:tc>
          <w:tcPr>
            <w:tcW w:w="720" w:type="dxa"/>
          </w:tcPr>
          <w:p w14:paraId="77EDD8C6" w14:textId="77777777" w:rsidR="001F331C" w:rsidRPr="001E26AA" w:rsidRDefault="001F331C">
            <w:pPr>
              <w:pStyle w:val="NurTextCenter"/>
            </w:pPr>
            <w:r w:rsidRPr="001E26AA">
              <w:t>4K</w:t>
            </w:r>
          </w:p>
        </w:tc>
        <w:tc>
          <w:tcPr>
            <w:tcW w:w="6612" w:type="dxa"/>
          </w:tcPr>
          <w:p w14:paraId="7AA22BB2" w14:textId="77777777" w:rsidR="001F331C" w:rsidRPr="001E26AA" w:rsidRDefault="001F331C">
            <w:pPr>
              <w:pStyle w:val="NurTextCenter"/>
            </w:pPr>
            <w:r w:rsidRPr="001E26AA">
              <w:t>read a file from the SIMH environment</w:t>
            </w:r>
          </w:p>
        </w:tc>
      </w:tr>
      <w:tr w:rsidR="001F331C" w:rsidRPr="001E26AA" w14:paraId="330BAA51" w14:textId="77777777">
        <w:tc>
          <w:tcPr>
            <w:tcW w:w="1510" w:type="dxa"/>
          </w:tcPr>
          <w:p w14:paraId="74F5CC99" w14:textId="77777777" w:rsidR="001F331C" w:rsidRPr="001E26AA" w:rsidRDefault="001F331C">
            <w:pPr>
              <w:pStyle w:val="NurTextCenter"/>
            </w:pPr>
            <w:r w:rsidRPr="001E26AA">
              <w:t>RDT</w:t>
            </w:r>
          </w:p>
        </w:tc>
        <w:tc>
          <w:tcPr>
            <w:tcW w:w="900" w:type="dxa"/>
          </w:tcPr>
          <w:p w14:paraId="14B7049E" w14:textId="77777777" w:rsidR="001F331C" w:rsidRPr="001E26AA" w:rsidRDefault="001F331C">
            <w:pPr>
              <w:pStyle w:val="NurTextCenter"/>
            </w:pPr>
            <w:proofErr w:type="gramStart"/>
            <w:r w:rsidRPr="001E26AA">
              <w:t>.PRL</w:t>
            </w:r>
            <w:proofErr w:type="gramEnd"/>
          </w:p>
        </w:tc>
        <w:tc>
          <w:tcPr>
            <w:tcW w:w="720" w:type="dxa"/>
          </w:tcPr>
          <w:p w14:paraId="4C38DEC4" w14:textId="77777777" w:rsidR="001F331C" w:rsidRPr="001E26AA" w:rsidRDefault="001F331C">
            <w:pPr>
              <w:pStyle w:val="NurTextCenter"/>
            </w:pPr>
            <w:r w:rsidRPr="001E26AA">
              <w:t>8K</w:t>
            </w:r>
          </w:p>
        </w:tc>
        <w:tc>
          <w:tcPr>
            <w:tcW w:w="6612" w:type="dxa"/>
          </w:tcPr>
          <w:p w14:paraId="3CC6D5FA" w14:textId="77777777" w:rsidR="001F331C" w:rsidRPr="001E26AA" w:rsidRDefault="001F331C">
            <w:pPr>
              <w:pStyle w:val="NurTextCenter"/>
            </w:pPr>
            <w:r w:rsidRPr="001E26AA">
              <w:t>debugger for page relocatable programs</w:t>
            </w:r>
          </w:p>
        </w:tc>
      </w:tr>
      <w:tr w:rsidR="001F331C" w:rsidRPr="001E26AA" w14:paraId="285FEDA2" w14:textId="77777777">
        <w:tc>
          <w:tcPr>
            <w:tcW w:w="1510" w:type="dxa"/>
          </w:tcPr>
          <w:p w14:paraId="6191BEBD" w14:textId="77777777" w:rsidR="001F331C" w:rsidRPr="001E26AA" w:rsidRDefault="001F331C">
            <w:pPr>
              <w:pStyle w:val="NurTextCenter"/>
            </w:pPr>
            <w:r w:rsidRPr="001E26AA">
              <w:t>REN</w:t>
            </w:r>
          </w:p>
        </w:tc>
        <w:tc>
          <w:tcPr>
            <w:tcW w:w="900" w:type="dxa"/>
          </w:tcPr>
          <w:p w14:paraId="2F4F4648" w14:textId="77777777" w:rsidR="001F331C" w:rsidRPr="001E26AA" w:rsidRDefault="001F331C">
            <w:pPr>
              <w:pStyle w:val="NurTextCenter"/>
            </w:pPr>
            <w:proofErr w:type="gramStart"/>
            <w:r w:rsidRPr="001E26AA">
              <w:t>.PRL</w:t>
            </w:r>
            <w:proofErr w:type="gramEnd"/>
          </w:p>
        </w:tc>
        <w:tc>
          <w:tcPr>
            <w:tcW w:w="720" w:type="dxa"/>
          </w:tcPr>
          <w:p w14:paraId="0F480808" w14:textId="77777777" w:rsidR="001F331C" w:rsidRPr="001E26AA" w:rsidRDefault="001F331C">
            <w:pPr>
              <w:pStyle w:val="NurTextCenter"/>
            </w:pPr>
            <w:r w:rsidRPr="001E26AA">
              <w:t>4K</w:t>
            </w:r>
          </w:p>
        </w:tc>
        <w:tc>
          <w:tcPr>
            <w:tcW w:w="6612" w:type="dxa"/>
          </w:tcPr>
          <w:p w14:paraId="5968E682" w14:textId="77777777" w:rsidR="001F331C" w:rsidRPr="001E26AA" w:rsidRDefault="001F331C">
            <w:pPr>
              <w:pStyle w:val="NurTextCenter"/>
            </w:pPr>
            <w:r w:rsidRPr="001E26AA">
              <w:t>rename a file</w:t>
            </w:r>
          </w:p>
        </w:tc>
      </w:tr>
      <w:tr w:rsidR="001F331C" w:rsidRPr="001E26AA" w14:paraId="3334F9D9" w14:textId="77777777">
        <w:tc>
          <w:tcPr>
            <w:tcW w:w="1510" w:type="dxa"/>
          </w:tcPr>
          <w:p w14:paraId="032C229E" w14:textId="77777777" w:rsidR="001F331C" w:rsidRPr="001E26AA" w:rsidRDefault="001F331C">
            <w:pPr>
              <w:pStyle w:val="NurTextCenter"/>
            </w:pPr>
            <w:r w:rsidRPr="001E26AA">
              <w:t>RESBDOS</w:t>
            </w:r>
          </w:p>
        </w:tc>
        <w:tc>
          <w:tcPr>
            <w:tcW w:w="900" w:type="dxa"/>
          </w:tcPr>
          <w:p w14:paraId="4F38B4CE" w14:textId="77777777" w:rsidR="001F331C" w:rsidRPr="001E26AA" w:rsidRDefault="001F331C">
            <w:pPr>
              <w:pStyle w:val="NurTextCenter"/>
            </w:pPr>
            <w:proofErr w:type="gramStart"/>
            <w:r w:rsidRPr="001E26AA">
              <w:t>.SPR</w:t>
            </w:r>
            <w:proofErr w:type="gramEnd"/>
          </w:p>
        </w:tc>
        <w:tc>
          <w:tcPr>
            <w:tcW w:w="720" w:type="dxa"/>
          </w:tcPr>
          <w:p w14:paraId="4D7D1F86" w14:textId="77777777" w:rsidR="001F331C" w:rsidRPr="001E26AA" w:rsidRDefault="001F331C">
            <w:pPr>
              <w:pStyle w:val="NurTextCenter"/>
            </w:pPr>
            <w:r w:rsidRPr="001E26AA">
              <w:t>4K</w:t>
            </w:r>
          </w:p>
        </w:tc>
        <w:tc>
          <w:tcPr>
            <w:tcW w:w="6612" w:type="dxa"/>
          </w:tcPr>
          <w:p w14:paraId="542F3C9B" w14:textId="77777777" w:rsidR="001F331C" w:rsidRPr="001E26AA" w:rsidRDefault="001F331C">
            <w:pPr>
              <w:pStyle w:val="NurTextCenter"/>
            </w:pPr>
            <w:r w:rsidRPr="001E26AA">
              <w:t>non-banked BDOS</w:t>
            </w:r>
          </w:p>
        </w:tc>
      </w:tr>
      <w:tr w:rsidR="001F331C" w:rsidRPr="001E26AA" w14:paraId="1AC30519" w14:textId="77777777">
        <w:tc>
          <w:tcPr>
            <w:tcW w:w="1510" w:type="dxa"/>
          </w:tcPr>
          <w:p w14:paraId="1261D71F" w14:textId="77777777" w:rsidR="001F331C" w:rsidRPr="001E26AA" w:rsidRDefault="001F331C">
            <w:pPr>
              <w:pStyle w:val="NurTextCenter"/>
            </w:pPr>
            <w:r w:rsidRPr="001E26AA">
              <w:t>RMAC</w:t>
            </w:r>
          </w:p>
        </w:tc>
        <w:tc>
          <w:tcPr>
            <w:tcW w:w="900" w:type="dxa"/>
          </w:tcPr>
          <w:p w14:paraId="4E867935" w14:textId="77777777" w:rsidR="001F331C" w:rsidRPr="001E26AA" w:rsidRDefault="001F331C">
            <w:pPr>
              <w:pStyle w:val="NurTextCenter"/>
            </w:pPr>
            <w:r w:rsidRPr="001E26AA">
              <w:t>.COM</w:t>
            </w:r>
          </w:p>
        </w:tc>
        <w:tc>
          <w:tcPr>
            <w:tcW w:w="720" w:type="dxa"/>
          </w:tcPr>
          <w:p w14:paraId="17E4C1E5" w14:textId="77777777" w:rsidR="001F331C" w:rsidRPr="001E26AA" w:rsidRDefault="001F331C">
            <w:pPr>
              <w:pStyle w:val="NurTextCenter"/>
            </w:pPr>
            <w:r w:rsidRPr="001E26AA">
              <w:t>14K</w:t>
            </w:r>
          </w:p>
        </w:tc>
        <w:tc>
          <w:tcPr>
            <w:tcW w:w="6612" w:type="dxa"/>
          </w:tcPr>
          <w:p w14:paraId="3DEF274A" w14:textId="77777777" w:rsidR="001F331C" w:rsidRPr="001E26AA" w:rsidRDefault="001F331C">
            <w:pPr>
              <w:pStyle w:val="NurTextCenter"/>
            </w:pPr>
            <w:r w:rsidRPr="001E26AA">
              <w:t>Digital Research macro assembler</w:t>
            </w:r>
          </w:p>
        </w:tc>
      </w:tr>
      <w:tr w:rsidR="001F331C" w:rsidRPr="001E26AA" w14:paraId="54738D9A" w14:textId="77777777">
        <w:tc>
          <w:tcPr>
            <w:tcW w:w="1510" w:type="dxa"/>
          </w:tcPr>
          <w:p w14:paraId="46A740EF" w14:textId="77777777" w:rsidR="001F331C" w:rsidRPr="001E26AA" w:rsidRDefault="001F331C">
            <w:pPr>
              <w:pStyle w:val="NurTextCenter"/>
            </w:pPr>
            <w:r w:rsidRPr="001E26AA">
              <w:t>RSETSIMH</w:t>
            </w:r>
          </w:p>
        </w:tc>
        <w:tc>
          <w:tcPr>
            <w:tcW w:w="900" w:type="dxa"/>
          </w:tcPr>
          <w:p w14:paraId="1972FB26" w14:textId="77777777" w:rsidR="001F331C" w:rsidRPr="001E26AA" w:rsidRDefault="001F331C">
            <w:pPr>
              <w:pStyle w:val="NurTextCenter"/>
            </w:pPr>
            <w:r w:rsidRPr="001E26AA">
              <w:t>.COM</w:t>
            </w:r>
          </w:p>
        </w:tc>
        <w:tc>
          <w:tcPr>
            <w:tcW w:w="720" w:type="dxa"/>
          </w:tcPr>
          <w:p w14:paraId="6B19B0FA" w14:textId="77777777" w:rsidR="001F331C" w:rsidRPr="001E26AA" w:rsidRDefault="001F331C">
            <w:pPr>
              <w:pStyle w:val="NurTextCenter"/>
            </w:pPr>
            <w:r w:rsidRPr="001E26AA">
              <w:t>2K</w:t>
            </w:r>
          </w:p>
        </w:tc>
        <w:tc>
          <w:tcPr>
            <w:tcW w:w="6612" w:type="dxa"/>
          </w:tcPr>
          <w:p w14:paraId="53A74E4C" w14:textId="77777777" w:rsidR="001F331C" w:rsidRPr="001E26AA" w:rsidRDefault="001F331C">
            <w:pPr>
              <w:pStyle w:val="NurTextCenter"/>
            </w:pPr>
            <w:r w:rsidRPr="001E26AA">
              <w:t>reset SIMH interface</w:t>
            </w:r>
          </w:p>
        </w:tc>
      </w:tr>
      <w:tr w:rsidR="001F331C" w:rsidRPr="001E26AA" w14:paraId="36EBF1A9" w14:textId="77777777">
        <w:tc>
          <w:tcPr>
            <w:tcW w:w="1510" w:type="dxa"/>
          </w:tcPr>
          <w:p w14:paraId="700C3E89" w14:textId="77777777" w:rsidR="001F331C" w:rsidRPr="001E26AA" w:rsidRDefault="001F331C">
            <w:pPr>
              <w:pStyle w:val="NurTextCenter"/>
            </w:pPr>
            <w:r w:rsidRPr="001E26AA">
              <w:t>SCHED</w:t>
            </w:r>
          </w:p>
        </w:tc>
        <w:tc>
          <w:tcPr>
            <w:tcW w:w="900" w:type="dxa"/>
          </w:tcPr>
          <w:p w14:paraId="20C7F5B3" w14:textId="77777777" w:rsidR="001F331C" w:rsidRPr="001E26AA" w:rsidRDefault="001F331C">
            <w:pPr>
              <w:pStyle w:val="NurTextCenter"/>
            </w:pPr>
            <w:proofErr w:type="gramStart"/>
            <w:r w:rsidRPr="001E26AA">
              <w:t>.BRS</w:t>
            </w:r>
            <w:proofErr w:type="gramEnd"/>
          </w:p>
        </w:tc>
        <w:tc>
          <w:tcPr>
            <w:tcW w:w="720" w:type="dxa"/>
          </w:tcPr>
          <w:p w14:paraId="3229851B" w14:textId="77777777" w:rsidR="001F331C" w:rsidRPr="001E26AA" w:rsidRDefault="001F331C">
            <w:pPr>
              <w:pStyle w:val="NurTextCenter"/>
            </w:pPr>
            <w:r w:rsidRPr="001E26AA">
              <w:t>2K</w:t>
            </w:r>
          </w:p>
        </w:tc>
        <w:tc>
          <w:tcPr>
            <w:tcW w:w="6612" w:type="dxa"/>
          </w:tcPr>
          <w:p w14:paraId="7DE435AC" w14:textId="77777777" w:rsidR="001F331C" w:rsidRPr="001E26AA" w:rsidRDefault="001F331C">
            <w:pPr>
              <w:pStyle w:val="NurTextCenter"/>
            </w:pPr>
            <w:r w:rsidRPr="001E26AA">
              <w:t>schedule a job</w:t>
            </w:r>
          </w:p>
        </w:tc>
      </w:tr>
      <w:tr w:rsidR="001F331C" w:rsidRPr="001E26AA" w14:paraId="565453D1" w14:textId="77777777">
        <w:tc>
          <w:tcPr>
            <w:tcW w:w="1510" w:type="dxa"/>
          </w:tcPr>
          <w:p w14:paraId="14A2A2B6" w14:textId="77777777" w:rsidR="001F331C" w:rsidRPr="001E26AA" w:rsidRDefault="001F331C">
            <w:pPr>
              <w:pStyle w:val="NurTextCenter"/>
            </w:pPr>
            <w:r w:rsidRPr="001E26AA">
              <w:t>SCHED</w:t>
            </w:r>
          </w:p>
        </w:tc>
        <w:tc>
          <w:tcPr>
            <w:tcW w:w="900" w:type="dxa"/>
          </w:tcPr>
          <w:p w14:paraId="3E48CA14" w14:textId="77777777" w:rsidR="001F331C" w:rsidRPr="001E26AA" w:rsidRDefault="001F331C">
            <w:pPr>
              <w:pStyle w:val="NurTextCenter"/>
            </w:pPr>
            <w:proofErr w:type="gramStart"/>
            <w:r w:rsidRPr="001E26AA">
              <w:t>.PRL</w:t>
            </w:r>
            <w:proofErr w:type="gramEnd"/>
          </w:p>
        </w:tc>
        <w:tc>
          <w:tcPr>
            <w:tcW w:w="720" w:type="dxa"/>
          </w:tcPr>
          <w:p w14:paraId="097D3052" w14:textId="77777777" w:rsidR="001F331C" w:rsidRPr="001E26AA" w:rsidRDefault="001F331C">
            <w:pPr>
              <w:pStyle w:val="NurTextCenter"/>
            </w:pPr>
            <w:r w:rsidRPr="001E26AA">
              <w:t>4K</w:t>
            </w:r>
          </w:p>
        </w:tc>
        <w:tc>
          <w:tcPr>
            <w:tcW w:w="6612" w:type="dxa"/>
          </w:tcPr>
          <w:p w14:paraId="22B35F1B" w14:textId="77777777" w:rsidR="001F331C" w:rsidRPr="001E26AA" w:rsidRDefault="001F331C">
            <w:pPr>
              <w:pStyle w:val="NurTextCenter"/>
            </w:pPr>
          </w:p>
        </w:tc>
      </w:tr>
      <w:tr w:rsidR="001F331C" w:rsidRPr="001E26AA" w14:paraId="5C688C1F" w14:textId="77777777">
        <w:tc>
          <w:tcPr>
            <w:tcW w:w="1510" w:type="dxa"/>
          </w:tcPr>
          <w:p w14:paraId="7C205DED" w14:textId="77777777" w:rsidR="001F331C" w:rsidRPr="001E26AA" w:rsidRDefault="001F331C">
            <w:pPr>
              <w:pStyle w:val="NurTextCenter"/>
            </w:pPr>
            <w:r w:rsidRPr="001E26AA">
              <w:t>SCHED</w:t>
            </w:r>
          </w:p>
        </w:tc>
        <w:tc>
          <w:tcPr>
            <w:tcW w:w="900" w:type="dxa"/>
          </w:tcPr>
          <w:p w14:paraId="00C0479C" w14:textId="77777777" w:rsidR="001F331C" w:rsidRPr="001E26AA" w:rsidRDefault="001F331C">
            <w:pPr>
              <w:pStyle w:val="NurTextCenter"/>
            </w:pPr>
            <w:proofErr w:type="gramStart"/>
            <w:r w:rsidRPr="001E26AA">
              <w:t>.RSP</w:t>
            </w:r>
            <w:proofErr w:type="gramEnd"/>
          </w:p>
        </w:tc>
        <w:tc>
          <w:tcPr>
            <w:tcW w:w="720" w:type="dxa"/>
          </w:tcPr>
          <w:p w14:paraId="6B87DE8C" w14:textId="77777777" w:rsidR="001F331C" w:rsidRPr="001E26AA" w:rsidRDefault="001F331C">
            <w:pPr>
              <w:pStyle w:val="NurTextCenter"/>
            </w:pPr>
            <w:r w:rsidRPr="001E26AA">
              <w:t>2K</w:t>
            </w:r>
          </w:p>
        </w:tc>
        <w:tc>
          <w:tcPr>
            <w:tcW w:w="6612" w:type="dxa"/>
          </w:tcPr>
          <w:p w14:paraId="56718783" w14:textId="77777777" w:rsidR="001F331C" w:rsidRPr="001E26AA" w:rsidRDefault="001F331C">
            <w:pPr>
              <w:pStyle w:val="NurTextCenter"/>
            </w:pPr>
          </w:p>
        </w:tc>
      </w:tr>
      <w:tr w:rsidR="001F331C" w:rsidRPr="001E26AA" w14:paraId="77F90DBA" w14:textId="77777777">
        <w:tc>
          <w:tcPr>
            <w:tcW w:w="1510" w:type="dxa"/>
          </w:tcPr>
          <w:p w14:paraId="31D471CE" w14:textId="77777777" w:rsidR="001F331C" w:rsidRPr="001E26AA" w:rsidRDefault="001F331C">
            <w:pPr>
              <w:pStyle w:val="NurTextCenter"/>
            </w:pPr>
            <w:r w:rsidRPr="001E26AA">
              <w:t>SDIR</w:t>
            </w:r>
          </w:p>
        </w:tc>
        <w:tc>
          <w:tcPr>
            <w:tcW w:w="900" w:type="dxa"/>
          </w:tcPr>
          <w:p w14:paraId="3E1EBEEF" w14:textId="77777777" w:rsidR="001F331C" w:rsidRPr="001E26AA" w:rsidRDefault="001F331C">
            <w:pPr>
              <w:pStyle w:val="NurTextCenter"/>
            </w:pPr>
            <w:proofErr w:type="gramStart"/>
            <w:r w:rsidRPr="001E26AA">
              <w:t>.PRL</w:t>
            </w:r>
            <w:proofErr w:type="gramEnd"/>
          </w:p>
        </w:tc>
        <w:tc>
          <w:tcPr>
            <w:tcW w:w="720" w:type="dxa"/>
          </w:tcPr>
          <w:p w14:paraId="3C8F9B29" w14:textId="77777777" w:rsidR="001F331C" w:rsidRPr="001E26AA" w:rsidRDefault="001F331C">
            <w:pPr>
              <w:pStyle w:val="NurTextCenter"/>
            </w:pPr>
            <w:r w:rsidRPr="001E26AA">
              <w:t>18K</w:t>
            </w:r>
          </w:p>
        </w:tc>
        <w:tc>
          <w:tcPr>
            <w:tcW w:w="6612" w:type="dxa"/>
          </w:tcPr>
          <w:p w14:paraId="6C40408B" w14:textId="77777777" w:rsidR="001F331C" w:rsidRPr="001E26AA" w:rsidRDefault="001F331C">
            <w:pPr>
              <w:pStyle w:val="NurTextCenter"/>
            </w:pPr>
            <w:r w:rsidRPr="001E26AA">
              <w:t>fancy directory command</w:t>
            </w:r>
          </w:p>
        </w:tc>
      </w:tr>
      <w:tr w:rsidR="001F331C" w:rsidRPr="001E26AA" w14:paraId="2239435D" w14:textId="77777777">
        <w:tc>
          <w:tcPr>
            <w:tcW w:w="1510" w:type="dxa"/>
          </w:tcPr>
          <w:p w14:paraId="289094E1" w14:textId="77777777" w:rsidR="001F331C" w:rsidRPr="001E26AA" w:rsidRDefault="001F331C">
            <w:pPr>
              <w:pStyle w:val="NurTextCenter"/>
            </w:pPr>
            <w:r w:rsidRPr="001E26AA">
              <w:t>SET</w:t>
            </w:r>
          </w:p>
        </w:tc>
        <w:tc>
          <w:tcPr>
            <w:tcW w:w="900" w:type="dxa"/>
          </w:tcPr>
          <w:p w14:paraId="4DAC3C67" w14:textId="77777777" w:rsidR="001F331C" w:rsidRPr="001E26AA" w:rsidRDefault="001F331C">
            <w:pPr>
              <w:pStyle w:val="NurTextCenter"/>
            </w:pPr>
            <w:proofErr w:type="gramStart"/>
            <w:r w:rsidRPr="001E26AA">
              <w:t>.PRL</w:t>
            </w:r>
            <w:proofErr w:type="gramEnd"/>
          </w:p>
        </w:tc>
        <w:tc>
          <w:tcPr>
            <w:tcW w:w="720" w:type="dxa"/>
          </w:tcPr>
          <w:p w14:paraId="63960BE4" w14:textId="77777777" w:rsidR="001F331C" w:rsidRPr="001E26AA" w:rsidRDefault="001F331C">
            <w:pPr>
              <w:pStyle w:val="NurTextCenter"/>
            </w:pPr>
            <w:r w:rsidRPr="001E26AA">
              <w:t>8K</w:t>
            </w:r>
          </w:p>
        </w:tc>
        <w:tc>
          <w:tcPr>
            <w:tcW w:w="6612" w:type="dxa"/>
          </w:tcPr>
          <w:p w14:paraId="0E5306D1" w14:textId="77777777" w:rsidR="001F331C" w:rsidRPr="001E26AA" w:rsidRDefault="001F331C">
            <w:pPr>
              <w:pStyle w:val="NurTextCenter"/>
            </w:pPr>
            <w:r w:rsidRPr="001E26AA">
              <w:t>set parameters</w:t>
            </w:r>
          </w:p>
        </w:tc>
      </w:tr>
      <w:tr w:rsidR="001F331C" w:rsidRPr="001E26AA" w14:paraId="6227DA6E" w14:textId="77777777">
        <w:tc>
          <w:tcPr>
            <w:tcW w:w="1510" w:type="dxa"/>
          </w:tcPr>
          <w:p w14:paraId="09DA0C8C" w14:textId="77777777" w:rsidR="001F331C" w:rsidRPr="001E26AA" w:rsidRDefault="001F331C">
            <w:pPr>
              <w:pStyle w:val="NurTextCenter"/>
            </w:pPr>
            <w:r w:rsidRPr="001E26AA">
              <w:t>SHOW</w:t>
            </w:r>
          </w:p>
        </w:tc>
        <w:tc>
          <w:tcPr>
            <w:tcW w:w="900" w:type="dxa"/>
          </w:tcPr>
          <w:p w14:paraId="0D200E76" w14:textId="77777777" w:rsidR="001F331C" w:rsidRPr="001E26AA" w:rsidRDefault="001F331C">
            <w:pPr>
              <w:pStyle w:val="NurTextCenter"/>
            </w:pPr>
            <w:proofErr w:type="gramStart"/>
            <w:r w:rsidRPr="001E26AA">
              <w:t>.PRL</w:t>
            </w:r>
            <w:proofErr w:type="gramEnd"/>
          </w:p>
        </w:tc>
        <w:tc>
          <w:tcPr>
            <w:tcW w:w="720" w:type="dxa"/>
          </w:tcPr>
          <w:p w14:paraId="21D76FCE" w14:textId="77777777" w:rsidR="001F331C" w:rsidRPr="001E26AA" w:rsidRDefault="001F331C">
            <w:pPr>
              <w:pStyle w:val="NurTextCenter"/>
            </w:pPr>
            <w:r w:rsidRPr="001E26AA">
              <w:t>8K</w:t>
            </w:r>
          </w:p>
        </w:tc>
        <w:tc>
          <w:tcPr>
            <w:tcW w:w="6612" w:type="dxa"/>
          </w:tcPr>
          <w:p w14:paraId="60E8E862" w14:textId="77777777" w:rsidR="001F331C" w:rsidRPr="001E26AA" w:rsidRDefault="001F331C">
            <w:pPr>
              <w:pStyle w:val="NurTextCenter"/>
            </w:pPr>
            <w:r w:rsidRPr="001E26AA">
              <w:t>show status of disks</w:t>
            </w:r>
          </w:p>
        </w:tc>
      </w:tr>
      <w:tr w:rsidR="001F331C" w:rsidRPr="001E26AA" w14:paraId="75C53363" w14:textId="77777777">
        <w:tc>
          <w:tcPr>
            <w:tcW w:w="1510" w:type="dxa"/>
          </w:tcPr>
          <w:p w14:paraId="2DF39E34" w14:textId="77777777" w:rsidR="001F331C" w:rsidRPr="001E26AA" w:rsidRDefault="001F331C">
            <w:pPr>
              <w:pStyle w:val="NurTextCenter"/>
            </w:pPr>
            <w:r w:rsidRPr="001E26AA">
              <w:t>SPOOL</w:t>
            </w:r>
          </w:p>
        </w:tc>
        <w:tc>
          <w:tcPr>
            <w:tcW w:w="900" w:type="dxa"/>
          </w:tcPr>
          <w:p w14:paraId="76090E79" w14:textId="77777777" w:rsidR="001F331C" w:rsidRPr="001E26AA" w:rsidRDefault="001F331C">
            <w:pPr>
              <w:pStyle w:val="NurTextCenter"/>
            </w:pPr>
            <w:proofErr w:type="gramStart"/>
            <w:r w:rsidRPr="001E26AA">
              <w:t>.BRS</w:t>
            </w:r>
            <w:proofErr w:type="gramEnd"/>
          </w:p>
        </w:tc>
        <w:tc>
          <w:tcPr>
            <w:tcW w:w="720" w:type="dxa"/>
          </w:tcPr>
          <w:p w14:paraId="547D3323" w14:textId="77777777" w:rsidR="001F331C" w:rsidRPr="001E26AA" w:rsidRDefault="001F331C">
            <w:pPr>
              <w:pStyle w:val="NurTextCenter"/>
            </w:pPr>
            <w:r w:rsidRPr="001E26AA">
              <w:t>4K</w:t>
            </w:r>
          </w:p>
        </w:tc>
        <w:tc>
          <w:tcPr>
            <w:tcW w:w="6612" w:type="dxa"/>
          </w:tcPr>
          <w:p w14:paraId="621FB73B" w14:textId="77777777" w:rsidR="001F331C" w:rsidRPr="001E26AA" w:rsidRDefault="001F331C">
            <w:pPr>
              <w:pStyle w:val="NurTextCenter"/>
            </w:pPr>
            <w:r w:rsidRPr="001E26AA">
              <w:t>spool utility</w:t>
            </w:r>
          </w:p>
        </w:tc>
      </w:tr>
      <w:tr w:rsidR="001F331C" w:rsidRPr="001E26AA" w14:paraId="703C7E1F" w14:textId="77777777">
        <w:tc>
          <w:tcPr>
            <w:tcW w:w="1510" w:type="dxa"/>
          </w:tcPr>
          <w:p w14:paraId="29515ED1" w14:textId="77777777" w:rsidR="001F331C" w:rsidRPr="001E26AA" w:rsidRDefault="001F331C">
            <w:pPr>
              <w:pStyle w:val="NurTextCenter"/>
            </w:pPr>
            <w:r w:rsidRPr="001E26AA">
              <w:t>SPOOL</w:t>
            </w:r>
          </w:p>
        </w:tc>
        <w:tc>
          <w:tcPr>
            <w:tcW w:w="900" w:type="dxa"/>
          </w:tcPr>
          <w:p w14:paraId="31AF4986" w14:textId="77777777" w:rsidR="001F331C" w:rsidRPr="001E26AA" w:rsidRDefault="001F331C">
            <w:pPr>
              <w:pStyle w:val="NurTextCenter"/>
            </w:pPr>
            <w:proofErr w:type="gramStart"/>
            <w:r w:rsidRPr="001E26AA">
              <w:t>.PRL</w:t>
            </w:r>
            <w:proofErr w:type="gramEnd"/>
          </w:p>
        </w:tc>
        <w:tc>
          <w:tcPr>
            <w:tcW w:w="720" w:type="dxa"/>
          </w:tcPr>
          <w:p w14:paraId="2CA46C1A" w14:textId="77777777" w:rsidR="001F331C" w:rsidRPr="001E26AA" w:rsidRDefault="001F331C">
            <w:pPr>
              <w:pStyle w:val="NurTextCenter"/>
            </w:pPr>
            <w:r w:rsidRPr="001E26AA">
              <w:t>4K</w:t>
            </w:r>
          </w:p>
        </w:tc>
        <w:tc>
          <w:tcPr>
            <w:tcW w:w="6612" w:type="dxa"/>
          </w:tcPr>
          <w:p w14:paraId="3AD3F3CB" w14:textId="77777777" w:rsidR="001F331C" w:rsidRPr="001E26AA" w:rsidRDefault="001F331C">
            <w:pPr>
              <w:pStyle w:val="NurTextCenter"/>
            </w:pPr>
          </w:p>
        </w:tc>
      </w:tr>
      <w:tr w:rsidR="001F331C" w:rsidRPr="001E26AA" w14:paraId="4ED02322" w14:textId="77777777">
        <w:tc>
          <w:tcPr>
            <w:tcW w:w="1510" w:type="dxa"/>
          </w:tcPr>
          <w:p w14:paraId="5BBF611F" w14:textId="77777777" w:rsidR="001F331C" w:rsidRPr="001E26AA" w:rsidRDefault="001F331C">
            <w:pPr>
              <w:pStyle w:val="NurTextCenter"/>
            </w:pPr>
            <w:r w:rsidRPr="001E26AA">
              <w:t>SPOOL</w:t>
            </w:r>
          </w:p>
        </w:tc>
        <w:tc>
          <w:tcPr>
            <w:tcW w:w="900" w:type="dxa"/>
          </w:tcPr>
          <w:p w14:paraId="57FDD7D3" w14:textId="77777777" w:rsidR="001F331C" w:rsidRPr="001E26AA" w:rsidRDefault="001F331C">
            <w:pPr>
              <w:pStyle w:val="NurTextCenter"/>
            </w:pPr>
            <w:proofErr w:type="gramStart"/>
            <w:r w:rsidRPr="001E26AA">
              <w:t>.RSP</w:t>
            </w:r>
            <w:proofErr w:type="gramEnd"/>
          </w:p>
        </w:tc>
        <w:tc>
          <w:tcPr>
            <w:tcW w:w="720" w:type="dxa"/>
          </w:tcPr>
          <w:p w14:paraId="404D9344" w14:textId="77777777" w:rsidR="001F331C" w:rsidRPr="001E26AA" w:rsidRDefault="001F331C">
            <w:pPr>
              <w:pStyle w:val="NurTextCenter"/>
            </w:pPr>
            <w:r w:rsidRPr="001E26AA">
              <w:t>2K</w:t>
            </w:r>
          </w:p>
        </w:tc>
        <w:tc>
          <w:tcPr>
            <w:tcW w:w="6612" w:type="dxa"/>
          </w:tcPr>
          <w:p w14:paraId="7B177AD4" w14:textId="77777777" w:rsidR="001F331C" w:rsidRPr="001E26AA" w:rsidRDefault="001F331C">
            <w:pPr>
              <w:pStyle w:val="NurTextCenter"/>
            </w:pPr>
          </w:p>
        </w:tc>
      </w:tr>
      <w:tr w:rsidR="001F331C" w:rsidRPr="001E26AA" w14:paraId="29E3D0B6" w14:textId="77777777">
        <w:tc>
          <w:tcPr>
            <w:tcW w:w="1510" w:type="dxa"/>
          </w:tcPr>
          <w:p w14:paraId="21E09C9B" w14:textId="77777777" w:rsidR="001F331C" w:rsidRPr="001E26AA" w:rsidRDefault="001F331C">
            <w:pPr>
              <w:pStyle w:val="NurTextCenter"/>
            </w:pPr>
            <w:r w:rsidRPr="001E26AA">
              <w:t>STAT</w:t>
            </w:r>
          </w:p>
        </w:tc>
        <w:tc>
          <w:tcPr>
            <w:tcW w:w="900" w:type="dxa"/>
          </w:tcPr>
          <w:p w14:paraId="40E4A433" w14:textId="77777777" w:rsidR="001F331C" w:rsidRPr="001E26AA" w:rsidRDefault="001F331C">
            <w:pPr>
              <w:pStyle w:val="NurTextCenter"/>
            </w:pPr>
            <w:r w:rsidRPr="001E26AA">
              <w:t>.COM</w:t>
            </w:r>
          </w:p>
        </w:tc>
        <w:tc>
          <w:tcPr>
            <w:tcW w:w="720" w:type="dxa"/>
          </w:tcPr>
          <w:p w14:paraId="1E7C13B8" w14:textId="77777777" w:rsidR="001F331C" w:rsidRPr="001E26AA" w:rsidRDefault="001F331C">
            <w:pPr>
              <w:pStyle w:val="NurTextCenter"/>
            </w:pPr>
            <w:r w:rsidRPr="001E26AA">
              <w:t>6K</w:t>
            </w:r>
          </w:p>
        </w:tc>
        <w:tc>
          <w:tcPr>
            <w:tcW w:w="6612" w:type="dxa"/>
          </w:tcPr>
          <w:p w14:paraId="190D2F7F" w14:textId="77777777" w:rsidR="001F331C" w:rsidRPr="001E26AA" w:rsidRDefault="001F331C">
            <w:pPr>
              <w:pStyle w:val="NurTextCenter"/>
            </w:pPr>
            <w:r w:rsidRPr="001E26AA">
              <w:t>CP/M stat command</w:t>
            </w:r>
          </w:p>
        </w:tc>
      </w:tr>
      <w:tr w:rsidR="001F331C" w:rsidRPr="001E26AA" w14:paraId="27E2D9BC" w14:textId="77777777">
        <w:tc>
          <w:tcPr>
            <w:tcW w:w="1510" w:type="dxa"/>
          </w:tcPr>
          <w:p w14:paraId="23CAAB17" w14:textId="77777777" w:rsidR="001F331C" w:rsidRPr="001E26AA" w:rsidRDefault="001F331C">
            <w:pPr>
              <w:pStyle w:val="NurTextCenter"/>
            </w:pPr>
            <w:r w:rsidRPr="001E26AA">
              <w:t>STAT</w:t>
            </w:r>
          </w:p>
        </w:tc>
        <w:tc>
          <w:tcPr>
            <w:tcW w:w="900" w:type="dxa"/>
          </w:tcPr>
          <w:p w14:paraId="31124415" w14:textId="77777777" w:rsidR="001F331C" w:rsidRPr="001E26AA" w:rsidRDefault="001F331C">
            <w:pPr>
              <w:pStyle w:val="NurTextCenter"/>
            </w:pPr>
            <w:proofErr w:type="gramStart"/>
            <w:r w:rsidRPr="001E26AA">
              <w:t>.PRL</w:t>
            </w:r>
            <w:proofErr w:type="gramEnd"/>
          </w:p>
        </w:tc>
        <w:tc>
          <w:tcPr>
            <w:tcW w:w="720" w:type="dxa"/>
          </w:tcPr>
          <w:p w14:paraId="24CAB259" w14:textId="77777777" w:rsidR="001F331C" w:rsidRPr="001E26AA" w:rsidRDefault="001F331C">
            <w:pPr>
              <w:pStyle w:val="NurTextCenter"/>
            </w:pPr>
            <w:r w:rsidRPr="001E26AA">
              <w:t>10K</w:t>
            </w:r>
          </w:p>
        </w:tc>
        <w:tc>
          <w:tcPr>
            <w:tcW w:w="6612" w:type="dxa"/>
          </w:tcPr>
          <w:p w14:paraId="0F28B635" w14:textId="77777777" w:rsidR="001F331C" w:rsidRPr="001E26AA" w:rsidRDefault="001F331C">
            <w:pPr>
              <w:pStyle w:val="NurTextCenter"/>
            </w:pPr>
            <w:r w:rsidRPr="001E26AA">
              <w:t>MP/M stat command</w:t>
            </w:r>
          </w:p>
        </w:tc>
      </w:tr>
      <w:tr w:rsidR="001F331C" w:rsidRPr="001E26AA" w14:paraId="7A07CC8D" w14:textId="77777777">
        <w:tc>
          <w:tcPr>
            <w:tcW w:w="1510" w:type="dxa"/>
          </w:tcPr>
          <w:p w14:paraId="44C7C9E7" w14:textId="77777777" w:rsidR="001F331C" w:rsidRPr="001E26AA" w:rsidRDefault="001F331C">
            <w:pPr>
              <w:pStyle w:val="NurTextCenter"/>
            </w:pPr>
            <w:r w:rsidRPr="001E26AA">
              <w:t>STOPSPLR</w:t>
            </w:r>
          </w:p>
        </w:tc>
        <w:tc>
          <w:tcPr>
            <w:tcW w:w="900" w:type="dxa"/>
          </w:tcPr>
          <w:p w14:paraId="3F997D22" w14:textId="77777777" w:rsidR="001F331C" w:rsidRPr="001E26AA" w:rsidRDefault="001F331C">
            <w:pPr>
              <w:pStyle w:val="NurTextCenter"/>
            </w:pPr>
            <w:proofErr w:type="gramStart"/>
            <w:r w:rsidRPr="001E26AA">
              <w:t>.PRL</w:t>
            </w:r>
            <w:proofErr w:type="gramEnd"/>
          </w:p>
        </w:tc>
        <w:tc>
          <w:tcPr>
            <w:tcW w:w="720" w:type="dxa"/>
          </w:tcPr>
          <w:p w14:paraId="7E624F80" w14:textId="77777777" w:rsidR="001F331C" w:rsidRPr="001E26AA" w:rsidRDefault="001F331C">
            <w:pPr>
              <w:pStyle w:val="NurTextCenter"/>
            </w:pPr>
            <w:r w:rsidRPr="001E26AA">
              <w:t>2K</w:t>
            </w:r>
          </w:p>
        </w:tc>
        <w:tc>
          <w:tcPr>
            <w:tcW w:w="6612" w:type="dxa"/>
          </w:tcPr>
          <w:p w14:paraId="1C90CCA6" w14:textId="77777777" w:rsidR="001F331C" w:rsidRPr="001E26AA" w:rsidRDefault="001F331C">
            <w:pPr>
              <w:pStyle w:val="NurTextCenter"/>
            </w:pPr>
            <w:r w:rsidRPr="001E26AA">
              <w:t>stop spooler</w:t>
            </w:r>
          </w:p>
        </w:tc>
      </w:tr>
      <w:tr w:rsidR="001F331C" w:rsidRPr="001E26AA" w14:paraId="5D7D8DB7" w14:textId="77777777">
        <w:tc>
          <w:tcPr>
            <w:tcW w:w="1510" w:type="dxa"/>
          </w:tcPr>
          <w:p w14:paraId="183F2BAB" w14:textId="77777777" w:rsidR="001F331C" w:rsidRPr="001E26AA" w:rsidRDefault="001F331C">
            <w:pPr>
              <w:pStyle w:val="NurTextCenter"/>
            </w:pPr>
            <w:r w:rsidRPr="001E26AA">
              <w:t>SUBMIT</w:t>
            </w:r>
          </w:p>
        </w:tc>
        <w:tc>
          <w:tcPr>
            <w:tcW w:w="900" w:type="dxa"/>
          </w:tcPr>
          <w:p w14:paraId="4A7B0F12" w14:textId="77777777" w:rsidR="001F331C" w:rsidRPr="001E26AA" w:rsidRDefault="001F331C">
            <w:pPr>
              <w:pStyle w:val="NurTextCenter"/>
            </w:pPr>
            <w:proofErr w:type="gramStart"/>
            <w:r w:rsidRPr="001E26AA">
              <w:t>.PRL</w:t>
            </w:r>
            <w:proofErr w:type="gramEnd"/>
          </w:p>
        </w:tc>
        <w:tc>
          <w:tcPr>
            <w:tcW w:w="720" w:type="dxa"/>
          </w:tcPr>
          <w:p w14:paraId="6DFDF81C" w14:textId="77777777" w:rsidR="001F331C" w:rsidRPr="001E26AA" w:rsidRDefault="001F331C">
            <w:pPr>
              <w:pStyle w:val="NurTextCenter"/>
            </w:pPr>
            <w:r w:rsidRPr="001E26AA">
              <w:t>6K</w:t>
            </w:r>
          </w:p>
        </w:tc>
        <w:tc>
          <w:tcPr>
            <w:tcW w:w="6612" w:type="dxa"/>
          </w:tcPr>
          <w:p w14:paraId="43242A74" w14:textId="77777777" w:rsidR="001F331C" w:rsidRPr="001E26AA" w:rsidRDefault="001F331C">
            <w:pPr>
              <w:pStyle w:val="NurTextCenter"/>
            </w:pPr>
            <w:r w:rsidRPr="001E26AA">
              <w:t>MP/M submit</w:t>
            </w:r>
          </w:p>
        </w:tc>
      </w:tr>
      <w:tr w:rsidR="001F331C" w:rsidRPr="001E26AA" w14:paraId="528ACCBB" w14:textId="77777777">
        <w:tc>
          <w:tcPr>
            <w:tcW w:w="1510" w:type="dxa"/>
          </w:tcPr>
          <w:p w14:paraId="34B27CB3" w14:textId="77777777" w:rsidR="001F331C" w:rsidRPr="001E26AA" w:rsidRDefault="001F331C">
            <w:pPr>
              <w:pStyle w:val="NurTextCenter"/>
            </w:pPr>
            <w:r w:rsidRPr="001E26AA">
              <w:t>SYSCOPY</w:t>
            </w:r>
          </w:p>
        </w:tc>
        <w:tc>
          <w:tcPr>
            <w:tcW w:w="900" w:type="dxa"/>
          </w:tcPr>
          <w:p w14:paraId="3E66A2FD" w14:textId="77777777" w:rsidR="001F331C" w:rsidRPr="001E26AA" w:rsidRDefault="001F331C">
            <w:pPr>
              <w:pStyle w:val="NurTextCenter"/>
            </w:pPr>
            <w:r w:rsidRPr="001E26AA">
              <w:t>.COM</w:t>
            </w:r>
          </w:p>
        </w:tc>
        <w:tc>
          <w:tcPr>
            <w:tcW w:w="720" w:type="dxa"/>
          </w:tcPr>
          <w:p w14:paraId="02879416" w14:textId="77777777" w:rsidR="001F331C" w:rsidRPr="001E26AA" w:rsidRDefault="001F331C">
            <w:pPr>
              <w:pStyle w:val="NurTextCenter"/>
            </w:pPr>
            <w:r w:rsidRPr="001E26AA">
              <w:t>2K</w:t>
            </w:r>
          </w:p>
        </w:tc>
        <w:tc>
          <w:tcPr>
            <w:tcW w:w="6612" w:type="dxa"/>
          </w:tcPr>
          <w:p w14:paraId="2648D11B" w14:textId="77777777" w:rsidR="001F331C" w:rsidRPr="001E26AA" w:rsidRDefault="001F331C">
            <w:pPr>
              <w:pStyle w:val="NurTextCenter"/>
            </w:pPr>
            <w:r w:rsidRPr="001E26AA">
              <w:t>copy system tracks</w:t>
            </w:r>
          </w:p>
        </w:tc>
      </w:tr>
      <w:tr w:rsidR="001F331C" w:rsidRPr="001E26AA" w14:paraId="28BA815C" w14:textId="77777777">
        <w:tc>
          <w:tcPr>
            <w:tcW w:w="1510" w:type="dxa"/>
          </w:tcPr>
          <w:p w14:paraId="31DCFD33" w14:textId="77777777" w:rsidR="001F331C" w:rsidRPr="001E26AA" w:rsidRDefault="001F331C">
            <w:pPr>
              <w:pStyle w:val="NurTextCenter"/>
            </w:pPr>
            <w:r w:rsidRPr="001E26AA">
              <w:t>SYSMPM</w:t>
            </w:r>
          </w:p>
        </w:tc>
        <w:tc>
          <w:tcPr>
            <w:tcW w:w="900" w:type="dxa"/>
          </w:tcPr>
          <w:p w14:paraId="05EA4A26" w14:textId="77777777" w:rsidR="001F331C" w:rsidRPr="001E26AA" w:rsidRDefault="001F331C">
            <w:pPr>
              <w:pStyle w:val="NurTextCenter"/>
            </w:pPr>
            <w:proofErr w:type="gramStart"/>
            <w:r w:rsidRPr="001E26AA">
              <w:t>.SUB</w:t>
            </w:r>
            <w:proofErr w:type="gramEnd"/>
          </w:p>
        </w:tc>
        <w:tc>
          <w:tcPr>
            <w:tcW w:w="720" w:type="dxa"/>
          </w:tcPr>
          <w:p w14:paraId="082B4543" w14:textId="77777777" w:rsidR="001F331C" w:rsidRPr="001E26AA" w:rsidRDefault="001F331C">
            <w:pPr>
              <w:pStyle w:val="NurTextCenter"/>
            </w:pPr>
            <w:r w:rsidRPr="001E26AA">
              <w:t>2K</w:t>
            </w:r>
          </w:p>
        </w:tc>
        <w:tc>
          <w:tcPr>
            <w:tcW w:w="6612" w:type="dxa"/>
          </w:tcPr>
          <w:p w14:paraId="7F0CCA51" w14:textId="77777777" w:rsidR="001F331C" w:rsidRPr="001E26AA" w:rsidRDefault="001F331C">
            <w:pPr>
              <w:pStyle w:val="NurTextCenter"/>
            </w:pPr>
            <w:r w:rsidRPr="001E26AA">
              <w:t>do a system generation</w:t>
            </w:r>
          </w:p>
        </w:tc>
      </w:tr>
      <w:tr w:rsidR="001F331C" w:rsidRPr="001E26AA" w14:paraId="2F16B021" w14:textId="77777777">
        <w:tc>
          <w:tcPr>
            <w:tcW w:w="1510" w:type="dxa"/>
          </w:tcPr>
          <w:p w14:paraId="16016AAF" w14:textId="77777777" w:rsidR="001F331C" w:rsidRPr="001E26AA" w:rsidRDefault="001F331C">
            <w:pPr>
              <w:pStyle w:val="NurTextCenter"/>
            </w:pPr>
            <w:r w:rsidRPr="001E26AA">
              <w:t>SYSTEM</w:t>
            </w:r>
          </w:p>
        </w:tc>
        <w:tc>
          <w:tcPr>
            <w:tcW w:w="900" w:type="dxa"/>
          </w:tcPr>
          <w:p w14:paraId="4F668142" w14:textId="77777777" w:rsidR="001F331C" w:rsidRPr="001E26AA" w:rsidRDefault="001F331C">
            <w:pPr>
              <w:pStyle w:val="NurTextCenter"/>
            </w:pPr>
            <w:r w:rsidRPr="001E26AA">
              <w:t>.DAT</w:t>
            </w:r>
          </w:p>
        </w:tc>
        <w:tc>
          <w:tcPr>
            <w:tcW w:w="720" w:type="dxa"/>
          </w:tcPr>
          <w:p w14:paraId="2A7997F8" w14:textId="77777777" w:rsidR="001F331C" w:rsidRPr="001E26AA" w:rsidRDefault="001F331C">
            <w:pPr>
              <w:pStyle w:val="NurTextCenter"/>
            </w:pPr>
            <w:r w:rsidRPr="001E26AA">
              <w:t>2K</w:t>
            </w:r>
          </w:p>
        </w:tc>
        <w:tc>
          <w:tcPr>
            <w:tcW w:w="6612" w:type="dxa"/>
          </w:tcPr>
          <w:p w14:paraId="15C7DA84" w14:textId="77777777" w:rsidR="001F331C" w:rsidRPr="001E26AA" w:rsidRDefault="001F331C">
            <w:pPr>
              <w:pStyle w:val="NurTextCenter"/>
            </w:pPr>
            <w:r w:rsidRPr="001E26AA">
              <w:t>default values for system generation</w:t>
            </w:r>
          </w:p>
        </w:tc>
      </w:tr>
      <w:tr w:rsidR="001F331C" w:rsidRPr="001E26AA" w14:paraId="19DCB47A" w14:textId="77777777">
        <w:tc>
          <w:tcPr>
            <w:tcW w:w="1510" w:type="dxa"/>
          </w:tcPr>
          <w:p w14:paraId="146FA1FB" w14:textId="77777777" w:rsidR="001F331C" w:rsidRPr="001E26AA" w:rsidRDefault="001F331C">
            <w:pPr>
              <w:pStyle w:val="NurTextCenter"/>
            </w:pPr>
            <w:r w:rsidRPr="001E26AA">
              <w:t>TMP</w:t>
            </w:r>
          </w:p>
        </w:tc>
        <w:tc>
          <w:tcPr>
            <w:tcW w:w="900" w:type="dxa"/>
          </w:tcPr>
          <w:p w14:paraId="19A5D24F" w14:textId="77777777" w:rsidR="001F331C" w:rsidRPr="001E26AA" w:rsidRDefault="001F331C">
            <w:pPr>
              <w:pStyle w:val="NurTextCenter"/>
            </w:pPr>
            <w:proofErr w:type="gramStart"/>
            <w:r w:rsidRPr="001E26AA">
              <w:t>.SPR</w:t>
            </w:r>
            <w:proofErr w:type="gramEnd"/>
          </w:p>
        </w:tc>
        <w:tc>
          <w:tcPr>
            <w:tcW w:w="720" w:type="dxa"/>
          </w:tcPr>
          <w:p w14:paraId="0981D60D" w14:textId="77777777" w:rsidR="001F331C" w:rsidRPr="001E26AA" w:rsidRDefault="001F331C">
            <w:pPr>
              <w:pStyle w:val="NurTextCenter"/>
            </w:pPr>
            <w:r w:rsidRPr="001E26AA">
              <w:t>2K</w:t>
            </w:r>
          </w:p>
        </w:tc>
        <w:tc>
          <w:tcPr>
            <w:tcW w:w="6612" w:type="dxa"/>
          </w:tcPr>
          <w:p w14:paraId="54FD70C9" w14:textId="77777777" w:rsidR="001F331C" w:rsidRPr="001E26AA" w:rsidRDefault="001F331C">
            <w:pPr>
              <w:pStyle w:val="NurTextCenter"/>
            </w:pPr>
          </w:p>
        </w:tc>
      </w:tr>
      <w:tr w:rsidR="001F331C" w:rsidRPr="001E26AA" w14:paraId="52185B2D" w14:textId="77777777">
        <w:tc>
          <w:tcPr>
            <w:tcW w:w="1510" w:type="dxa"/>
          </w:tcPr>
          <w:p w14:paraId="43045D8C" w14:textId="77777777" w:rsidR="001F331C" w:rsidRPr="001E26AA" w:rsidRDefault="001F331C">
            <w:pPr>
              <w:pStyle w:val="NurTextCenter"/>
            </w:pPr>
            <w:r w:rsidRPr="001E26AA">
              <w:t>TOD</w:t>
            </w:r>
          </w:p>
        </w:tc>
        <w:tc>
          <w:tcPr>
            <w:tcW w:w="900" w:type="dxa"/>
          </w:tcPr>
          <w:p w14:paraId="1985AAAA" w14:textId="77777777" w:rsidR="001F331C" w:rsidRPr="001E26AA" w:rsidRDefault="001F331C">
            <w:pPr>
              <w:pStyle w:val="NurTextCenter"/>
            </w:pPr>
            <w:proofErr w:type="gramStart"/>
            <w:r w:rsidRPr="001E26AA">
              <w:t>.PRL</w:t>
            </w:r>
            <w:proofErr w:type="gramEnd"/>
          </w:p>
        </w:tc>
        <w:tc>
          <w:tcPr>
            <w:tcW w:w="720" w:type="dxa"/>
          </w:tcPr>
          <w:p w14:paraId="37F0F754" w14:textId="77777777" w:rsidR="001F331C" w:rsidRPr="001E26AA" w:rsidRDefault="001F331C">
            <w:pPr>
              <w:pStyle w:val="NurTextCenter"/>
            </w:pPr>
            <w:r w:rsidRPr="001E26AA">
              <w:t>4K</w:t>
            </w:r>
          </w:p>
        </w:tc>
        <w:tc>
          <w:tcPr>
            <w:tcW w:w="6612" w:type="dxa"/>
          </w:tcPr>
          <w:p w14:paraId="324D1481" w14:textId="77777777" w:rsidR="001F331C" w:rsidRPr="001E26AA" w:rsidRDefault="001F331C">
            <w:pPr>
              <w:pStyle w:val="NurTextCenter"/>
            </w:pPr>
            <w:r w:rsidRPr="001E26AA">
              <w:t>time of day</w:t>
            </w:r>
          </w:p>
        </w:tc>
      </w:tr>
      <w:tr w:rsidR="001F331C" w:rsidRPr="001E26AA" w14:paraId="2F244519" w14:textId="77777777">
        <w:tc>
          <w:tcPr>
            <w:tcW w:w="1510" w:type="dxa"/>
          </w:tcPr>
          <w:p w14:paraId="0B6E9DAD" w14:textId="77777777" w:rsidR="001F331C" w:rsidRPr="001E26AA" w:rsidRDefault="001F331C">
            <w:pPr>
              <w:pStyle w:val="NurTextCenter"/>
            </w:pPr>
            <w:r w:rsidRPr="001E26AA">
              <w:t>TSHOW</w:t>
            </w:r>
          </w:p>
        </w:tc>
        <w:tc>
          <w:tcPr>
            <w:tcW w:w="900" w:type="dxa"/>
          </w:tcPr>
          <w:p w14:paraId="2DA39E89" w14:textId="77777777" w:rsidR="001F331C" w:rsidRPr="001E26AA" w:rsidRDefault="001F331C">
            <w:pPr>
              <w:pStyle w:val="NurTextCenter"/>
            </w:pPr>
            <w:r w:rsidRPr="001E26AA">
              <w:t>.COM</w:t>
            </w:r>
          </w:p>
        </w:tc>
        <w:tc>
          <w:tcPr>
            <w:tcW w:w="720" w:type="dxa"/>
          </w:tcPr>
          <w:p w14:paraId="7905B972" w14:textId="77777777" w:rsidR="001F331C" w:rsidRPr="001E26AA" w:rsidRDefault="001F331C">
            <w:pPr>
              <w:pStyle w:val="NurTextCenter"/>
            </w:pPr>
            <w:r w:rsidRPr="001E26AA">
              <w:t>2K</w:t>
            </w:r>
          </w:p>
        </w:tc>
        <w:tc>
          <w:tcPr>
            <w:tcW w:w="6612" w:type="dxa"/>
          </w:tcPr>
          <w:p w14:paraId="6BA835C9" w14:textId="77777777" w:rsidR="001F331C" w:rsidRPr="001E26AA" w:rsidRDefault="001F331C">
            <w:pPr>
              <w:pStyle w:val="NurTextCenter"/>
            </w:pPr>
            <w:r w:rsidRPr="001E26AA">
              <w:t>show split time</w:t>
            </w:r>
          </w:p>
        </w:tc>
      </w:tr>
      <w:tr w:rsidR="001F331C" w:rsidRPr="001E26AA" w14:paraId="3E772129" w14:textId="77777777">
        <w:tc>
          <w:tcPr>
            <w:tcW w:w="1510" w:type="dxa"/>
          </w:tcPr>
          <w:p w14:paraId="1D7BAB46" w14:textId="77777777" w:rsidR="001F331C" w:rsidRPr="001E26AA" w:rsidRDefault="001F331C">
            <w:pPr>
              <w:pStyle w:val="NurTextCenter"/>
            </w:pPr>
            <w:r w:rsidRPr="001E26AA">
              <w:t>TSTART</w:t>
            </w:r>
          </w:p>
        </w:tc>
        <w:tc>
          <w:tcPr>
            <w:tcW w:w="900" w:type="dxa"/>
          </w:tcPr>
          <w:p w14:paraId="2C665214" w14:textId="77777777" w:rsidR="001F331C" w:rsidRPr="001E26AA" w:rsidRDefault="001F331C">
            <w:pPr>
              <w:pStyle w:val="NurTextCenter"/>
            </w:pPr>
            <w:r w:rsidRPr="001E26AA">
              <w:t>.COM</w:t>
            </w:r>
          </w:p>
        </w:tc>
        <w:tc>
          <w:tcPr>
            <w:tcW w:w="720" w:type="dxa"/>
          </w:tcPr>
          <w:p w14:paraId="6C67A533" w14:textId="77777777" w:rsidR="001F331C" w:rsidRPr="001E26AA" w:rsidRDefault="001F331C">
            <w:pPr>
              <w:pStyle w:val="NurTextCenter"/>
            </w:pPr>
            <w:r w:rsidRPr="001E26AA">
              <w:t>2K</w:t>
            </w:r>
          </w:p>
        </w:tc>
        <w:tc>
          <w:tcPr>
            <w:tcW w:w="6612" w:type="dxa"/>
          </w:tcPr>
          <w:p w14:paraId="5F3990DC" w14:textId="77777777" w:rsidR="001F331C" w:rsidRPr="001E26AA" w:rsidRDefault="001F331C">
            <w:pPr>
              <w:pStyle w:val="NurTextCenter"/>
            </w:pPr>
            <w:r w:rsidRPr="001E26AA">
              <w:t>create timer and start it</w:t>
            </w:r>
          </w:p>
        </w:tc>
      </w:tr>
      <w:tr w:rsidR="001F331C" w:rsidRPr="001E26AA" w14:paraId="4F0FBD2C" w14:textId="77777777">
        <w:tc>
          <w:tcPr>
            <w:tcW w:w="1510" w:type="dxa"/>
          </w:tcPr>
          <w:p w14:paraId="7B40088B" w14:textId="77777777" w:rsidR="001F331C" w:rsidRPr="001E26AA" w:rsidRDefault="001F331C">
            <w:pPr>
              <w:pStyle w:val="NurTextCenter"/>
            </w:pPr>
            <w:r w:rsidRPr="001E26AA">
              <w:t>TSTOP</w:t>
            </w:r>
          </w:p>
        </w:tc>
        <w:tc>
          <w:tcPr>
            <w:tcW w:w="900" w:type="dxa"/>
          </w:tcPr>
          <w:p w14:paraId="6294B6DA" w14:textId="77777777" w:rsidR="001F331C" w:rsidRPr="001E26AA" w:rsidRDefault="001F331C">
            <w:pPr>
              <w:pStyle w:val="NurTextCenter"/>
            </w:pPr>
            <w:r w:rsidRPr="001E26AA">
              <w:t>.COM</w:t>
            </w:r>
          </w:p>
        </w:tc>
        <w:tc>
          <w:tcPr>
            <w:tcW w:w="720" w:type="dxa"/>
          </w:tcPr>
          <w:p w14:paraId="7E37BADC" w14:textId="77777777" w:rsidR="001F331C" w:rsidRPr="001E26AA" w:rsidRDefault="001F331C">
            <w:pPr>
              <w:pStyle w:val="NurTextCenter"/>
            </w:pPr>
            <w:r w:rsidRPr="001E26AA">
              <w:t>2K</w:t>
            </w:r>
          </w:p>
        </w:tc>
        <w:tc>
          <w:tcPr>
            <w:tcW w:w="6612" w:type="dxa"/>
          </w:tcPr>
          <w:p w14:paraId="3B0878D1" w14:textId="77777777" w:rsidR="001F331C" w:rsidRPr="001E26AA" w:rsidRDefault="001F331C">
            <w:pPr>
              <w:pStyle w:val="NurTextCenter"/>
            </w:pPr>
            <w:r w:rsidRPr="001E26AA">
              <w:t>show final time and stop timer</w:t>
            </w:r>
          </w:p>
        </w:tc>
      </w:tr>
      <w:tr w:rsidR="001F331C" w:rsidRPr="001E26AA" w14:paraId="12C921B2" w14:textId="77777777">
        <w:tc>
          <w:tcPr>
            <w:tcW w:w="1510" w:type="dxa"/>
          </w:tcPr>
          <w:p w14:paraId="29D91342" w14:textId="77777777" w:rsidR="001F331C" w:rsidRPr="001E26AA" w:rsidRDefault="001F331C">
            <w:pPr>
              <w:pStyle w:val="NurTextCenter"/>
            </w:pPr>
            <w:r w:rsidRPr="001E26AA">
              <w:t>TYPE</w:t>
            </w:r>
          </w:p>
        </w:tc>
        <w:tc>
          <w:tcPr>
            <w:tcW w:w="900" w:type="dxa"/>
          </w:tcPr>
          <w:p w14:paraId="07C48F64" w14:textId="77777777" w:rsidR="001F331C" w:rsidRPr="001E26AA" w:rsidRDefault="001F331C">
            <w:pPr>
              <w:pStyle w:val="NurTextCenter"/>
            </w:pPr>
            <w:proofErr w:type="gramStart"/>
            <w:r w:rsidRPr="001E26AA">
              <w:t>.PRL</w:t>
            </w:r>
            <w:proofErr w:type="gramEnd"/>
          </w:p>
        </w:tc>
        <w:tc>
          <w:tcPr>
            <w:tcW w:w="720" w:type="dxa"/>
          </w:tcPr>
          <w:p w14:paraId="1ABD9C96" w14:textId="77777777" w:rsidR="001F331C" w:rsidRPr="001E26AA" w:rsidRDefault="001F331C">
            <w:pPr>
              <w:pStyle w:val="NurTextCenter"/>
            </w:pPr>
            <w:r w:rsidRPr="001E26AA">
              <w:t>2K</w:t>
            </w:r>
          </w:p>
        </w:tc>
        <w:tc>
          <w:tcPr>
            <w:tcW w:w="6612" w:type="dxa"/>
          </w:tcPr>
          <w:p w14:paraId="772CF53D" w14:textId="77777777" w:rsidR="001F331C" w:rsidRPr="001E26AA" w:rsidRDefault="001F331C">
            <w:pPr>
              <w:pStyle w:val="NurTextCenter"/>
            </w:pPr>
            <w:r w:rsidRPr="001E26AA">
              <w:t>type a file on the screen</w:t>
            </w:r>
          </w:p>
        </w:tc>
      </w:tr>
      <w:tr w:rsidR="001F331C" w:rsidRPr="001E26AA" w14:paraId="2CE8B86D" w14:textId="77777777">
        <w:tc>
          <w:tcPr>
            <w:tcW w:w="1510" w:type="dxa"/>
          </w:tcPr>
          <w:p w14:paraId="491E58F2" w14:textId="77777777" w:rsidR="001F331C" w:rsidRPr="001E26AA" w:rsidRDefault="001F331C">
            <w:pPr>
              <w:pStyle w:val="NurTextCenter"/>
            </w:pPr>
            <w:r w:rsidRPr="001E26AA">
              <w:t>USER</w:t>
            </w:r>
          </w:p>
        </w:tc>
        <w:tc>
          <w:tcPr>
            <w:tcW w:w="900" w:type="dxa"/>
          </w:tcPr>
          <w:p w14:paraId="2C4706FE" w14:textId="77777777" w:rsidR="001F331C" w:rsidRPr="001E26AA" w:rsidRDefault="001F331C">
            <w:pPr>
              <w:pStyle w:val="NurTextCenter"/>
            </w:pPr>
            <w:proofErr w:type="gramStart"/>
            <w:r w:rsidRPr="001E26AA">
              <w:t>.PRL</w:t>
            </w:r>
            <w:proofErr w:type="gramEnd"/>
          </w:p>
        </w:tc>
        <w:tc>
          <w:tcPr>
            <w:tcW w:w="720" w:type="dxa"/>
          </w:tcPr>
          <w:p w14:paraId="3BE41843" w14:textId="77777777" w:rsidR="001F331C" w:rsidRPr="001E26AA" w:rsidRDefault="001F331C">
            <w:pPr>
              <w:pStyle w:val="NurTextCenter"/>
            </w:pPr>
            <w:r w:rsidRPr="001E26AA">
              <w:t>2K</w:t>
            </w:r>
          </w:p>
        </w:tc>
        <w:tc>
          <w:tcPr>
            <w:tcW w:w="6612" w:type="dxa"/>
          </w:tcPr>
          <w:p w14:paraId="3883A1F3" w14:textId="77777777" w:rsidR="001F331C" w:rsidRPr="001E26AA" w:rsidRDefault="001F331C">
            <w:pPr>
              <w:pStyle w:val="NurTextCenter"/>
            </w:pPr>
            <w:r w:rsidRPr="001E26AA">
              <w:t>set user area</w:t>
            </w:r>
          </w:p>
        </w:tc>
      </w:tr>
      <w:tr w:rsidR="001F331C" w:rsidRPr="001E26AA" w14:paraId="5EFCDE85" w14:textId="77777777">
        <w:tc>
          <w:tcPr>
            <w:tcW w:w="1510" w:type="dxa"/>
          </w:tcPr>
          <w:p w14:paraId="76F7FC92" w14:textId="77777777" w:rsidR="001F331C" w:rsidRPr="001E26AA" w:rsidRDefault="001F331C">
            <w:pPr>
              <w:pStyle w:val="NurTextCenter"/>
            </w:pPr>
            <w:r w:rsidRPr="001E26AA">
              <w:t>W</w:t>
            </w:r>
          </w:p>
        </w:tc>
        <w:tc>
          <w:tcPr>
            <w:tcW w:w="900" w:type="dxa"/>
          </w:tcPr>
          <w:p w14:paraId="22A1581D" w14:textId="77777777" w:rsidR="001F331C" w:rsidRPr="001E26AA" w:rsidRDefault="001F331C">
            <w:pPr>
              <w:pStyle w:val="NurTextCenter"/>
            </w:pPr>
            <w:r w:rsidRPr="001E26AA">
              <w:t>.COM</w:t>
            </w:r>
          </w:p>
        </w:tc>
        <w:tc>
          <w:tcPr>
            <w:tcW w:w="720" w:type="dxa"/>
          </w:tcPr>
          <w:p w14:paraId="22BE19BE" w14:textId="77777777" w:rsidR="001F331C" w:rsidRPr="001E26AA" w:rsidRDefault="001F331C">
            <w:pPr>
              <w:pStyle w:val="NurTextCenter"/>
            </w:pPr>
            <w:r w:rsidRPr="001E26AA">
              <w:t>4K</w:t>
            </w:r>
          </w:p>
        </w:tc>
        <w:tc>
          <w:tcPr>
            <w:tcW w:w="6612" w:type="dxa"/>
          </w:tcPr>
          <w:p w14:paraId="71EE5341" w14:textId="77777777" w:rsidR="001F331C" w:rsidRPr="001E26AA" w:rsidRDefault="001F331C">
            <w:pPr>
              <w:pStyle w:val="NurTextCenter"/>
            </w:pPr>
            <w:r w:rsidRPr="001E26AA">
              <w:t>write a file to SIMH environment</w:t>
            </w:r>
          </w:p>
        </w:tc>
      </w:tr>
      <w:tr w:rsidR="001F331C" w:rsidRPr="001E26AA" w14:paraId="61A629B8" w14:textId="77777777">
        <w:tc>
          <w:tcPr>
            <w:tcW w:w="1510" w:type="dxa"/>
          </w:tcPr>
          <w:p w14:paraId="25F1828A" w14:textId="77777777" w:rsidR="001F331C" w:rsidRPr="001E26AA" w:rsidRDefault="001F331C">
            <w:pPr>
              <w:pStyle w:val="NurTextCenter"/>
            </w:pPr>
            <w:r w:rsidRPr="001E26AA">
              <w:t>XDOS</w:t>
            </w:r>
          </w:p>
        </w:tc>
        <w:tc>
          <w:tcPr>
            <w:tcW w:w="900" w:type="dxa"/>
          </w:tcPr>
          <w:p w14:paraId="3D29A307" w14:textId="77777777" w:rsidR="001F331C" w:rsidRPr="001E26AA" w:rsidRDefault="001F331C">
            <w:pPr>
              <w:pStyle w:val="NurTextCenter"/>
            </w:pPr>
            <w:proofErr w:type="gramStart"/>
            <w:r w:rsidRPr="001E26AA">
              <w:t>.SPR</w:t>
            </w:r>
            <w:proofErr w:type="gramEnd"/>
          </w:p>
        </w:tc>
        <w:tc>
          <w:tcPr>
            <w:tcW w:w="720" w:type="dxa"/>
          </w:tcPr>
          <w:p w14:paraId="0160148B" w14:textId="77777777" w:rsidR="001F331C" w:rsidRPr="001E26AA" w:rsidRDefault="001F331C">
            <w:pPr>
              <w:pStyle w:val="NurTextCenter"/>
            </w:pPr>
            <w:r w:rsidRPr="001E26AA">
              <w:t>10K</w:t>
            </w:r>
          </w:p>
        </w:tc>
        <w:tc>
          <w:tcPr>
            <w:tcW w:w="6612" w:type="dxa"/>
          </w:tcPr>
          <w:p w14:paraId="5E00D988" w14:textId="77777777" w:rsidR="001F331C" w:rsidRPr="001E26AA" w:rsidRDefault="001F331C">
            <w:pPr>
              <w:pStyle w:val="NurTextCenter"/>
            </w:pPr>
            <w:r w:rsidRPr="001E26AA">
              <w:t>XDOS</w:t>
            </w:r>
          </w:p>
        </w:tc>
      </w:tr>
      <w:tr w:rsidR="001F331C" w:rsidRPr="001E26AA" w14:paraId="5FCDB6D8" w14:textId="77777777">
        <w:tc>
          <w:tcPr>
            <w:tcW w:w="1510" w:type="dxa"/>
          </w:tcPr>
          <w:p w14:paraId="3E9B720D" w14:textId="77777777" w:rsidR="001F331C" w:rsidRPr="001E26AA" w:rsidRDefault="001F331C">
            <w:pPr>
              <w:pStyle w:val="NurTextCenter"/>
            </w:pPr>
            <w:r w:rsidRPr="001E26AA">
              <w:t>XREF</w:t>
            </w:r>
          </w:p>
        </w:tc>
        <w:tc>
          <w:tcPr>
            <w:tcW w:w="900" w:type="dxa"/>
          </w:tcPr>
          <w:p w14:paraId="6C734060" w14:textId="77777777" w:rsidR="001F331C" w:rsidRPr="001E26AA" w:rsidRDefault="001F331C">
            <w:pPr>
              <w:pStyle w:val="NurTextCenter"/>
            </w:pPr>
            <w:r w:rsidRPr="001E26AA">
              <w:t>.COM</w:t>
            </w:r>
          </w:p>
        </w:tc>
        <w:tc>
          <w:tcPr>
            <w:tcW w:w="720" w:type="dxa"/>
          </w:tcPr>
          <w:p w14:paraId="1C79930C" w14:textId="77777777" w:rsidR="001F331C" w:rsidRPr="001E26AA" w:rsidRDefault="001F331C">
            <w:pPr>
              <w:pStyle w:val="NurTextCenter"/>
            </w:pPr>
            <w:r w:rsidRPr="001E26AA">
              <w:t>16K</w:t>
            </w:r>
          </w:p>
        </w:tc>
        <w:tc>
          <w:tcPr>
            <w:tcW w:w="6612" w:type="dxa"/>
          </w:tcPr>
          <w:p w14:paraId="7F0AE3AF" w14:textId="77777777" w:rsidR="001F331C" w:rsidRPr="001E26AA" w:rsidRDefault="001F331C">
            <w:pPr>
              <w:pStyle w:val="NurTextCenter"/>
            </w:pPr>
            <w:r w:rsidRPr="001E26AA">
              <w:t>cross reference utility</w:t>
            </w:r>
          </w:p>
        </w:tc>
      </w:tr>
      <w:tr w:rsidR="001F331C" w:rsidRPr="001E26AA" w14:paraId="0FC4C097" w14:textId="77777777">
        <w:tc>
          <w:tcPr>
            <w:tcW w:w="1510" w:type="dxa"/>
          </w:tcPr>
          <w:p w14:paraId="71EC697D" w14:textId="77777777" w:rsidR="001F331C" w:rsidRPr="001E26AA" w:rsidRDefault="001F331C">
            <w:pPr>
              <w:pStyle w:val="NurTextCenter"/>
            </w:pPr>
            <w:r w:rsidRPr="001E26AA">
              <w:t>XSUB</w:t>
            </w:r>
          </w:p>
        </w:tc>
        <w:tc>
          <w:tcPr>
            <w:tcW w:w="900" w:type="dxa"/>
          </w:tcPr>
          <w:p w14:paraId="1597C544" w14:textId="77777777" w:rsidR="001F331C" w:rsidRPr="001E26AA" w:rsidRDefault="001F331C">
            <w:pPr>
              <w:pStyle w:val="NurTextCenter"/>
            </w:pPr>
            <w:r w:rsidRPr="001E26AA">
              <w:t>.COM</w:t>
            </w:r>
          </w:p>
        </w:tc>
        <w:tc>
          <w:tcPr>
            <w:tcW w:w="720" w:type="dxa"/>
          </w:tcPr>
          <w:p w14:paraId="7A77880F" w14:textId="77777777" w:rsidR="001F331C" w:rsidRPr="001E26AA" w:rsidRDefault="001F331C">
            <w:pPr>
              <w:pStyle w:val="NurTextCenter"/>
            </w:pPr>
            <w:r w:rsidRPr="001E26AA">
              <w:t>2K</w:t>
            </w:r>
          </w:p>
        </w:tc>
        <w:tc>
          <w:tcPr>
            <w:tcW w:w="6612" w:type="dxa"/>
          </w:tcPr>
          <w:p w14:paraId="56AB96CB" w14:textId="77777777" w:rsidR="001F331C" w:rsidRPr="001E26AA" w:rsidRDefault="001F331C">
            <w:pPr>
              <w:pStyle w:val="NurTextCenter"/>
            </w:pPr>
            <w:r w:rsidRPr="001E26AA">
              <w:t>for CP/M DO</w:t>
            </w:r>
          </w:p>
        </w:tc>
      </w:tr>
    </w:tbl>
    <w:p w14:paraId="0A1D2857" w14:textId="77777777" w:rsidR="001F331C" w:rsidRPr="001E26AA" w:rsidRDefault="001F331C">
      <w:pPr>
        <w:pStyle w:val="Heading2"/>
      </w:pPr>
      <w:bookmarkStart w:id="67" w:name="_Ref29648527"/>
      <w:bookmarkStart w:id="68" w:name="_Toc28682152"/>
      <w:bookmarkStart w:id="69" w:name="_Toc140521637"/>
      <w:r w:rsidRPr="001E26AA">
        <w:lastRenderedPageBreak/>
        <w:t>CP/NET</w:t>
      </w:r>
      <w:bookmarkEnd w:id="67"/>
      <w:bookmarkEnd w:id="68"/>
      <w:bookmarkEnd w:id="69"/>
    </w:p>
    <w:p w14:paraId="1BA15006" w14:textId="77777777" w:rsidR="001F331C" w:rsidRPr="001E26AA" w:rsidRDefault="001F331C">
      <w:pPr>
        <w:pStyle w:val="PlainText"/>
      </w:pPr>
      <w:r w:rsidRPr="001E26AA">
        <w:t xml:space="preserve">This software is included as part of the archive </w:t>
      </w:r>
      <w:r w:rsidRPr="001E26AA">
        <w:rPr>
          <w:b/>
        </w:rPr>
        <w:t>cpnet.zip</w:t>
      </w:r>
      <w:r w:rsidRPr="001E26AA">
        <w:t>. To bring up the server component:</w:t>
      </w:r>
    </w:p>
    <w:p w14:paraId="1687B56C" w14:textId="77777777" w:rsidR="001F331C" w:rsidRPr="001E26AA" w:rsidRDefault="001F331C">
      <w:pPr>
        <w:pStyle w:val="SIMCommand"/>
      </w:pPr>
      <w:r w:rsidRPr="001E26AA">
        <w:t>sim&gt; attach dsk cpnetserver.dsk</w:t>
      </w:r>
    </w:p>
    <w:p w14:paraId="6F47AF65" w14:textId="77777777" w:rsidR="001F331C" w:rsidRPr="001E26AA" w:rsidRDefault="001F331C">
      <w:pPr>
        <w:pStyle w:val="SIMCommand"/>
      </w:pPr>
      <w:r w:rsidRPr="001E26AA">
        <w:t>sim&gt; d common ab00</w:t>
      </w:r>
    </w:p>
    <w:p w14:paraId="2C20BA9E" w14:textId="77777777" w:rsidR="001F331C" w:rsidRPr="001E26AA" w:rsidRDefault="001F331C">
      <w:pPr>
        <w:pStyle w:val="SIMCommand"/>
      </w:pPr>
      <w:r w:rsidRPr="001E26AA">
        <w:t>sim&gt; set cpu</w:t>
      </w:r>
      <w:r w:rsidRPr="001E26AA">
        <w:tab/>
        <w:t>64k</w:t>
      </w:r>
    </w:p>
    <w:p w14:paraId="7EA3FBDD" w14:textId="77777777" w:rsidR="001F331C" w:rsidRPr="001E26AA" w:rsidRDefault="001F331C">
      <w:pPr>
        <w:pStyle w:val="SIMCommand"/>
      </w:pPr>
      <w:r w:rsidRPr="001E26AA">
        <w:t>sim&gt; set cpu itrap</w:t>
      </w:r>
    </w:p>
    <w:p w14:paraId="74023D86" w14:textId="77777777" w:rsidR="001F331C" w:rsidRPr="001E26AA" w:rsidRDefault="001F331C">
      <w:pPr>
        <w:pStyle w:val="SIMCommand"/>
      </w:pPr>
      <w:r w:rsidRPr="001E26AA">
        <w:t>sim&gt; set cpu z80</w:t>
      </w:r>
    </w:p>
    <w:p w14:paraId="14FF41C8" w14:textId="77777777" w:rsidR="001F331C" w:rsidRPr="001E26AA" w:rsidRDefault="001F331C">
      <w:pPr>
        <w:pStyle w:val="SIMCommand"/>
      </w:pPr>
      <w:r w:rsidRPr="001E26AA">
        <w:t>sim&gt; set cpu altairrom</w:t>
      </w:r>
    </w:p>
    <w:p w14:paraId="1F8B5220" w14:textId="77777777" w:rsidR="001F331C" w:rsidRPr="001E26AA" w:rsidRDefault="001F331C">
      <w:pPr>
        <w:pStyle w:val="SIMCommand"/>
      </w:pPr>
      <w:r w:rsidRPr="001E26AA">
        <w:t xml:space="preserve">sim&gt; set cpu </w:t>
      </w:r>
      <w:proofErr w:type="gramStart"/>
      <w:r w:rsidRPr="001E26AA">
        <w:t>banked</w:t>
      </w:r>
      <w:proofErr w:type="gramEnd"/>
    </w:p>
    <w:p w14:paraId="3EDA5F81" w14:textId="77777777" w:rsidR="001F331C" w:rsidRPr="001E26AA" w:rsidRDefault="001F331C">
      <w:pPr>
        <w:pStyle w:val="SIMCommand"/>
      </w:pPr>
      <w:r w:rsidRPr="001E26AA">
        <w:t>sim&gt; set simh timeroff</w:t>
      </w:r>
    </w:p>
    <w:p w14:paraId="5A8EB573" w14:textId="77777777" w:rsidR="001F331C" w:rsidRPr="001E26AA" w:rsidRDefault="001F331C">
      <w:pPr>
        <w:pStyle w:val="SIMCommand"/>
      </w:pPr>
      <w:r w:rsidRPr="001E26AA">
        <w:t>sim&gt; attach sio 23</w:t>
      </w:r>
    </w:p>
    <w:p w14:paraId="2FD3D199" w14:textId="77777777" w:rsidR="001F331C" w:rsidRPr="001E26AA" w:rsidRDefault="001F331C">
      <w:pPr>
        <w:pStyle w:val="SIMCommand"/>
      </w:pPr>
      <w:r w:rsidRPr="001E26AA">
        <w:t>sim&gt; set net server</w:t>
      </w:r>
    </w:p>
    <w:p w14:paraId="6C1CA5BC" w14:textId="77777777" w:rsidR="001F331C" w:rsidRPr="001E26AA" w:rsidRDefault="001F331C">
      <w:pPr>
        <w:pStyle w:val="SIMCommand"/>
      </w:pPr>
      <w:r w:rsidRPr="001E26AA">
        <w:t>sim&gt; at net 127.0.0.1:4000</w:t>
      </w:r>
    </w:p>
    <w:p w14:paraId="220EFE42" w14:textId="77777777" w:rsidR="001F331C" w:rsidRPr="001E26AA" w:rsidRDefault="001F331C">
      <w:pPr>
        <w:pStyle w:val="SIMCommand"/>
      </w:pPr>
      <w:r w:rsidRPr="001E26AA">
        <w:t>sim&gt; boot dsk</w:t>
      </w:r>
    </w:p>
    <w:p w14:paraId="343CDF40" w14:textId="77777777" w:rsidR="001F331C" w:rsidRPr="001E26AA" w:rsidRDefault="001F331C">
      <w:pPr>
        <w:pStyle w:val="PlainText"/>
      </w:pPr>
      <w:r w:rsidRPr="001E26AA">
        <w:t xml:space="preserve">You can also execute “AltairZ80 cpnetserver” for the same effect or type “do cpnetserver&lt;return&gt;” at the “sim&gt;” command prompt. Then connect via Telnet </w:t>
      </w:r>
      <w:r w:rsidR="005A1475">
        <w:t xml:space="preserve">(“telnet 127.0.0.1” or “telnet localhost”) </w:t>
      </w:r>
      <w:r w:rsidRPr="001E26AA">
        <w:t>to the simulator and type “mpm &lt;return&gt;” at the “A&gt;” command prompt to start the MP/M CP/NET server.</w:t>
      </w:r>
    </w:p>
    <w:p w14:paraId="1E4D79B6" w14:textId="77777777" w:rsidR="001F331C" w:rsidRPr="001E26AA" w:rsidRDefault="001F331C">
      <w:pPr>
        <w:pStyle w:val="PlainText"/>
      </w:pPr>
      <w:r w:rsidRPr="001E26AA">
        <w:t>To bring up a client, start another instance of AltairZ80 and type the following at the command prompt:</w:t>
      </w:r>
    </w:p>
    <w:p w14:paraId="1D42FE55" w14:textId="77777777" w:rsidR="001F331C" w:rsidRPr="001E26AA" w:rsidRDefault="001F331C">
      <w:pPr>
        <w:pStyle w:val="SIMCommand"/>
      </w:pPr>
      <w:r w:rsidRPr="001E26AA">
        <w:t>sim&gt; attach dsk cpnetclient.dsk</w:t>
      </w:r>
    </w:p>
    <w:p w14:paraId="2E23B3BC" w14:textId="77777777" w:rsidR="001F331C" w:rsidRPr="001E26AA" w:rsidRDefault="001F331C">
      <w:pPr>
        <w:pStyle w:val="SIMCommand"/>
      </w:pPr>
      <w:r w:rsidRPr="001E26AA">
        <w:t>sim&gt; set cpu 64k</w:t>
      </w:r>
    </w:p>
    <w:p w14:paraId="2AB2F742" w14:textId="77777777" w:rsidR="001F331C" w:rsidRPr="001E26AA" w:rsidRDefault="001F331C">
      <w:pPr>
        <w:pStyle w:val="SIMCommand"/>
      </w:pPr>
      <w:r w:rsidRPr="001E26AA">
        <w:t>sim&gt; set cpu noitrap</w:t>
      </w:r>
    </w:p>
    <w:p w14:paraId="2EC46F27" w14:textId="77777777" w:rsidR="001F331C" w:rsidRPr="001E26AA" w:rsidRDefault="001F331C">
      <w:pPr>
        <w:pStyle w:val="SIMCommand"/>
      </w:pPr>
      <w:r w:rsidRPr="001E26AA">
        <w:t>sim&gt; set cpu z80</w:t>
      </w:r>
    </w:p>
    <w:p w14:paraId="40E8EC48" w14:textId="77777777" w:rsidR="001F331C" w:rsidRPr="001E26AA" w:rsidRDefault="001F331C">
      <w:pPr>
        <w:pStyle w:val="SIMCommand"/>
      </w:pPr>
      <w:r w:rsidRPr="001E26AA">
        <w:t>sim&gt; set cpu altairrom</w:t>
      </w:r>
    </w:p>
    <w:p w14:paraId="42BD5A13" w14:textId="77777777" w:rsidR="001F331C" w:rsidRPr="001E26AA" w:rsidRDefault="001F331C">
      <w:pPr>
        <w:pStyle w:val="SIMCommand"/>
      </w:pPr>
      <w:r w:rsidRPr="001E26AA">
        <w:t>sim&gt; set cpu nonbanked</w:t>
      </w:r>
    </w:p>
    <w:p w14:paraId="75357586" w14:textId="77777777" w:rsidR="001F331C" w:rsidRPr="001E26AA" w:rsidRDefault="001F331C">
      <w:pPr>
        <w:pStyle w:val="SIMCommand"/>
      </w:pPr>
      <w:r w:rsidRPr="001E26AA">
        <w:t xml:space="preserve">sim&gt; reset </w:t>
      </w:r>
      <w:proofErr w:type="gramStart"/>
      <w:r w:rsidRPr="001E26AA">
        <w:t>cpu</w:t>
      </w:r>
      <w:proofErr w:type="gramEnd"/>
    </w:p>
    <w:p w14:paraId="1EEA81BB" w14:textId="77777777" w:rsidR="001F331C" w:rsidRPr="001E26AA" w:rsidRDefault="001F331C">
      <w:pPr>
        <w:pStyle w:val="SIMCommand"/>
      </w:pPr>
      <w:r w:rsidRPr="001E26AA">
        <w:t>sim&gt; set sio ansi</w:t>
      </w:r>
    </w:p>
    <w:p w14:paraId="257F93B7" w14:textId="77777777" w:rsidR="001F331C" w:rsidRPr="001E26AA" w:rsidRDefault="001F331C">
      <w:pPr>
        <w:pStyle w:val="SIMCommand"/>
      </w:pPr>
      <w:r w:rsidRPr="001E26AA">
        <w:t>sim&gt; set net client</w:t>
      </w:r>
    </w:p>
    <w:p w14:paraId="2A529079" w14:textId="77777777" w:rsidR="001F331C" w:rsidRPr="001E26AA" w:rsidRDefault="001F331C">
      <w:pPr>
        <w:pStyle w:val="SIMCommand"/>
      </w:pPr>
      <w:r w:rsidRPr="001E26AA">
        <w:t>sim&gt; at net 127.0.0.1:4000</w:t>
      </w:r>
    </w:p>
    <w:p w14:paraId="3C7D4640" w14:textId="77777777" w:rsidR="001F331C" w:rsidRPr="001E26AA" w:rsidRDefault="001F331C">
      <w:pPr>
        <w:pStyle w:val="SIMCommand"/>
      </w:pPr>
      <w:r w:rsidRPr="001E26AA">
        <w:t>sim&gt; boot dsk</w:t>
      </w:r>
    </w:p>
    <w:p w14:paraId="2CFCEC5A" w14:textId="77777777" w:rsidR="001F331C" w:rsidRPr="001E26AA" w:rsidRDefault="001F331C">
      <w:pPr>
        <w:pStyle w:val="PlainText"/>
      </w:pPr>
      <w:r w:rsidRPr="001E26AA">
        <w:t>You can also execute “AltairZ80 cpnetclient” for the same effect or type “do cpnetclient&lt;return&gt;” at the “sim&gt;” command prompt. Then</w:t>
      </w:r>
    </w:p>
    <w:p w14:paraId="7E041022" w14:textId="77777777" w:rsidR="001F331C" w:rsidRPr="001E26AA" w:rsidRDefault="001F331C">
      <w:pPr>
        <w:pStyle w:val="SIMCommand"/>
      </w:pPr>
      <w:r w:rsidRPr="001E26AA">
        <w:t>A&gt;cpnetldr&lt;return&gt;</w:t>
      </w:r>
      <w:r w:rsidRPr="001E26AA">
        <w:tab/>
        <w:t xml:space="preserve">; loads CP/NET </w:t>
      </w:r>
      <w:proofErr w:type="gramStart"/>
      <w:r w:rsidRPr="001E26AA">
        <w:t>client</w:t>
      </w:r>
      <w:proofErr w:type="gramEnd"/>
    </w:p>
    <w:p w14:paraId="7CEBE794" w14:textId="77777777" w:rsidR="001F331C" w:rsidRPr="001E26AA" w:rsidRDefault="001F331C">
      <w:pPr>
        <w:pStyle w:val="SIMCommand"/>
      </w:pPr>
      <w:r w:rsidRPr="001E26AA">
        <w:t>A&gt;login&lt;return&gt;</w:t>
      </w:r>
      <w:r w:rsidRPr="001E26AA">
        <w:tab/>
        <w:t>; to login</w:t>
      </w:r>
    </w:p>
    <w:p w14:paraId="01200318" w14:textId="77777777" w:rsidR="001F331C" w:rsidRPr="001E26AA" w:rsidRDefault="001F331C">
      <w:pPr>
        <w:pStyle w:val="SIMCommand"/>
      </w:pPr>
      <w:r w:rsidRPr="001E26AA">
        <w:t xml:space="preserve">A&gt;network </w:t>
      </w:r>
      <w:proofErr w:type="gramStart"/>
      <w:r w:rsidRPr="001E26AA">
        <w:t>b:=</w:t>
      </w:r>
      <w:proofErr w:type="gramEnd"/>
      <w:r w:rsidRPr="001E26AA">
        <w:t>a:</w:t>
      </w:r>
      <w:r w:rsidRPr="001E26AA">
        <w:tab/>
        <w:t>; to map server drive A: to client drive B:</w:t>
      </w:r>
    </w:p>
    <w:p w14:paraId="4423599B" w14:textId="77777777" w:rsidR="001F331C" w:rsidRPr="001E26AA" w:rsidRDefault="001F331C">
      <w:pPr>
        <w:pStyle w:val="SIMCommand"/>
      </w:pPr>
      <w:r w:rsidRPr="001E26AA">
        <w:t>A&gt;dir b:</w:t>
      </w:r>
      <w:r w:rsidRPr="001E26AA">
        <w:tab/>
      </w:r>
      <w:r w:rsidRPr="001E26AA">
        <w:tab/>
      </w:r>
      <w:r w:rsidRPr="001E26AA">
        <w:tab/>
        <w:t>; shows the contents of the server drive A:</w:t>
      </w:r>
    </w:p>
    <w:p w14:paraId="1B315765" w14:textId="77777777" w:rsidR="001F331C" w:rsidRPr="001E26AA" w:rsidRDefault="001F331C">
      <w:pPr>
        <w:pStyle w:val="PlainText"/>
      </w:pPr>
      <w:r w:rsidRPr="001E26AA">
        <w:t xml:space="preserve">The MP/M server is configured to accept one or two network clients. </w:t>
      </w:r>
      <w:proofErr w:type="gramStart"/>
      <w:r w:rsidRPr="001E26AA">
        <w:t>So</w:t>
      </w:r>
      <w:proofErr w:type="gramEnd"/>
      <w:r w:rsidRPr="001E26AA">
        <w:t xml:space="preserve"> you can repeat the previous procedure for a second client if you wish.</w:t>
      </w:r>
    </w:p>
    <w:p w14:paraId="4EF27297" w14:textId="77777777" w:rsidR="001F331C" w:rsidRPr="001E26AA" w:rsidRDefault="001F331C">
      <w:pPr>
        <w:pStyle w:val="PlainText"/>
      </w:pPr>
      <w:r w:rsidRPr="001E26AA">
        <w:lastRenderedPageBreak/>
        <w:t>Note that all system specific sources (SNIOS.MAC, NETWRKIF.MAC, MPMXIOS.MAC) are included on cpnetclient.dsk respectively cpnetserver.dsk. When executing “GENSYS” for re-creating MP/M, keep in mind to include SERVER.RSP and NETWRKIF.RSP as this is not automatically suggested by GENSYS.</w:t>
      </w:r>
    </w:p>
    <w:p w14:paraId="4622EDD6" w14:textId="77777777" w:rsidR="001F331C" w:rsidRPr="001E26AA" w:rsidRDefault="001F331C">
      <w:pPr>
        <w:pStyle w:val="Heading2"/>
      </w:pPr>
      <w:bookmarkStart w:id="70" w:name="_Ref29648546"/>
      <w:bookmarkStart w:id="71" w:name="_Toc28682153"/>
      <w:bookmarkStart w:id="72" w:name="_Toc140521638"/>
      <w:r w:rsidRPr="001E26AA">
        <w:t>CPNOS</w:t>
      </w:r>
      <w:bookmarkEnd w:id="70"/>
      <w:bookmarkEnd w:id="71"/>
      <w:bookmarkEnd w:id="72"/>
    </w:p>
    <w:p w14:paraId="450B028F" w14:textId="77777777" w:rsidR="001F331C" w:rsidRPr="001E26AA" w:rsidRDefault="001F331C">
      <w:pPr>
        <w:pStyle w:val="PlainText"/>
      </w:pPr>
      <w:r w:rsidRPr="001E26AA">
        <w:t xml:space="preserve">CPNOS is a thin client front-end for the CP/NET server. This software is also included as part of the archive </w:t>
      </w:r>
      <w:r w:rsidRPr="001E26AA">
        <w:rPr>
          <w:b/>
        </w:rPr>
        <w:t>cpnet.zip</w:t>
      </w:r>
      <w:r w:rsidRPr="001E26AA">
        <w:t xml:space="preserve">. In order to execute, first bring up a CP/NET server as described in section </w:t>
      </w:r>
      <w:r w:rsidRPr="001E26AA">
        <w:fldChar w:fldCharType="begin"/>
      </w:r>
      <w:r w:rsidRPr="001E26AA">
        <w:instrText xml:space="preserve"> </w:instrText>
      </w:r>
      <w:r w:rsidR="007E6066" w:rsidRPr="001E26AA">
        <w:instrText>REF</w:instrText>
      </w:r>
      <w:r w:rsidRPr="001E26AA">
        <w:instrText xml:space="preserve"> _Ref29648527 \r \h </w:instrText>
      </w:r>
      <w:r w:rsidRPr="001E26AA">
        <w:fldChar w:fldCharType="separate"/>
      </w:r>
      <w:r w:rsidR="005118A0">
        <w:t>5.4</w:t>
      </w:r>
      <w:r w:rsidRPr="001E26AA">
        <w:fldChar w:fldCharType="end"/>
      </w:r>
      <w:r w:rsidRPr="001E26AA">
        <w:t>. Then for the client, start another instance of AltairZ80:</w:t>
      </w:r>
    </w:p>
    <w:p w14:paraId="526DFD4B" w14:textId="77777777" w:rsidR="001F331C" w:rsidRPr="001E26AA" w:rsidRDefault="001F331C">
      <w:pPr>
        <w:pStyle w:val="SIMCommand"/>
      </w:pPr>
      <w:r w:rsidRPr="001E26AA">
        <w:t>sim&gt; set cpu 64k</w:t>
      </w:r>
    </w:p>
    <w:p w14:paraId="609AFBD0" w14:textId="77777777" w:rsidR="001F331C" w:rsidRPr="001E26AA" w:rsidRDefault="001F331C">
      <w:pPr>
        <w:pStyle w:val="SIMCommand"/>
      </w:pPr>
      <w:r w:rsidRPr="001E26AA">
        <w:t>sim&gt; set cpu noitrap</w:t>
      </w:r>
    </w:p>
    <w:p w14:paraId="34BB4509" w14:textId="77777777" w:rsidR="001F331C" w:rsidRPr="001E26AA" w:rsidRDefault="001F331C">
      <w:pPr>
        <w:pStyle w:val="SIMCommand"/>
      </w:pPr>
      <w:r w:rsidRPr="001E26AA">
        <w:t>sim&gt; set cpu z80</w:t>
      </w:r>
    </w:p>
    <w:p w14:paraId="0F544862" w14:textId="77777777" w:rsidR="001F331C" w:rsidRPr="001E26AA" w:rsidRDefault="001F331C">
      <w:pPr>
        <w:pStyle w:val="SIMCommand"/>
      </w:pPr>
      <w:r w:rsidRPr="001E26AA">
        <w:t>sim&gt; set cpu noaltairrom</w:t>
      </w:r>
    </w:p>
    <w:p w14:paraId="2F699079" w14:textId="77777777" w:rsidR="001F331C" w:rsidRPr="001E26AA" w:rsidRDefault="001F331C">
      <w:pPr>
        <w:pStyle w:val="SIMCommand"/>
      </w:pPr>
      <w:r w:rsidRPr="001E26AA">
        <w:t>sim&gt; set cpu nonbanked</w:t>
      </w:r>
    </w:p>
    <w:p w14:paraId="7FD8469F" w14:textId="77777777" w:rsidR="001F331C" w:rsidRPr="001E26AA" w:rsidRDefault="001F331C">
      <w:pPr>
        <w:pStyle w:val="SIMCommand"/>
      </w:pPr>
      <w:r w:rsidRPr="001E26AA">
        <w:t xml:space="preserve">sim&gt; reset </w:t>
      </w:r>
      <w:proofErr w:type="gramStart"/>
      <w:r w:rsidRPr="001E26AA">
        <w:t>cpu</w:t>
      </w:r>
      <w:proofErr w:type="gramEnd"/>
    </w:p>
    <w:p w14:paraId="271A4BB5" w14:textId="77777777" w:rsidR="001F331C" w:rsidRPr="001E26AA" w:rsidRDefault="001F331C">
      <w:pPr>
        <w:pStyle w:val="SIMCommand"/>
      </w:pPr>
      <w:r w:rsidRPr="001E26AA">
        <w:t>sim&gt; set sio ansi</w:t>
      </w:r>
    </w:p>
    <w:p w14:paraId="36D721AA" w14:textId="77777777" w:rsidR="001F331C" w:rsidRPr="001E26AA" w:rsidRDefault="001F331C">
      <w:pPr>
        <w:pStyle w:val="SIMCommand"/>
      </w:pPr>
      <w:r w:rsidRPr="001E26AA">
        <w:t>sim&gt; set net client</w:t>
      </w:r>
    </w:p>
    <w:p w14:paraId="76335876" w14:textId="77777777" w:rsidR="001F331C" w:rsidRPr="001E26AA" w:rsidRDefault="001F331C">
      <w:pPr>
        <w:pStyle w:val="SIMCommand"/>
      </w:pPr>
      <w:r w:rsidRPr="001E26AA">
        <w:t>sim&gt; at net 127.0.0.1:4000</w:t>
      </w:r>
    </w:p>
    <w:p w14:paraId="2AD5A1AD" w14:textId="77777777" w:rsidR="001F331C" w:rsidRPr="001E26AA" w:rsidRDefault="001F331C">
      <w:pPr>
        <w:pStyle w:val="SIMCommand"/>
      </w:pPr>
      <w:r w:rsidRPr="001E26AA">
        <w:t>sim&gt; load cpnos.com f000</w:t>
      </w:r>
    </w:p>
    <w:p w14:paraId="60A83898" w14:textId="77777777" w:rsidR="001F331C" w:rsidRPr="001E26AA" w:rsidRDefault="001F331C">
      <w:pPr>
        <w:pStyle w:val="SIMCommand"/>
      </w:pPr>
      <w:r w:rsidRPr="001E26AA">
        <w:t>sim&gt; g f000</w:t>
      </w:r>
    </w:p>
    <w:p w14:paraId="30901BC0" w14:textId="77777777" w:rsidR="001F331C" w:rsidRPr="001E26AA" w:rsidRDefault="001F331C">
      <w:pPr>
        <w:pStyle w:val="PlainText"/>
      </w:pPr>
      <w:r w:rsidRPr="001E26AA">
        <w:t xml:space="preserve">For the same effect you can also execute “AltairZ80 cpnos” or type “do cpnos&lt;return&gt;” at the “sim&gt;” command prompt. At the “LOGIN=” prompt, just type return and you will see the familiar “A&gt;” prompt but the drive is the A: drive of the MP/M CP/NET server (you can also attach other disks to the </w:t>
      </w:r>
      <w:proofErr w:type="gramStart"/>
      <w:r w:rsidRPr="001E26AA">
        <w:t>server</w:t>
      </w:r>
      <w:proofErr w:type="gramEnd"/>
      <w:r w:rsidRPr="001E26AA">
        <w:t xml:space="preserve"> and they will become available to the CPNOS client). You can also connect a second CPNOS client to the same CP/NET server – further connection attempts will block after logging in until another CPNOS client is disconnected (</w:t>
      </w:r>
      <w:proofErr w:type="gramStart"/>
      <w:r w:rsidRPr="001E26AA">
        <w:t>e.g.</w:t>
      </w:r>
      <w:proofErr w:type="gramEnd"/>
      <w:r w:rsidRPr="001E26AA">
        <w:t xml:space="preserve"> by typing ^E to stop the simulator and then typing “bye&lt;return&gt;” at the simh command prompt). It is also possible to have both a CP/NET client and a CPNOS thin client connect to the same CP/NET server.</w:t>
      </w:r>
    </w:p>
    <w:p w14:paraId="23856A3F" w14:textId="77777777" w:rsidR="001F331C" w:rsidRPr="001E26AA" w:rsidRDefault="001F331C">
      <w:pPr>
        <w:pStyle w:val="PlainText"/>
      </w:pPr>
      <w:r w:rsidRPr="001E26AA">
        <w:t>Note that all system specific sources (CPBIOS.MAC and CPNIOS.MAC) are included on cpnetclient.dsk.</w:t>
      </w:r>
    </w:p>
    <w:p w14:paraId="5049B007" w14:textId="77777777" w:rsidR="001F331C" w:rsidRPr="001E26AA" w:rsidRDefault="001F331C">
      <w:pPr>
        <w:pStyle w:val="Heading2"/>
      </w:pPr>
      <w:bookmarkStart w:id="73" w:name="_Toc28682154"/>
      <w:bookmarkStart w:id="74" w:name="_Toc140521639"/>
      <w:r w:rsidRPr="001E26AA">
        <w:t>CP/M application software</w:t>
      </w:r>
      <w:bookmarkEnd w:id="73"/>
      <w:bookmarkEnd w:id="74"/>
    </w:p>
    <w:p w14:paraId="35F2DEC6" w14:textId="77777777" w:rsidR="001F331C" w:rsidRPr="001E26AA" w:rsidRDefault="001F331C">
      <w:pPr>
        <w:pStyle w:val="PlainText"/>
      </w:pPr>
      <w:r w:rsidRPr="001E26AA">
        <w:t>There is also a small collection of sample application software containing the following items:</w:t>
      </w:r>
    </w:p>
    <w:p w14:paraId="415930CA" w14:textId="77777777" w:rsidR="001F331C" w:rsidRPr="001E26AA" w:rsidRDefault="001F331C">
      <w:pPr>
        <w:pStyle w:val="PlainText"/>
      </w:pPr>
      <w:r w:rsidRPr="001E26AA">
        <w:t>- SPL</w:t>
      </w:r>
      <w:r w:rsidRPr="001E26AA">
        <w:tab/>
      </w:r>
      <w:r w:rsidRPr="001E26AA">
        <w:tab/>
        <w:t>a Small Programming Language with a suite of sample programs</w:t>
      </w:r>
    </w:p>
    <w:p w14:paraId="15B18D94" w14:textId="77777777" w:rsidR="001F331C" w:rsidRPr="001E26AA" w:rsidRDefault="001F331C">
      <w:pPr>
        <w:pStyle w:val="PlainText"/>
      </w:pPr>
      <w:r w:rsidRPr="001E26AA">
        <w:t>- PROLOGZ</w:t>
      </w:r>
      <w:r w:rsidRPr="001E26AA">
        <w:tab/>
        <w:t>a Prolog interpreter written in SPL with sources</w:t>
      </w:r>
    </w:p>
    <w:p w14:paraId="57911239" w14:textId="77777777" w:rsidR="001F331C" w:rsidRPr="001E26AA" w:rsidRDefault="001F331C">
      <w:pPr>
        <w:pStyle w:val="PlainText"/>
      </w:pPr>
      <w:r w:rsidRPr="001E26AA">
        <w:t>- PASCFORM</w:t>
      </w:r>
      <w:r w:rsidRPr="001E26AA">
        <w:tab/>
        <w:t>a Pascal pretty printer written in Pascal</w:t>
      </w:r>
    </w:p>
    <w:p w14:paraId="7374FC08" w14:textId="77777777" w:rsidR="001F331C" w:rsidRPr="001E26AA" w:rsidRDefault="001F331C">
      <w:pPr>
        <w:pStyle w:val="PlainText"/>
      </w:pPr>
      <w:r w:rsidRPr="001E26AA">
        <w:t>- Pascal MT+</w:t>
      </w:r>
      <w:r w:rsidRPr="001E26AA">
        <w:tab/>
        <w:t>Pascal language system needed to compile PASCFORM</w:t>
      </w:r>
    </w:p>
    <w:p w14:paraId="69F5AB40" w14:textId="77777777" w:rsidR="001F331C" w:rsidRPr="001E26AA" w:rsidRDefault="001F331C">
      <w:pPr>
        <w:pStyle w:val="NurText12"/>
      </w:pPr>
      <w:r w:rsidRPr="001E26AA">
        <w:t xml:space="preserve">The sample software comes on "app.dsk" and to use it </w:t>
      </w:r>
      <w:proofErr w:type="gramStart"/>
      <w:r w:rsidRPr="001E26AA">
        <w:t>do</w:t>
      </w:r>
      <w:proofErr w:type="gramEnd"/>
    </w:p>
    <w:p w14:paraId="10B7A945" w14:textId="77777777" w:rsidR="001F331C" w:rsidRPr="001E26AA" w:rsidRDefault="001F331C">
      <w:pPr>
        <w:pStyle w:val="SIMCommand"/>
      </w:pPr>
      <w:r w:rsidRPr="001E26AA">
        <w:t>sim&gt; attach dsk1 app.dsk</w:t>
      </w:r>
    </w:p>
    <w:p w14:paraId="70E56892" w14:textId="77777777" w:rsidR="001F331C" w:rsidRPr="001E26AA" w:rsidRDefault="001F331C">
      <w:pPr>
        <w:pStyle w:val="PlainText"/>
      </w:pPr>
      <w:r w:rsidRPr="001E26AA">
        <w:t>before booting CP/M.</w:t>
      </w:r>
    </w:p>
    <w:p w14:paraId="2BE9A532" w14:textId="77777777" w:rsidR="001F331C" w:rsidRPr="001E26AA" w:rsidRDefault="001F331C">
      <w:pPr>
        <w:pStyle w:val="NurText126"/>
      </w:pPr>
      <w:r w:rsidRPr="001E26AA">
        <w:t>The disk "app.dsk" contains the following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3"/>
        <w:gridCol w:w="894"/>
        <w:gridCol w:w="715"/>
        <w:gridCol w:w="6480"/>
      </w:tblGrid>
      <w:tr w:rsidR="001F331C" w:rsidRPr="001E26AA" w14:paraId="2429E5D4" w14:textId="77777777">
        <w:trPr>
          <w:tblHeader/>
        </w:trPr>
        <w:tc>
          <w:tcPr>
            <w:tcW w:w="1510" w:type="dxa"/>
            <w:shd w:val="clear" w:color="auto" w:fill="E6E6E6"/>
          </w:tcPr>
          <w:p w14:paraId="3D734841" w14:textId="77777777" w:rsidR="001F331C" w:rsidRPr="001E26AA" w:rsidRDefault="001F331C">
            <w:pPr>
              <w:pStyle w:val="NurTextCenter"/>
            </w:pPr>
            <w:r w:rsidRPr="001E26AA">
              <w:lastRenderedPageBreak/>
              <w:t>Name</w:t>
            </w:r>
          </w:p>
        </w:tc>
        <w:tc>
          <w:tcPr>
            <w:tcW w:w="900" w:type="dxa"/>
            <w:shd w:val="clear" w:color="auto" w:fill="E6E6E6"/>
          </w:tcPr>
          <w:p w14:paraId="0AA7BE55" w14:textId="77777777" w:rsidR="001F331C" w:rsidRPr="001E26AA" w:rsidRDefault="001F331C">
            <w:pPr>
              <w:pStyle w:val="NurTextCenter"/>
            </w:pPr>
            <w:r w:rsidRPr="001E26AA">
              <w:t>Ext</w:t>
            </w:r>
          </w:p>
        </w:tc>
        <w:tc>
          <w:tcPr>
            <w:tcW w:w="720" w:type="dxa"/>
            <w:shd w:val="clear" w:color="auto" w:fill="E6E6E6"/>
          </w:tcPr>
          <w:p w14:paraId="603D78C0" w14:textId="77777777" w:rsidR="001F331C" w:rsidRPr="001E26AA" w:rsidRDefault="001F331C">
            <w:pPr>
              <w:pStyle w:val="NurTextCenter"/>
            </w:pPr>
            <w:r w:rsidRPr="001E26AA">
              <w:t>Size</w:t>
            </w:r>
          </w:p>
        </w:tc>
        <w:tc>
          <w:tcPr>
            <w:tcW w:w="6612" w:type="dxa"/>
            <w:shd w:val="clear" w:color="auto" w:fill="E6E6E6"/>
          </w:tcPr>
          <w:p w14:paraId="314E4E98" w14:textId="77777777" w:rsidR="001F331C" w:rsidRPr="001E26AA" w:rsidRDefault="001F331C">
            <w:pPr>
              <w:pStyle w:val="NurTextCenter"/>
            </w:pPr>
            <w:r w:rsidRPr="001E26AA">
              <w:t>Comment</w:t>
            </w:r>
          </w:p>
        </w:tc>
      </w:tr>
      <w:tr w:rsidR="001F331C" w:rsidRPr="001E26AA" w14:paraId="473CFF4D" w14:textId="77777777">
        <w:tc>
          <w:tcPr>
            <w:tcW w:w="1510" w:type="dxa"/>
          </w:tcPr>
          <w:p w14:paraId="7662A9DD" w14:textId="77777777" w:rsidR="001F331C" w:rsidRPr="001E26AA" w:rsidRDefault="001F331C">
            <w:pPr>
              <w:pStyle w:val="NurTextCenter"/>
            </w:pPr>
            <w:r w:rsidRPr="001E26AA">
              <w:t>ACKER</w:t>
            </w:r>
          </w:p>
        </w:tc>
        <w:tc>
          <w:tcPr>
            <w:tcW w:w="900" w:type="dxa"/>
          </w:tcPr>
          <w:p w14:paraId="421B77CD" w14:textId="77777777" w:rsidR="001F331C" w:rsidRPr="001E26AA" w:rsidRDefault="001F331C">
            <w:pPr>
              <w:pStyle w:val="NurTextCenter"/>
            </w:pPr>
            <w:r w:rsidRPr="001E26AA">
              <w:t>.COM</w:t>
            </w:r>
          </w:p>
        </w:tc>
        <w:tc>
          <w:tcPr>
            <w:tcW w:w="720" w:type="dxa"/>
          </w:tcPr>
          <w:p w14:paraId="32CFB855" w14:textId="77777777" w:rsidR="001F331C" w:rsidRPr="001E26AA" w:rsidRDefault="001F331C">
            <w:pPr>
              <w:pStyle w:val="NurTextCenter"/>
            </w:pPr>
            <w:r w:rsidRPr="001E26AA">
              <w:t>2K</w:t>
            </w:r>
          </w:p>
        </w:tc>
        <w:tc>
          <w:tcPr>
            <w:tcW w:w="6612" w:type="dxa"/>
          </w:tcPr>
          <w:p w14:paraId="65DF6BF2" w14:textId="77777777" w:rsidR="001F331C" w:rsidRPr="001E26AA" w:rsidRDefault="001F331C">
            <w:pPr>
              <w:pStyle w:val="NurTextCenter"/>
            </w:pPr>
            <w:r w:rsidRPr="001E26AA">
              <w:t>compute the Ackermann function</w:t>
            </w:r>
          </w:p>
        </w:tc>
      </w:tr>
      <w:tr w:rsidR="001F331C" w:rsidRPr="001E26AA" w14:paraId="04329281" w14:textId="77777777">
        <w:tc>
          <w:tcPr>
            <w:tcW w:w="1510" w:type="dxa"/>
          </w:tcPr>
          <w:p w14:paraId="0A1B0564" w14:textId="77777777" w:rsidR="001F331C" w:rsidRPr="001E26AA" w:rsidRDefault="001F331C">
            <w:pPr>
              <w:pStyle w:val="NurTextCenter"/>
            </w:pPr>
            <w:r w:rsidRPr="001E26AA">
              <w:t>ACKER</w:t>
            </w:r>
          </w:p>
        </w:tc>
        <w:tc>
          <w:tcPr>
            <w:tcW w:w="900" w:type="dxa"/>
          </w:tcPr>
          <w:p w14:paraId="49AA8DB1" w14:textId="77777777" w:rsidR="001F331C" w:rsidRPr="001E26AA" w:rsidRDefault="001F331C">
            <w:pPr>
              <w:pStyle w:val="NurTextCenter"/>
            </w:pPr>
            <w:proofErr w:type="gramStart"/>
            <w:r w:rsidRPr="001E26AA">
              <w:t>.SPL</w:t>
            </w:r>
            <w:proofErr w:type="gramEnd"/>
          </w:p>
        </w:tc>
        <w:tc>
          <w:tcPr>
            <w:tcW w:w="720" w:type="dxa"/>
          </w:tcPr>
          <w:p w14:paraId="2F0A9A44" w14:textId="77777777" w:rsidR="001F331C" w:rsidRPr="001E26AA" w:rsidRDefault="001F331C">
            <w:pPr>
              <w:pStyle w:val="NurTextCenter"/>
            </w:pPr>
            <w:r w:rsidRPr="001E26AA">
              <w:t>4K</w:t>
            </w:r>
          </w:p>
        </w:tc>
        <w:tc>
          <w:tcPr>
            <w:tcW w:w="6612" w:type="dxa"/>
          </w:tcPr>
          <w:p w14:paraId="44CCE9CF" w14:textId="77777777" w:rsidR="001F331C" w:rsidRPr="001E26AA" w:rsidRDefault="001F331C">
            <w:pPr>
              <w:pStyle w:val="NurTextCenter"/>
            </w:pPr>
            <w:r w:rsidRPr="001E26AA">
              <w:t>compute the Ackermann function, SPL source</w:t>
            </w:r>
          </w:p>
        </w:tc>
      </w:tr>
      <w:tr w:rsidR="001F331C" w:rsidRPr="001E26AA" w14:paraId="36FBFB35" w14:textId="77777777">
        <w:tc>
          <w:tcPr>
            <w:tcW w:w="1510" w:type="dxa"/>
          </w:tcPr>
          <w:p w14:paraId="232B0C59" w14:textId="77777777" w:rsidR="001F331C" w:rsidRPr="001E26AA" w:rsidRDefault="001F331C">
            <w:pPr>
              <w:pStyle w:val="NurTextCenter"/>
            </w:pPr>
            <w:r w:rsidRPr="001E26AA">
              <w:t>BOOTGEN</w:t>
            </w:r>
          </w:p>
        </w:tc>
        <w:tc>
          <w:tcPr>
            <w:tcW w:w="900" w:type="dxa"/>
          </w:tcPr>
          <w:p w14:paraId="45856FA0" w14:textId="77777777" w:rsidR="001F331C" w:rsidRPr="001E26AA" w:rsidRDefault="001F331C">
            <w:pPr>
              <w:pStyle w:val="NurTextCenter"/>
            </w:pPr>
            <w:r w:rsidRPr="001E26AA">
              <w:t>.COM</w:t>
            </w:r>
          </w:p>
        </w:tc>
        <w:tc>
          <w:tcPr>
            <w:tcW w:w="720" w:type="dxa"/>
          </w:tcPr>
          <w:p w14:paraId="2B1816EE" w14:textId="77777777" w:rsidR="001F331C" w:rsidRPr="001E26AA" w:rsidRDefault="001F331C">
            <w:pPr>
              <w:pStyle w:val="NurTextCenter"/>
            </w:pPr>
            <w:r w:rsidRPr="001E26AA">
              <w:t>2K</w:t>
            </w:r>
          </w:p>
        </w:tc>
        <w:tc>
          <w:tcPr>
            <w:tcW w:w="6612" w:type="dxa"/>
          </w:tcPr>
          <w:p w14:paraId="56347F14" w14:textId="77777777" w:rsidR="001F331C" w:rsidRPr="001E26AA" w:rsidRDefault="001F331C">
            <w:pPr>
              <w:pStyle w:val="NurTextCenter"/>
            </w:pPr>
            <w:r w:rsidRPr="001E26AA">
              <w:t>copy the operating system to the rights sectors and tracks</w:t>
            </w:r>
          </w:p>
        </w:tc>
      </w:tr>
      <w:tr w:rsidR="001F331C" w:rsidRPr="001E26AA" w14:paraId="10A054E3" w14:textId="77777777">
        <w:tc>
          <w:tcPr>
            <w:tcW w:w="1510" w:type="dxa"/>
          </w:tcPr>
          <w:p w14:paraId="7BE0EB07" w14:textId="77777777" w:rsidR="001F331C" w:rsidRPr="001E26AA" w:rsidRDefault="001F331C">
            <w:pPr>
              <w:pStyle w:val="NurTextCenter"/>
            </w:pPr>
            <w:r w:rsidRPr="001E26AA">
              <w:t>BOOTGEN</w:t>
            </w:r>
          </w:p>
        </w:tc>
        <w:tc>
          <w:tcPr>
            <w:tcW w:w="900" w:type="dxa"/>
          </w:tcPr>
          <w:p w14:paraId="7EA57662" w14:textId="77777777" w:rsidR="001F331C" w:rsidRPr="001E26AA" w:rsidRDefault="001F331C">
            <w:pPr>
              <w:pStyle w:val="NurTextCenter"/>
            </w:pPr>
            <w:proofErr w:type="gramStart"/>
            <w:r w:rsidRPr="001E26AA">
              <w:t>.SPL</w:t>
            </w:r>
            <w:proofErr w:type="gramEnd"/>
          </w:p>
        </w:tc>
        <w:tc>
          <w:tcPr>
            <w:tcW w:w="720" w:type="dxa"/>
          </w:tcPr>
          <w:p w14:paraId="2CBB7DC5" w14:textId="77777777" w:rsidR="001F331C" w:rsidRPr="001E26AA" w:rsidRDefault="001F331C">
            <w:pPr>
              <w:pStyle w:val="NurTextCenter"/>
            </w:pPr>
            <w:r w:rsidRPr="001E26AA">
              <w:t>6K</w:t>
            </w:r>
          </w:p>
        </w:tc>
        <w:tc>
          <w:tcPr>
            <w:tcW w:w="6612" w:type="dxa"/>
          </w:tcPr>
          <w:p w14:paraId="2FD4C542" w14:textId="77777777" w:rsidR="001F331C" w:rsidRPr="001E26AA" w:rsidRDefault="001F331C">
            <w:pPr>
              <w:pStyle w:val="NurTextCenter"/>
            </w:pPr>
            <w:r w:rsidRPr="001E26AA">
              <w:t>SPL source for BOOTGEN.COM</w:t>
            </w:r>
          </w:p>
        </w:tc>
      </w:tr>
      <w:tr w:rsidR="001F331C" w:rsidRPr="001E26AA" w14:paraId="639C67B2" w14:textId="77777777">
        <w:tc>
          <w:tcPr>
            <w:tcW w:w="1510" w:type="dxa"/>
          </w:tcPr>
          <w:p w14:paraId="71E54F1F" w14:textId="77777777" w:rsidR="001F331C" w:rsidRPr="001E26AA" w:rsidRDefault="001F331C">
            <w:pPr>
              <w:pStyle w:val="NurTextCenter"/>
            </w:pPr>
            <w:r w:rsidRPr="001E26AA">
              <w:t>C</w:t>
            </w:r>
          </w:p>
        </w:tc>
        <w:tc>
          <w:tcPr>
            <w:tcW w:w="900" w:type="dxa"/>
          </w:tcPr>
          <w:p w14:paraId="05193D1E" w14:textId="77777777" w:rsidR="001F331C" w:rsidRPr="001E26AA" w:rsidRDefault="001F331C">
            <w:pPr>
              <w:pStyle w:val="NurTextCenter"/>
            </w:pPr>
            <w:proofErr w:type="gramStart"/>
            <w:r w:rsidRPr="001E26AA">
              <w:t>.SUB</w:t>
            </w:r>
            <w:proofErr w:type="gramEnd"/>
          </w:p>
        </w:tc>
        <w:tc>
          <w:tcPr>
            <w:tcW w:w="720" w:type="dxa"/>
          </w:tcPr>
          <w:p w14:paraId="344A6E42" w14:textId="77777777" w:rsidR="001F331C" w:rsidRPr="001E26AA" w:rsidRDefault="001F331C">
            <w:pPr>
              <w:pStyle w:val="NurTextCenter"/>
            </w:pPr>
            <w:r w:rsidRPr="001E26AA">
              <w:t>2K</w:t>
            </w:r>
          </w:p>
        </w:tc>
        <w:tc>
          <w:tcPr>
            <w:tcW w:w="6612" w:type="dxa"/>
          </w:tcPr>
          <w:p w14:paraId="2674A2F5" w14:textId="77777777" w:rsidR="001F331C" w:rsidRPr="001E26AA" w:rsidRDefault="001F331C">
            <w:pPr>
              <w:pStyle w:val="NurTextCenter"/>
            </w:pPr>
            <w:r w:rsidRPr="001E26AA">
              <w:t>batch file for compiling an SPL source file</w:t>
            </w:r>
          </w:p>
        </w:tc>
      </w:tr>
      <w:tr w:rsidR="001F331C" w:rsidRPr="001E26AA" w14:paraId="0D1CFD34" w14:textId="77777777">
        <w:tc>
          <w:tcPr>
            <w:tcW w:w="1510" w:type="dxa"/>
          </w:tcPr>
          <w:p w14:paraId="0242F794" w14:textId="77777777" w:rsidR="001F331C" w:rsidRPr="001E26AA" w:rsidRDefault="001F331C">
            <w:pPr>
              <w:pStyle w:val="NurTextCenter"/>
            </w:pPr>
            <w:r w:rsidRPr="001E26AA">
              <w:t>CALC</w:t>
            </w:r>
          </w:p>
        </w:tc>
        <w:tc>
          <w:tcPr>
            <w:tcW w:w="900" w:type="dxa"/>
          </w:tcPr>
          <w:p w14:paraId="5E20890F" w14:textId="77777777" w:rsidR="001F331C" w:rsidRPr="001E26AA" w:rsidRDefault="001F331C">
            <w:pPr>
              <w:pStyle w:val="NurTextCenter"/>
            </w:pPr>
            <w:r w:rsidRPr="001E26AA">
              <w:t>.PRO</w:t>
            </w:r>
          </w:p>
        </w:tc>
        <w:tc>
          <w:tcPr>
            <w:tcW w:w="720" w:type="dxa"/>
          </w:tcPr>
          <w:p w14:paraId="2136E94F" w14:textId="77777777" w:rsidR="001F331C" w:rsidRPr="001E26AA" w:rsidRDefault="001F331C">
            <w:pPr>
              <w:pStyle w:val="NurTextCenter"/>
            </w:pPr>
            <w:r w:rsidRPr="001E26AA">
              <w:t>4K</w:t>
            </w:r>
          </w:p>
        </w:tc>
        <w:tc>
          <w:tcPr>
            <w:tcW w:w="6612" w:type="dxa"/>
          </w:tcPr>
          <w:p w14:paraId="52A1328C" w14:textId="77777777" w:rsidR="001F331C" w:rsidRPr="001E26AA" w:rsidRDefault="001F331C">
            <w:pPr>
              <w:pStyle w:val="NurTextCenter"/>
            </w:pPr>
            <w:r w:rsidRPr="001E26AA">
              <w:t>Prolog demo program: Calculator</w:t>
            </w:r>
          </w:p>
        </w:tc>
      </w:tr>
      <w:tr w:rsidR="001F331C" w:rsidRPr="001E26AA" w14:paraId="34EBFA97" w14:textId="77777777">
        <w:tc>
          <w:tcPr>
            <w:tcW w:w="1510" w:type="dxa"/>
          </w:tcPr>
          <w:p w14:paraId="2C2A6D4A" w14:textId="77777777" w:rsidR="001F331C" w:rsidRPr="001E26AA" w:rsidRDefault="001F331C">
            <w:pPr>
              <w:pStyle w:val="NurTextCenter"/>
            </w:pPr>
            <w:r w:rsidRPr="001E26AA">
              <w:t>DIF</w:t>
            </w:r>
          </w:p>
        </w:tc>
        <w:tc>
          <w:tcPr>
            <w:tcW w:w="900" w:type="dxa"/>
          </w:tcPr>
          <w:p w14:paraId="72AF689A" w14:textId="77777777" w:rsidR="001F331C" w:rsidRPr="001E26AA" w:rsidRDefault="001F331C">
            <w:pPr>
              <w:pStyle w:val="NurTextCenter"/>
            </w:pPr>
            <w:r w:rsidRPr="001E26AA">
              <w:t>.COM</w:t>
            </w:r>
          </w:p>
        </w:tc>
        <w:tc>
          <w:tcPr>
            <w:tcW w:w="720" w:type="dxa"/>
          </w:tcPr>
          <w:p w14:paraId="4E4CC90A" w14:textId="77777777" w:rsidR="001F331C" w:rsidRPr="001E26AA" w:rsidRDefault="001F331C">
            <w:pPr>
              <w:pStyle w:val="NurTextCenter"/>
            </w:pPr>
            <w:r w:rsidRPr="001E26AA">
              <w:t>4K</w:t>
            </w:r>
          </w:p>
        </w:tc>
        <w:tc>
          <w:tcPr>
            <w:tcW w:w="6612" w:type="dxa"/>
          </w:tcPr>
          <w:p w14:paraId="72C97074" w14:textId="77777777" w:rsidR="001F331C" w:rsidRPr="001E26AA" w:rsidRDefault="001F331C">
            <w:pPr>
              <w:pStyle w:val="NurTextCenter"/>
            </w:pPr>
          </w:p>
        </w:tc>
      </w:tr>
      <w:tr w:rsidR="001F331C" w:rsidRPr="001E26AA" w14:paraId="6FD265DE" w14:textId="77777777">
        <w:tc>
          <w:tcPr>
            <w:tcW w:w="1510" w:type="dxa"/>
          </w:tcPr>
          <w:p w14:paraId="5BF954C9" w14:textId="77777777" w:rsidR="001F331C" w:rsidRPr="001E26AA" w:rsidRDefault="001F331C">
            <w:pPr>
              <w:pStyle w:val="NurTextCenter"/>
            </w:pPr>
            <w:r w:rsidRPr="001E26AA">
              <w:t>DIF</w:t>
            </w:r>
          </w:p>
        </w:tc>
        <w:tc>
          <w:tcPr>
            <w:tcW w:w="900" w:type="dxa"/>
          </w:tcPr>
          <w:p w14:paraId="07368C5F" w14:textId="77777777" w:rsidR="001F331C" w:rsidRPr="001E26AA" w:rsidRDefault="001F331C">
            <w:pPr>
              <w:pStyle w:val="NurTextCenter"/>
            </w:pPr>
            <w:proofErr w:type="gramStart"/>
            <w:r w:rsidRPr="001E26AA">
              <w:t>.SPL</w:t>
            </w:r>
            <w:proofErr w:type="gramEnd"/>
          </w:p>
        </w:tc>
        <w:tc>
          <w:tcPr>
            <w:tcW w:w="720" w:type="dxa"/>
          </w:tcPr>
          <w:p w14:paraId="52B3DAD3" w14:textId="77777777" w:rsidR="001F331C" w:rsidRPr="001E26AA" w:rsidRDefault="001F331C">
            <w:pPr>
              <w:pStyle w:val="NurTextCenter"/>
            </w:pPr>
            <w:r w:rsidRPr="001E26AA">
              <w:t>10K</w:t>
            </w:r>
          </w:p>
        </w:tc>
        <w:tc>
          <w:tcPr>
            <w:tcW w:w="6612" w:type="dxa"/>
          </w:tcPr>
          <w:p w14:paraId="58DEA0F9" w14:textId="77777777" w:rsidR="001F331C" w:rsidRPr="001E26AA" w:rsidRDefault="001F331C">
            <w:pPr>
              <w:pStyle w:val="NurTextCenter"/>
            </w:pPr>
            <w:r w:rsidRPr="001E26AA">
              <w:t>SPL source for DIF.COM</w:t>
            </w:r>
          </w:p>
        </w:tc>
      </w:tr>
      <w:tr w:rsidR="001F331C" w:rsidRPr="001E26AA" w14:paraId="2521C53B" w14:textId="77777777">
        <w:tc>
          <w:tcPr>
            <w:tcW w:w="1510" w:type="dxa"/>
          </w:tcPr>
          <w:p w14:paraId="759AE7B0" w14:textId="77777777" w:rsidR="001F331C" w:rsidRPr="001E26AA" w:rsidRDefault="001F331C">
            <w:pPr>
              <w:pStyle w:val="NurTextCenter"/>
            </w:pPr>
            <w:r w:rsidRPr="001E26AA">
              <w:t>FAC</w:t>
            </w:r>
          </w:p>
        </w:tc>
        <w:tc>
          <w:tcPr>
            <w:tcW w:w="900" w:type="dxa"/>
          </w:tcPr>
          <w:p w14:paraId="52B73675" w14:textId="77777777" w:rsidR="001F331C" w:rsidRPr="001E26AA" w:rsidRDefault="001F331C">
            <w:pPr>
              <w:pStyle w:val="NurTextCenter"/>
            </w:pPr>
            <w:r w:rsidRPr="001E26AA">
              <w:t>.COM</w:t>
            </w:r>
          </w:p>
        </w:tc>
        <w:tc>
          <w:tcPr>
            <w:tcW w:w="720" w:type="dxa"/>
          </w:tcPr>
          <w:p w14:paraId="59B11985" w14:textId="77777777" w:rsidR="001F331C" w:rsidRPr="001E26AA" w:rsidRDefault="001F331C">
            <w:pPr>
              <w:pStyle w:val="NurTextCenter"/>
            </w:pPr>
            <w:r w:rsidRPr="001E26AA">
              <w:t>2K</w:t>
            </w:r>
          </w:p>
        </w:tc>
        <w:tc>
          <w:tcPr>
            <w:tcW w:w="6612" w:type="dxa"/>
          </w:tcPr>
          <w:p w14:paraId="7A2CD62F" w14:textId="77777777" w:rsidR="001F331C" w:rsidRPr="001E26AA" w:rsidRDefault="001F331C">
            <w:pPr>
              <w:pStyle w:val="NurTextCenter"/>
            </w:pPr>
            <w:r w:rsidRPr="001E26AA">
              <w:t>compute the factorial</w:t>
            </w:r>
          </w:p>
        </w:tc>
      </w:tr>
      <w:tr w:rsidR="001F331C" w:rsidRPr="001E26AA" w14:paraId="23C42A4F" w14:textId="77777777">
        <w:tc>
          <w:tcPr>
            <w:tcW w:w="1510" w:type="dxa"/>
          </w:tcPr>
          <w:p w14:paraId="1B984187" w14:textId="77777777" w:rsidR="001F331C" w:rsidRPr="001E26AA" w:rsidRDefault="001F331C">
            <w:pPr>
              <w:pStyle w:val="NurTextCenter"/>
            </w:pPr>
            <w:r w:rsidRPr="001E26AA">
              <w:t>FAC</w:t>
            </w:r>
          </w:p>
        </w:tc>
        <w:tc>
          <w:tcPr>
            <w:tcW w:w="900" w:type="dxa"/>
          </w:tcPr>
          <w:p w14:paraId="3B168A65" w14:textId="77777777" w:rsidR="001F331C" w:rsidRPr="001E26AA" w:rsidRDefault="001F331C">
            <w:pPr>
              <w:pStyle w:val="NurTextCenter"/>
            </w:pPr>
            <w:proofErr w:type="gramStart"/>
            <w:r w:rsidRPr="001E26AA">
              <w:t>.SPL</w:t>
            </w:r>
            <w:proofErr w:type="gramEnd"/>
          </w:p>
        </w:tc>
        <w:tc>
          <w:tcPr>
            <w:tcW w:w="720" w:type="dxa"/>
          </w:tcPr>
          <w:p w14:paraId="6AC820ED" w14:textId="77777777" w:rsidR="001F331C" w:rsidRPr="001E26AA" w:rsidRDefault="001F331C">
            <w:pPr>
              <w:pStyle w:val="NurTextCenter"/>
            </w:pPr>
            <w:r w:rsidRPr="001E26AA">
              <w:t>4K</w:t>
            </w:r>
          </w:p>
        </w:tc>
        <w:tc>
          <w:tcPr>
            <w:tcW w:w="6612" w:type="dxa"/>
          </w:tcPr>
          <w:p w14:paraId="1AA414F1" w14:textId="77777777" w:rsidR="001F331C" w:rsidRPr="001E26AA" w:rsidRDefault="001F331C">
            <w:pPr>
              <w:pStyle w:val="NurTextCenter"/>
            </w:pPr>
            <w:r w:rsidRPr="001E26AA">
              <w:t>compute the factorial, SPL source</w:t>
            </w:r>
          </w:p>
        </w:tc>
      </w:tr>
      <w:tr w:rsidR="001F331C" w:rsidRPr="001E26AA" w14:paraId="5C88C9EA" w14:textId="77777777">
        <w:tc>
          <w:tcPr>
            <w:tcW w:w="1510" w:type="dxa"/>
          </w:tcPr>
          <w:p w14:paraId="3797DA7D" w14:textId="77777777" w:rsidR="001F331C" w:rsidRPr="001E26AA" w:rsidRDefault="001F331C">
            <w:pPr>
              <w:pStyle w:val="NurTextCenter"/>
            </w:pPr>
            <w:r w:rsidRPr="001E26AA">
              <w:t>FAMILY</w:t>
            </w:r>
          </w:p>
        </w:tc>
        <w:tc>
          <w:tcPr>
            <w:tcW w:w="900" w:type="dxa"/>
          </w:tcPr>
          <w:p w14:paraId="57A5B351" w14:textId="77777777" w:rsidR="001F331C" w:rsidRPr="001E26AA" w:rsidRDefault="001F331C">
            <w:pPr>
              <w:pStyle w:val="NurTextCenter"/>
            </w:pPr>
            <w:r w:rsidRPr="001E26AA">
              <w:t>.PRO</w:t>
            </w:r>
          </w:p>
        </w:tc>
        <w:tc>
          <w:tcPr>
            <w:tcW w:w="720" w:type="dxa"/>
          </w:tcPr>
          <w:p w14:paraId="0ADD1653" w14:textId="77777777" w:rsidR="001F331C" w:rsidRPr="001E26AA" w:rsidRDefault="001F331C">
            <w:pPr>
              <w:pStyle w:val="NurTextCenter"/>
            </w:pPr>
            <w:r w:rsidRPr="001E26AA">
              <w:t>4K</w:t>
            </w:r>
          </w:p>
        </w:tc>
        <w:tc>
          <w:tcPr>
            <w:tcW w:w="6612" w:type="dxa"/>
          </w:tcPr>
          <w:p w14:paraId="5EAE3735" w14:textId="77777777" w:rsidR="001F331C" w:rsidRPr="001E26AA" w:rsidRDefault="001F331C">
            <w:pPr>
              <w:pStyle w:val="NurTextCenter"/>
            </w:pPr>
            <w:r w:rsidRPr="001E26AA">
              <w:t>Prolog demo program: Family relations</w:t>
            </w:r>
          </w:p>
        </w:tc>
      </w:tr>
      <w:tr w:rsidR="001F331C" w:rsidRPr="001E26AA" w14:paraId="22244D74" w14:textId="77777777">
        <w:tc>
          <w:tcPr>
            <w:tcW w:w="1510" w:type="dxa"/>
          </w:tcPr>
          <w:p w14:paraId="06B6F1CC" w14:textId="77777777" w:rsidR="001F331C" w:rsidRPr="001E26AA" w:rsidRDefault="001F331C">
            <w:pPr>
              <w:pStyle w:val="NurTextCenter"/>
            </w:pPr>
            <w:r w:rsidRPr="001E26AA">
              <w:t>FORMEL</w:t>
            </w:r>
          </w:p>
        </w:tc>
        <w:tc>
          <w:tcPr>
            <w:tcW w:w="900" w:type="dxa"/>
          </w:tcPr>
          <w:p w14:paraId="3366E624" w14:textId="77777777" w:rsidR="001F331C" w:rsidRPr="001E26AA" w:rsidRDefault="001F331C">
            <w:pPr>
              <w:pStyle w:val="NurTextCenter"/>
            </w:pPr>
            <w:r w:rsidRPr="001E26AA">
              <w:t>.COM</w:t>
            </w:r>
          </w:p>
        </w:tc>
        <w:tc>
          <w:tcPr>
            <w:tcW w:w="720" w:type="dxa"/>
          </w:tcPr>
          <w:p w14:paraId="0D97D46A" w14:textId="77777777" w:rsidR="001F331C" w:rsidRPr="001E26AA" w:rsidRDefault="001F331C">
            <w:pPr>
              <w:pStyle w:val="NurTextCenter"/>
            </w:pPr>
            <w:r w:rsidRPr="001E26AA">
              <w:t>4K</w:t>
            </w:r>
          </w:p>
        </w:tc>
        <w:tc>
          <w:tcPr>
            <w:tcW w:w="6612" w:type="dxa"/>
          </w:tcPr>
          <w:p w14:paraId="14BC981D" w14:textId="77777777" w:rsidR="001F331C" w:rsidRPr="001E26AA" w:rsidRDefault="001F331C">
            <w:pPr>
              <w:pStyle w:val="NurTextCenter"/>
            </w:pPr>
            <w:r w:rsidRPr="001E26AA">
              <w:t>calculator</w:t>
            </w:r>
          </w:p>
        </w:tc>
      </w:tr>
      <w:tr w:rsidR="001F331C" w:rsidRPr="001E26AA" w14:paraId="3A45CDBC" w14:textId="77777777">
        <w:tc>
          <w:tcPr>
            <w:tcW w:w="1510" w:type="dxa"/>
          </w:tcPr>
          <w:p w14:paraId="65BC2877" w14:textId="77777777" w:rsidR="001F331C" w:rsidRPr="001E26AA" w:rsidRDefault="001F331C">
            <w:pPr>
              <w:pStyle w:val="NurTextCenter"/>
            </w:pPr>
            <w:r w:rsidRPr="001E26AA">
              <w:t>FORMEL</w:t>
            </w:r>
          </w:p>
        </w:tc>
        <w:tc>
          <w:tcPr>
            <w:tcW w:w="900" w:type="dxa"/>
          </w:tcPr>
          <w:p w14:paraId="7E694873" w14:textId="77777777" w:rsidR="001F331C" w:rsidRPr="001E26AA" w:rsidRDefault="001F331C">
            <w:pPr>
              <w:pStyle w:val="NurTextCenter"/>
            </w:pPr>
            <w:proofErr w:type="gramStart"/>
            <w:r w:rsidRPr="001E26AA">
              <w:t>.SPL</w:t>
            </w:r>
            <w:proofErr w:type="gramEnd"/>
          </w:p>
        </w:tc>
        <w:tc>
          <w:tcPr>
            <w:tcW w:w="720" w:type="dxa"/>
          </w:tcPr>
          <w:p w14:paraId="280D6136" w14:textId="77777777" w:rsidR="001F331C" w:rsidRPr="001E26AA" w:rsidRDefault="001F331C">
            <w:pPr>
              <w:pStyle w:val="NurTextCenter"/>
            </w:pPr>
            <w:r w:rsidRPr="001E26AA">
              <w:t>6K</w:t>
            </w:r>
          </w:p>
        </w:tc>
        <w:tc>
          <w:tcPr>
            <w:tcW w:w="6612" w:type="dxa"/>
          </w:tcPr>
          <w:p w14:paraId="24570ACB" w14:textId="77777777" w:rsidR="001F331C" w:rsidRPr="001E26AA" w:rsidRDefault="001F331C">
            <w:pPr>
              <w:pStyle w:val="NurTextCenter"/>
            </w:pPr>
            <w:r w:rsidRPr="001E26AA">
              <w:t>calculator, SPL source</w:t>
            </w:r>
          </w:p>
        </w:tc>
      </w:tr>
      <w:tr w:rsidR="001F331C" w:rsidRPr="001E26AA" w14:paraId="12495827" w14:textId="77777777">
        <w:tc>
          <w:tcPr>
            <w:tcW w:w="1510" w:type="dxa"/>
          </w:tcPr>
          <w:p w14:paraId="22F283C9" w14:textId="77777777" w:rsidR="001F331C" w:rsidRPr="001E26AA" w:rsidRDefault="001F331C">
            <w:pPr>
              <w:pStyle w:val="NurTextCenter"/>
            </w:pPr>
            <w:r w:rsidRPr="001E26AA">
              <w:t>INTEGER</w:t>
            </w:r>
          </w:p>
        </w:tc>
        <w:tc>
          <w:tcPr>
            <w:tcW w:w="900" w:type="dxa"/>
          </w:tcPr>
          <w:p w14:paraId="4CB66B5E" w14:textId="77777777" w:rsidR="001F331C" w:rsidRPr="001E26AA" w:rsidRDefault="001F331C">
            <w:pPr>
              <w:pStyle w:val="NurTextCenter"/>
            </w:pPr>
            <w:r w:rsidRPr="001E26AA">
              <w:t>.PRO</w:t>
            </w:r>
          </w:p>
        </w:tc>
        <w:tc>
          <w:tcPr>
            <w:tcW w:w="720" w:type="dxa"/>
          </w:tcPr>
          <w:p w14:paraId="0D41DB94" w14:textId="77777777" w:rsidR="001F331C" w:rsidRPr="001E26AA" w:rsidRDefault="001F331C">
            <w:pPr>
              <w:pStyle w:val="NurTextCenter"/>
            </w:pPr>
            <w:r w:rsidRPr="001E26AA">
              <w:t>2K</w:t>
            </w:r>
          </w:p>
        </w:tc>
        <w:tc>
          <w:tcPr>
            <w:tcW w:w="6612" w:type="dxa"/>
          </w:tcPr>
          <w:p w14:paraId="32917BDB" w14:textId="77777777" w:rsidR="001F331C" w:rsidRPr="001E26AA" w:rsidRDefault="001F331C">
            <w:pPr>
              <w:pStyle w:val="NurTextCenter"/>
            </w:pPr>
            <w:r w:rsidRPr="001E26AA">
              <w:t>Prolog demo program: Integer arithmetic</w:t>
            </w:r>
          </w:p>
        </w:tc>
      </w:tr>
      <w:tr w:rsidR="001F331C" w:rsidRPr="001E26AA" w14:paraId="04FFB63F" w14:textId="77777777">
        <w:tc>
          <w:tcPr>
            <w:tcW w:w="1510" w:type="dxa"/>
          </w:tcPr>
          <w:p w14:paraId="22C7909C" w14:textId="77777777" w:rsidR="001F331C" w:rsidRPr="001E26AA" w:rsidRDefault="001F331C">
            <w:pPr>
              <w:pStyle w:val="NurTextCenter"/>
            </w:pPr>
            <w:r w:rsidRPr="001E26AA">
              <w:t>KNAKE</w:t>
            </w:r>
          </w:p>
        </w:tc>
        <w:tc>
          <w:tcPr>
            <w:tcW w:w="900" w:type="dxa"/>
          </w:tcPr>
          <w:p w14:paraId="5D036C3D" w14:textId="77777777" w:rsidR="001F331C" w:rsidRPr="001E26AA" w:rsidRDefault="001F331C">
            <w:pPr>
              <w:pStyle w:val="NurTextCenter"/>
            </w:pPr>
            <w:r w:rsidRPr="001E26AA">
              <w:t>.PRO</w:t>
            </w:r>
          </w:p>
        </w:tc>
        <w:tc>
          <w:tcPr>
            <w:tcW w:w="720" w:type="dxa"/>
          </w:tcPr>
          <w:p w14:paraId="675C4982" w14:textId="77777777" w:rsidR="001F331C" w:rsidRPr="001E26AA" w:rsidRDefault="001F331C">
            <w:pPr>
              <w:pStyle w:val="NurTextCenter"/>
            </w:pPr>
            <w:r w:rsidRPr="001E26AA">
              <w:t>2K</w:t>
            </w:r>
          </w:p>
        </w:tc>
        <w:tc>
          <w:tcPr>
            <w:tcW w:w="6612" w:type="dxa"/>
          </w:tcPr>
          <w:p w14:paraId="5A7CE8E6" w14:textId="77777777" w:rsidR="001F331C" w:rsidRPr="001E26AA" w:rsidRDefault="001F331C">
            <w:pPr>
              <w:pStyle w:val="NurTextCenter"/>
            </w:pPr>
            <w:r w:rsidRPr="001E26AA">
              <w:t>Prolog demo program: Logic puzzle</w:t>
            </w:r>
          </w:p>
        </w:tc>
      </w:tr>
      <w:tr w:rsidR="001F331C" w:rsidRPr="001E26AA" w14:paraId="7C13C27C" w14:textId="77777777">
        <w:tc>
          <w:tcPr>
            <w:tcW w:w="1510" w:type="dxa"/>
          </w:tcPr>
          <w:p w14:paraId="60FF3792" w14:textId="77777777" w:rsidR="001F331C" w:rsidRPr="001E26AA" w:rsidRDefault="001F331C">
            <w:pPr>
              <w:pStyle w:val="NurTextCenter"/>
            </w:pPr>
            <w:r w:rsidRPr="001E26AA">
              <w:t>LINKMT</w:t>
            </w:r>
          </w:p>
        </w:tc>
        <w:tc>
          <w:tcPr>
            <w:tcW w:w="900" w:type="dxa"/>
          </w:tcPr>
          <w:p w14:paraId="3A03CE15" w14:textId="77777777" w:rsidR="001F331C" w:rsidRPr="001E26AA" w:rsidRDefault="001F331C">
            <w:pPr>
              <w:pStyle w:val="NurTextCenter"/>
            </w:pPr>
            <w:r w:rsidRPr="001E26AA">
              <w:t>.COM</w:t>
            </w:r>
          </w:p>
        </w:tc>
        <w:tc>
          <w:tcPr>
            <w:tcW w:w="720" w:type="dxa"/>
          </w:tcPr>
          <w:p w14:paraId="3F05C0A3" w14:textId="77777777" w:rsidR="001F331C" w:rsidRPr="001E26AA" w:rsidRDefault="001F331C">
            <w:pPr>
              <w:pStyle w:val="NurTextCenter"/>
            </w:pPr>
            <w:r w:rsidRPr="001E26AA">
              <w:t>12K</w:t>
            </w:r>
          </w:p>
        </w:tc>
        <w:tc>
          <w:tcPr>
            <w:tcW w:w="6612" w:type="dxa"/>
          </w:tcPr>
          <w:p w14:paraId="5ABC1238" w14:textId="77777777" w:rsidR="001F331C" w:rsidRPr="001E26AA" w:rsidRDefault="001F331C">
            <w:pPr>
              <w:pStyle w:val="NurTextCenter"/>
            </w:pPr>
            <w:r w:rsidRPr="001E26AA">
              <w:t>Pascal MT+ 5.5 linker</w:t>
            </w:r>
          </w:p>
        </w:tc>
      </w:tr>
      <w:tr w:rsidR="001F331C" w:rsidRPr="001E26AA" w14:paraId="49DD901B" w14:textId="77777777">
        <w:tc>
          <w:tcPr>
            <w:tcW w:w="1510" w:type="dxa"/>
          </w:tcPr>
          <w:p w14:paraId="1D190E94" w14:textId="77777777" w:rsidR="001F331C" w:rsidRPr="001E26AA" w:rsidRDefault="001F331C">
            <w:pPr>
              <w:pStyle w:val="NurTextCenter"/>
            </w:pPr>
            <w:r w:rsidRPr="001E26AA">
              <w:t>MTERRS</w:t>
            </w:r>
          </w:p>
        </w:tc>
        <w:tc>
          <w:tcPr>
            <w:tcW w:w="900" w:type="dxa"/>
          </w:tcPr>
          <w:p w14:paraId="6550FD3C" w14:textId="77777777" w:rsidR="001F331C" w:rsidRPr="001E26AA" w:rsidRDefault="001F331C">
            <w:pPr>
              <w:pStyle w:val="NurTextCenter"/>
            </w:pPr>
            <w:r w:rsidRPr="001E26AA">
              <w:t>.TXT</w:t>
            </w:r>
          </w:p>
        </w:tc>
        <w:tc>
          <w:tcPr>
            <w:tcW w:w="720" w:type="dxa"/>
          </w:tcPr>
          <w:p w14:paraId="6F0FCCD9" w14:textId="77777777" w:rsidR="001F331C" w:rsidRPr="001E26AA" w:rsidRDefault="001F331C">
            <w:pPr>
              <w:pStyle w:val="NurTextCenter"/>
            </w:pPr>
            <w:r w:rsidRPr="001E26AA">
              <w:t>6K</w:t>
            </w:r>
          </w:p>
        </w:tc>
        <w:tc>
          <w:tcPr>
            <w:tcW w:w="6612" w:type="dxa"/>
          </w:tcPr>
          <w:p w14:paraId="4C3289CE" w14:textId="77777777" w:rsidR="001F331C" w:rsidRPr="001E26AA" w:rsidRDefault="001F331C">
            <w:pPr>
              <w:pStyle w:val="NurTextCenter"/>
            </w:pPr>
            <w:r w:rsidRPr="001E26AA">
              <w:t>Pascal MT+ error messages</w:t>
            </w:r>
          </w:p>
        </w:tc>
      </w:tr>
      <w:tr w:rsidR="001F331C" w:rsidRPr="001E26AA" w14:paraId="529464E4" w14:textId="77777777">
        <w:tc>
          <w:tcPr>
            <w:tcW w:w="1510" w:type="dxa"/>
          </w:tcPr>
          <w:p w14:paraId="53EE47B4" w14:textId="77777777" w:rsidR="001F331C" w:rsidRPr="001E26AA" w:rsidRDefault="001F331C">
            <w:pPr>
              <w:pStyle w:val="NurTextCenter"/>
            </w:pPr>
            <w:r w:rsidRPr="001E26AA">
              <w:t>MTPLUS</w:t>
            </w:r>
          </w:p>
        </w:tc>
        <w:tc>
          <w:tcPr>
            <w:tcW w:w="900" w:type="dxa"/>
          </w:tcPr>
          <w:p w14:paraId="7741B3CE" w14:textId="77777777" w:rsidR="001F331C" w:rsidRPr="001E26AA" w:rsidRDefault="001F331C">
            <w:pPr>
              <w:pStyle w:val="NurTextCenter"/>
            </w:pPr>
            <w:r w:rsidRPr="001E26AA">
              <w:t>.000</w:t>
            </w:r>
          </w:p>
        </w:tc>
        <w:tc>
          <w:tcPr>
            <w:tcW w:w="720" w:type="dxa"/>
          </w:tcPr>
          <w:p w14:paraId="2E9BE9DC" w14:textId="77777777" w:rsidR="001F331C" w:rsidRPr="001E26AA" w:rsidRDefault="001F331C">
            <w:pPr>
              <w:pStyle w:val="NurTextCenter"/>
            </w:pPr>
            <w:r w:rsidRPr="001E26AA">
              <w:t>14K</w:t>
            </w:r>
          </w:p>
        </w:tc>
        <w:tc>
          <w:tcPr>
            <w:tcW w:w="6612" w:type="dxa"/>
          </w:tcPr>
          <w:p w14:paraId="2E6778DC" w14:textId="77777777" w:rsidR="001F331C" w:rsidRPr="001E26AA" w:rsidRDefault="001F331C">
            <w:pPr>
              <w:pStyle w:val="NurTextCenter"/>
            </w:pPr>
            <w:r w:rsidRPr="001E26AA">
              <w:t>Pascal MT+ 5.5 compiler file</w:t>
            </w:r>
          </w:p>
        </w:tc>
      </w:tr>
      <w:tr w:rsidR="001F331C" w:rsidRPr="001E26AA" w14:paraId="5202F57C" w14:textId="77777777">
        <w:tc>
          <w:tcPr>
            <w:tcW w:w="1510" w:type="dxa"/>
          </w:tcPr>
          <w:p w14:paraId="21EF57EC" w14:textId="77777777" w:rsidR="001F331C" w:rsidRPr="001E26AA" w:rsidRDefault="001F331C">
            <w:pPr>
              <w:pStyle w:val="NurTextCenter"/>
            </w:pPr>
            <w:r w:rsidRPr="001E26AA">
              <w:t>MTPLUS</w:t>
            </w:r>
          </w:p>
        </w:tc>
        <w:tc>
          <w:tcPr>
            <w:tcW w:w="900" w:type="dxa"/>
          </w:tcPr>
          <w:p w14:paraId="760CAB15" w14:textId="77777777" w:rsidR="001F331C" w:rsidRPr="001E26AA" w:rsidRDefault="001F331C">
            <w:pPr>
              <w:pStyle w:val="NurTextCenter"/>
            </w:pPr>
            <w:r w:rsidRPr="001E26AA">
              <w:t>.001</w:t>
            </w:r>
          </w:p>
        </w:tc>
        <w:tc>
          <w:tcPr>
            <w:tcW w:w="720" w:type="dxa"/>
          </w:tcPr>
          <w:p w14:paraId="5F0C473A" w14:textId="77777777" w:rsidR="001F331C" w:rsidRPr="001E26AA" w:rsidRDefault="001F331C">
            <w:pPr>
              <w:pStyle w:val="NurTextCenter"/>
            </w:pPr>
            <w:r w:rsidRPr="001E26AA">
              <w:t>12K</w:t>
            </w:r>
          </w:p>
        </w:tc>
        <w:tc>
          <w:tcPr>
            <w:tcW w:w="6612" w:type="dxa"/>
          </w:tcPr>
          <w:p w14:paraId="75156CFC" w14:textId="77777777" w:rsidR="001F331C" w:rsidRPr="001E26AA" w:rsidRDefault="001F331C">
            <w:pPr>
              <w:pStyle w:val="NurTextCenter"/>
            </w:pPr>
            <w:r w:rsidRPr="001E26AA">
              <w:t>Pascal MT+ 5.5 compiler file</w:t>
            </w:r>
          </w:p>
        </w:tc>
      </w:tr>
      <w:tr w:rsidR="001F331C" w:rsidRPr="001E26AA" w14:paraId="60FE7A2E" w14:textId="77777777">
        <w:tc>
          <w:tcPr>
            <w:tcW w:w="1510" w:type="dxa"/>
          </w:tcPr>
          <w:p w14:paraId="56906C4A" w14:textId="77777777" w:rsidR="001F331C" w:rsidRPr="001E26AA" w:rsidRDefault="001F331C">
            <w:pPr>
              <w:pStyle w:val="NurTextCenter"/>
            </w:pPr>
            <w:r w:rsidRPr="001E26AA">
              <w:t>MTPLUS</w:t>
            </w:r>
          </w:p>
        </w:tc>
        <w:tc>
          <w:tcPr>
            <w:tcW w:w="900" w:type="dxa"/>
          </w:tcPr>
          <w:p w14:paraId="7D972F57" w14:textId="77777777" w:rsidR="001F331C" w:rsidRPr="001E26AA" w:rsidRDefault="001F331C">
            <w:pPr>
              <w:pStyle w:val="NurTextCenter"/>
            </w:pPr>
            <w:r w:rsidRPr="001E26AA">
              <w:t>.002</w:t>
            </w:r>
          </w:p>
        </w:tc>
        <w:tc>
          <w:tcPr>
            <w:tcW w:w="720" w:type="dxa"/>
          </w:tcPr>
          <w:p w14:paraId="2C00225B" w14:textId="77777777" w:rsidR="001F331C" w:rsidRPr="001E26AA" w:rsidRDefault="001F331C">
            <w:pPr>
              <w:pStyle w:val="NurTextCenter"/>
            </w:pPr>
            <w:r w:rsidRPr="001E26AA">
              <w:t>8K</w:t>
            </w:r>
          </w:p>
        </w:tc>
        <w:tc>
          <w:tcPr>
            <w:tcW w:w="6612" w:type="dxa"/>
          </w:tcPr>
          <w:p w14:paraId="1C32B961" w14:textId="77777777" w:rsidR="001F331C" w:rsidRPr="001E26AA" w:rsidRDefault="001F331C">
            <w:pPr>
              <w:pStyle w:val="NurTextCenter"/>
            </w:pPr>
            <w:r w:rsidRPr="001E26AA">
              <w:t>Pascal MT+ 5.5 compiler file</w:t>
            </w:r>
          </w:p>
        </w:tc>
      </w:tr>
      <w:tr w:rsidR="001F331C" w:rsidRPr="001E26AA" w14:paraId="3AF607B9" w14:textId="77777777">
        <w:tc>
          <w:tcPr>
            <w:tcW w:w="1510" w:type="dxa"/>
          </w:tcPr>
          <w:p w14:paraId="1DA21C8A" w14:textId="77777777" w:rsidR="001F331C" w:rsidRPr="001E26AA" w:rsidRDefault="001F331C">
            <w:pPr>
              <w:pStyle w:val="NurTextCenter"/>
            </w:pPr>
            <w:r w:rsidRPr="001E26AA">
              <w:t>MTPLUS</w:t>
            </w:r>
          </w:p>
        </w:tc>
        <w:tc>
          <w:tcPr>
            <w:tcW w:w="900" w:type="dxa"/>
          </w:tcPr>
          <w:p w14:paraId="6F2DAE33" w14:textId="77777777" w:rsidR="001F331C" w:rsidRPr="001E26AA" w:rsidRDefault="001F331C">
            <w:pPr>
              <w:pStyle w:val="NurTextCenter"/>
            </w:pPr>
            <w:r w:rsidRPr="001E26AA">
              <w:t>.003</w:t>
            </w:r>
          </w:p>
        </w:tc>
        <w:tc>
          <w:tcPr>
            <w:tcW w:w="720" w:type="dxa"/>
          </w:tcPr>
          <w:p w14:paraId="4680D316" w14:textId="77777777" w:rsidR="001F331C" w:rsidRPr="001E26AA" w:rsidRDefault="001F331C">
            <w:pPr>
              <w:pStyle w:val="NurTextCenter"/>
            </w:pPr>
            <w:r w:rsidRPr="001E26AA">
              <w:t>8K</w:t>
            </w:r>
          </w:p>
        </w:tc>
        <w:tc>
          <w:tcPr>
            <w:tcW w:w="6612" w:type="dxa"/>
          </w:tcPr>
          <w:p w14:paraId="572ED6DF" w14:textId="77777777" w:rsidR="001F331C" w:rsidRPr="001E26AA" w:rsidRDefault="001F331C">
            <w:pPr>
              <w:pStyle w:val="NurTextCenter"/>
            </w:pPr>
            <w:r w:rsidRPr="001E26AA">
              <w:t>Pascal MT+ 5.5 compiler file</w:t>
            </w:r>
          </w:p>
        </w:tc>
      </w:tr>
      <w:tr w:rsidR="001F331C" w:rsidRPr="001E26AA" w14:paraId="4957ADBE" w14:textId="77777777">
        <w:tc>
          <w:tcPr>
            <w:tcW w:w="1510" w:type="dxa"/>
          </w:tcPr>
          <w:p w14:paraId="0B930E77" w14:textId="77777777" w:rsidR="001F331C" w:rsidRPr="001E26AA" w:rsidRDefault="001F331C">
            <w:pPr>
              <w:pStyle w:val="NurTextCenter"/>
            </w:pPr>
            <w:r w:rsidRPr="001E26AA">
              <w:t>MTPLUS</w:t>
            </w:r>
          </w:p>
        </w:tc>
        <w:tc>
          <w:tcPr>
            <w:tcW w:w="900" w:type="dxa"/>
          </w:tcPr>
          <w:p w14:paraId="239E9EEF" w14:textId="77777777" w:rsidR="001F331C" w:rsidRPr="001E26AA" w:rsidRDefault="001F331C">
            <w:pPr>
              <w:pStyle w:val="NurTextCenter"/>
            </w:pPr>
            <w:r w:rsidRPr="001E26AA">
              <w:t>.004</w:t>
            </w:r>
          </w:p>
        </w:tc>
        <w:tc>
          <w:tcPr>
            <w:tcW w:w="720" w:type="dxa"/>
          </w:tcPr>
          <w:p w14:paraId="1743F70A" w14:textId="77777777" w:rsidR="001F331C" w:rsidRPr="001E26AA" w:rsidRDefault="001F331C">
            <w:pPr>
              <w:pStyle w:val="NurTextCenter"/>
            </w:pPr>
            <w:r w:rsidRPr="001E26AA">
              <w:t>18K</w:t>
            </w:r>
          </w:p>
        </w:tc>
        <w:tc>
          <w:tcPr>
            <w:tcW w:w="6612" w:type="dxa"/>
          </w:tcPr>
          <w:p w14:paraId="256907A9" w14:textId="77777777" w:rsidR="001F331C" w:rsidRPr="001E26AA" w:rsidRDefault="001F331C">
            <w:pPr>
              <w:pStyle w:val="NurTextCenter"/>
            </w:pPr>
            <w:r w:rsidRPr="001E26AA">
              <w:t>Pascal MT+ 5.5 compiler file</w:t>
            </w:r>
          </w:p>
        </w:tc>
      </w:tr>
      <w:tr w:rsidR="001F331C" w:rsidRPr="001E26AA" w14:paraId="0BB90928" w14:textId="77777777">
        <w:tc>
          <w:tcPr>
            <w:tcW w:w="1510" w:type="dxa"/>
          </w:tcPr>
          <w:p w14:paraId="43B13993" w14:textId="77777777" w:rsidR="001F331C" w:rsidRPr="001E26AA" w:rsidRDefault="001F331C">
            <w:pPr>
              <w:pStyle w:val="NurTextCenter"/>
            </w:pPr>
            <w:r w:rsidRPr="001E26AA">
              <w:t>MTPLUS</w:t>
            </w:r>
          </w:p>
        </w:tc>
        <w:tc>
          <w:tcPr>
            <w:tcW w:w="900" w:type="dxa"/>
          </w:tcPr>
          <w:p w14:paraId="00FA974B" w14:textId="77777777" w:rsidR="001F331C" w:rsidRPr="001E26AA" w:rsidRDefault="001F331C">
            <w:pPr>
              <w:pStyle w:val="NurTextCenter"/>
            </w:pPr>
            <w:r w:rsidRPr="001E26AA">
              <w:t>.005</w:t>
            </w:r>
          </w:p>
        </w:tc>
        <w:tc>
          <w:tcPr>
            <w:tcW w:w="720" w:type="dxa"/>
          </w:tcPr>
          <w:p w14:paraId="288AD863" w14:textId="77777777" w:rsidR="001F331C" w:rsidRPr="001E26AA" w:rsidRDefault="001F331C">
            <w:pPr>
              <w:pStyle w:val="NurTextCenter"/>
            </w:pPr>
            <w:r w:rsidRPr="001E26AA">
              <w:t>8K</w:t>
            </w:r>
          </w:p>
        </w:tc>
        <w:tc>
          <w:tcPr>
            <w:tcW w:w="6612" w:type="dxa"/>
          </w:tcPr>
          <w:p w14:paraId="719C1405" w14:textId="77777777" w:rsidR="001F331C" w:rsidRPr="001E26AA" w:rsidRDefault="001F331C">
            <w:pPr>
              <w:pStyle w:val="NurTextCenter"/>
            </w:pPr>
            <w:r w:rsidRPr="001E26AA">
              <w:t>Pascal MT+ 5.5 compiler file</w:t>
            </w:r>
          </w:p>
        </w:tc>
      </w:tr>
      <w:tr w:rsidR="001F331C" w:rsidRPr="001E26AA" w14:paraId="79ABAC68" w14:textId="77777777">
        <w:tc>
          <w:tcPr>
            <w:tcW w:w="1510" w:type="dxa"/>
          </w:tcPr>
          <w:p w14:paraId="54A0ECAA" w14:textId="77777777" w:rsidR="001F331C" w:rsidRPr="001E26AA" w:rsidRDefault="001F331C">
            <w:pPr>
              <w:pStyle w:val="NurTextCenter"/>
            </w:pPr>
            <w:r w:rsidRPr="001E26AA">
              <w:t>MTPLUS</w:t>
            </w:r>
          </w:p>
        </w:tc>
        <w:tc>
          <w:tcPr>
            <w:tcW w:w="900" w:type="dxa"/>
          </w:tcPr>
          <w:p w14:paraId="3CA42B3F" w14:textId="77777777" w:rsidR="001F331C" w:rsidRPr="001E26AA" w:rsidRDefault="001F331C">
            <w:pPr>
              <w:pStyle w:val="NurTextCenter"/>
            </w:pPr>
            <w:r w:rsidRPr="001E26AA">
              <w:t>.006</w:t>
            </w:r>
          </w:p>
        </w:tc>
        <w:tc>
          <w:tcPr>
            <w:tcW w:w="720" w:type="dxa"/>
          </w:tcPr>
          <w:p w14:paraId="011BE289" w14:textId="77777777" w:rsidR="001F331C" w:rsidRPr="001E26AA" w:rsidRDefault="001F331C">
            <w:pPr>
              <w:pStyle w:val="NurTextCenter"/>
            </w:pPr>
            <w:r w:rsidRPr="001E26AA">
              <w:t>6K</w:t>
            </w:r>
          </w:p>
        </w:tc>
        <w:tc>
          <w:tcPr>
            <w:tcW w:w="6612" w:type="dxa"/>
          </w:tcPr>
          <w:p w14:paraId="25CE62A9" w14:textId="77777777" w:rsidR="001F331C" w:rsidRPr="001E26AA" w:rsidRDefault="001F331C">
            <w:pPr>
              <w:pStyle w:val="NurTextCenter"/>
            </w:pPr>
            <w:r w:rsidRPr="001E26AA">
              <w:t>Pascal MT+ 5.5 compiler file</w:t>
            </w:r>
          </w:p>
        </w:tc>
      </w:tr>
      <w:tr w:rsidR="001F331C" w:rsidRPr="001E26AA" w14:paraId="4A91325D" w14:textId="77777777">
        <w:tc>
          <w:tcPr>
            <w:tcW w:w="1510" w:type="dxa"/>
          </w:tcPr>
          <w:p w14:paraId="4A021445" w14:textId="77777777" w:rsidR="001F331C" w:rsidRPr="001E26AA" w:rsidRDefault="001F331C">
            <w:pPr>
              <w:pStyle w:val="NurTextCenter"/>
            </w:pPr>
            <w:r w:rsidRPr="001E26AA">
              <w:t>MTPLUS</w:t>
            </w:r>
          </w:p>
        </w:tc>
        <w:tc>
          <w:tcPr>
            <w:tcW w:w="900" w:type="dxa"/>
          </w:tcPr>
          <w:p w14:paraId="4CD06E50" w14:textId="77777777" w:rsidR="001F331C" w:rsidRPr="001E26AA" w:rsidRDefault="001F331C">
            <w:pPr>
              <w:pStyle w:val="NurTextCenter"/>
            </w:pPr>
            <w:r w:rsidRPr="001E26AA">
              <w:t>.COM</w:t>
            </w:r>
          </w:p>
        </w:tc>
        <w:tc>
          <w:tcPr>
            <w:tcW w:w="720" w:type="dxa"/>
          </w:tcPr>
          <w:p w14:paraId="7324C555" w14:textId="77777777" w:rsidR="001F331C" w:rsidRPr="001E26AA" w:rsidRDefault="001F331C">
            <w:pPr>
              <w:pStyle w:val="NurTextCenter"/>
            </w:pPr>
            <w:r w:rsidRPr="001E26AA">
              <w:t>36K</w:t>
            </w:r>
          </w:p>
        </w:tc>
        <w:tc>
          <w:tcPr>
            <w:tcW w:w="6612" w:type="dxa"/>
          </w:tcPr>
          <w:p w14:paraId="64B338A6" w14:textId="77777777" w:rsidR="001F331C" w:rsidRPr="001E26AA" w:rsidRDefault="001F331C">
            <w:pPr>
              <w:pStyle w:val="NurTextCenter"/>
            </w:pPr>
            <w:r w:rsidRPr="001E26AA">
              <w:t>Pascal MT+ 5.5 compiler</w:t>
            </w:r>
          </w:p>
        </w:tc>
      </w:tr>
      <w:tr w:rsidR="001F331C" w:rsidRPr="001E26AA" w14:paraId="44ED0EC5" w14:textId="77777777">
        <w:tc>
          <w:tcPr>
            <w:tcW w:w="1510" w:type="dxa"/>
          </w:tcPr>
          <w:p w14:paraId="3F45EF81" w14:textId="77777777" w:rsidR="001F331C" w:rsidRPr="001E26AA" w:rsidRDefault="001F331C">
            <w:pPr>
              <w:pStyle w:val="NurTextCenter"/>
            </w:pPr>
            <w:r w:rsidRPr="001E26AA">
              <w:t>PASCFORM</w:t>
            </w:r>
          </w:p>
        </w:tc>
        <w:tc>
          <w:tcPr>
            <w:tcW w:w="900" w:type="dxa"/>
          </w:tcPr>
          <w:p w14:paraId="7901F9E8" w14:textId="77777777" w:rsidR="001F331C" w:rsidRPr="001E26AA" w:rsidRDefault="001F331C">
            <w:pPr>
              <w:pStyle w:val="NurTextCenter"/>
            </w:pPr>
            <w:r w:rsidRPr="001E26AA">
              <w:t>.COM</w:t>
            </w:r>
          </w:p>
        </w:tc>
        <w:tc>
          <w:tcPr>
            <w:tcW w:w="720" w:type="dxa"/>
          </w:tcPr>
          <w:p w14:paraId="5BDD3583" w14:textId="77777777" w:rsidR="001F331C" w:rsidRPr="001E26AA" w:rsidRDefault="001F331C">
            <w:pPr>
              <w:pStyle w:val="NurTextCenter"/>
            </w:pPr>
            <w:r w:rsidRPr="001E26AA">
              <w:t>36K</w:t>
            </w:r>
          </w:p>
        </w:tc>
        <w:tc>
          <w:tcPr>
            <w:tcW w:w="6612" w:type="dxa"/>
          </w:tcPr>
          <w:p w14:paraId="505AC2B9" w14:textId="77777777" w:rsidR="001F331C" w:rsidRPr="001E26AA" w:rsidRDefault="001F331C">
            <w:pPr>
              <w:pStyle w:val="NurTextCenter"/>
            </w:pPr>
            <w:r w:rsidRPr="001E26AA">
              <w:t>Pascal formatter</w:t>
            </w:r>
          </w:p>
        </w:tc>
      </w:tr>
      <w:tr w:rsidR="001F331C" w:rsidRPr="001E26AA" w14:paraId="2DBDDC1D" w14:textId="77777777">
        <w:tc>
          <w:tcPr>
            <w:tcW w:w="1510" w:type="dxa"/>
          </w:tcPr>
          <w:p w14:paraId="555C740E" w14:textId="77777777" w:rsidR="001F331C" w:rsidRPr="001E26AA" w:rsidRDefault="001F331C">
            <w:pPr>
              <w:pStyle w:val="NurTextCenter"/>
            </w:pPr>
            <w:r w:rsidRPr="001E26AA">
              <w:t>PASCFORM</w:t>
            </w:r>
          </w:p>
        </w:tc>
        <w:tc>
          <w:tcPr>
            <w:tcW w:w="900" w:type="dxa"/>
          </w:tcPr>
          <w:p w14:paraId="56DD2AC8" w14:textId="77777777" w:rsidR="001F331C" w:rsidRPr="001E26AA" w:rsidRDefault="001F331C">
            <w:pPr>
              <w:pStyle w:val="NurTextCenter"/>
            </w:pPr>
            <w:proofErr w:type="gramStart"/>
            <w:r w:rsidRPr="001E26AA">
              <w:t>.PAS</w:t>
            </w:r>
            <w:proofErr w:type="gramEnd"/>
          </w:p>
        </w:tc>
        <w:tc>
          <w:tcPr>
            <w:tcW w:w="720" w:type="dxa"/>
          </w:tcPr>
          <w:p w14:paraId="7DBF117F" w14:textId="77777777" w:rsidR="001F331C" w:rsidRPr="001E26AA" w:rsidRDefault="001F331C">
            <w:pPr>
              <w:pStyle w:val="NurTextCenter"/>
            </w:pPr>
            <w:r w:rsidRPr="001E26AA">
              <w:t>54K</w:t>
            </w:r>
          </w:p>
        </w:tc>
        <w:tc>
          <w:tcPr>
            <w:tcW w:w="6612" w:type="dxa"/>
          </w:tcPr>
          <w:p w14:paraId="260F22FC" w14:textId="77777777" w:rsidR="001F331C" w:rsidRPr="001E26AA" w:rsidRDefault="001F331C">
            <w:pPr>
              <w:pStyle w:val="NurTextCenter"/>
            </w:pPr>
            <w:r w:rsidRPr="001E26AA">
              <w:t>Pascal formatter source code</w:t>
            </w:r>
          </w:p>
        </w:tc>
      </w:tr>
      <w:tr w:rsidR="001F331C" w:rsidRPr="001E26AA" w14:paraId="0EC98DCA" w14:textId="77777777">
        <w:tc>
          <w:tcPr>
            <w:tcW w:w="1510" w:type="dxa"/>
          </w:tcPr>
          <w:p w14:paraId="67B211B6" w14:textId="77777777" w:rsidR="001F331C" w:rsidRPr="001E26AA" w:rsidRDefault="001F331C">
            <w:pPr>
              <w:pStyle w:val="NurTextCenter"/>
            </w:pPr>
            <w:r w:rsidRPr="001E26AA">
              <w:t>PASCFORM</w:t>
            </w:r>
          </w:p>
        </w:tc>
        <w:tc>
          <w:tcPr>
            <w:tcW w:w="900" w:type="dxa"/>
          </w:tcPr>
          <w:p w14:paraId="355E5067" w14:textId="77777777" w:rsidR="001F331C" w:rsidRPr="001E26AA" w:rsidRDefault="001F331C">
            <w:pPr>
              <w:pStyle w:val="NurTextCenter"/>
            </w:pPr>
            <w:proofErr w:type="gramStart"/>
            <w:r w:rsidRPr="001E26AA">
              <w:t>.SUB</w:t>
            </w:r>
            <w:proofErr w:type="gramEnd"/>
          </w:p>
        </w:tc>
        <w:tc>
          <w:tcPr>
            <w:tcW w:w="720" w:type="dxa"/>
          </w:tcPr>
          <w:p w14:paraId="7E3F5EB9" w14:textId="77777777" w:rsidR="001F331C" w:rsidRPr="001E26AA" w:rsidRDefault="001F331C">
            <w:pPr>
              <w:pStyle w:val="NurTextCenter"/>
            </w:pPr>
            <w:r w:rsidRPr="001E26AA">
              <w:t>2K</w:t>
            </w:r>
          </w:p>
        </w:tc>
        <w:tc>
          <w:tcPr>
            <w:tcW w:w="6612" w:type="dxa"/>
          </w:tcPr>
          <w:p w14:paraId="6021E135" w14:textId="77777777" w:rsidR="001F331C" w:rsidRPr="001E26AA" w:rsidRDefault="001F331C">
            <w:pPr>
              <w:pStyle w:val="NurTextCenter"/>
            </w:pPr>
            <w:r w:rsidRPr="001E26AA">
              <w:t>create Pascal formatter</w:t>
            </w:r>
          </w:p>
        </w:tc>
      </w:tr>
      <w:tr w:rsidR="001F331C" w:rsidRPr="001E26AA" w14:paraId="248C701D" w14:textId="77777777">
        <w:tc>
          <w:tcPr>
            <w:tcW w:w="1510" w:type="dxa"/>
          </w:tcPr>
          <w:p w14:paraId="6551488F" w14:textId="77777777" w:rsidR="001F331C" w:rsidRPr="001E26AA" w:rsidRDefault="001F331C">
            <w:pPr>
              <w:pStyle w:val="NurTextCenter"/>
            </w:pPr>
            <w:r w:rsidRPr="001E26AA">
              <w:t>PASLIB</w:t>
            </w:r>
          </w:p>
        </w:tc>
        <w:tc>
          <w:tcPr>
            <w:tcW w:w="900" w:type="dxa"/>
          </w:tcPr>
          <w:p w14:paraId="7A598F68" w14:textId="77777777" w:rsidR="001F331C" w:rsidRPr="001E26AA" w:rsidRDefault="001F331C">
            <w:pPr>
              <w:pStyle w:val="NurTextCenter"/>
            </w:pPr>
            <w:proofErr w:type="gramStart"/>
            <w:r w:rsidRPr="001E26AA">
              <w:t>.ERL</w:t>
            </w:r>
            <w:proofErr w:type="gramEnd"/>
          </w:p>
        </w:tc>
        <w:tc>
          <w:tcPr>
            <w:tcW w:w="720" w:type="dxa"/>
          </w:tcPr>
          <w:p w14:paraId="58DF737A" w14:textId="77777777" w:rsidR="001F331C" w:rsidRPr="001E26AA" w:rsidRDefault="001F331C">
            <w:pPr>
              <w:pStyle w:val="NurTextCenter"/>
            </w:pPr>
            <w:r w:rsidRPr="001E26AA">
              <w:t>24K</w:t>
            </w:r>
          </w:p>
        </w:tc>
        <w:tc>
          <w:tcPr>
            <w:tcW w:w="6612" w:type="dxa"/>
          </w:tcPr>
          <w:p w14:paraId="0F5E0257" w14:textId="77777777" w:rsidR="001F331C" w:rsidRPr="001E26AA" w:rsidRDefault="001F331C">
            <w:pPr>
              <w:pStyle w:val="NurTextCenter"/>
            </w:pPr>
            <w:r w:rsidRPr="001E26AA">
              <w:t>Pascal MT+ 5.5 run time library</w:t>
            </w:r>
          </w:p>
        </w:tc>
      </w:tr>
      <w:tr w:rsidR="001F331C" w:rsidRPr="001E26AA" w14:paraId="52FC3104" w14:textId="77777777">
        <w:tc>
          <w:tcPr>
            <w:tcW w:w="1510" w:type="dxa"/>
          </w:tcPr>
          <w:p w14:paraId="3AB5DE54" w14:textId="77777777" w:rsidR="001F331C" w:rsidRPr="001E26AA" w:rsidRDefault="001F331C">
            <w:pPr>
              <w:pStyle w:val="NurTextCenter"/>
            </w:pPr>
            <w:r w:rsidRPr="001E26AA">
              <w:t>PINST</w:t>
            </w:r>
          </w:p>
        </w:tc>
        <w:tc>
          <w:tcPr>
            <w:tcW w:w="900" w:type="dxa"/>
          </w:tcPr>
          <w:p w14:paraId="6E1F1587" w14:textId="77777777" w:rsidR="001F331C" w:rsidRPr="001E26AA" w:rsidRDefault="001F331C">
            <w:pPr>
              <w:pStyle w:val="NurTextCenter"/>
            </w:pPr>
            <w:r w:rsidRPr="001E26AA">
              <w:t>.COM</w:t>
            </w:r>
          </w:p>
        </w:tc>
        <w:tc>
          <w:tcPr>
            <w:tcW w:w="720" w:type="dxa"/>
          </w:tcPr>
          <w:p w14:paraId="3989D427" w14:textId="77777777" w:rsidR="001F331C" w:rsidRPr="001E26AA" w:rsidRDefault="001F331C">
            <w:pPr>
              <w:pStyle w:val="NurTextCenter"/>
            </w:pPr>
            <w:r w:rsidRPr="001E26AA">
              <w:t>4K</w:t>
            </w:r>
          </w:p>
        </w:tc>
        <w:tc>
          <w:tcPr>
            <w:tcW w:w="6612" w:type="dxa"/>
          </w:tcPr>
          <w:p w14:paraId="779CBC99" w14:textId="77777777" w:rsidR="001F331C" w:rsidRPr="001E26AA" w:rsidRDefault="001F331C">
            <w:pPr>
              <w:pStyle w:val="NurTextCenter"/>
            </w:pPr>
            <w:r w:rsidRPr="001E26AA">
              <w:t>terminal installation program for PROLOGZ</w:t>
            </w:r>
          </w:p>
        </w:tc>
      </w:tr>
      <w:tr w:rsidR="001F331C" w:rsidRPr="001E26AA" w14:paraId="31702AC6" w14:textId="77777777">
        <w:tc>
          <w:tcPr>
            <w:tcW w:w="1510" w:type="dxa"/>
          </w:tcPr>
          <w:p w14:paraId="2FF154F9" w14:textId="77777777" w:rsidR="001F331C" w:rsidRPr="001E26AA" w:rsidRDefault="001F331C">
            <w:pPr>
              <w:pStyle w:val="NurTextCenter"/>
            </w:pPr>
            <w:r w:rsidRPr="001E26AA">
              <w:t>PINST</w:t>
            </w:r>
          </w:p>
        </w:tc>
        <w:tc>
          <w:tcPr>
            <w:tcW w:w="900" w:type="dxa"/>
          </w:tcPr>
          <w:p w14:paraId="5855AB39" w14:textId="77777777" w:rsidR="001F331C" w:rsidRPr="001E26AA" w:rsidRDefault="001F331C">
            <w:pPr>
              <w:pStyle w:val="NurTextCenter"/>
            </w:pPr>
            <w:proofErr w:type="gramStart"/>
            <w:r w:rsidRPr="001E26AA">
              <w:t>.SPL</w:t>
            </w:r>
            <w:proofErr w:type="gramEnd"/>
          </w:p>
        </w:tc>
        <w:tc>
          <w:tcPr>
            <w:tcW w:w="720" w:type="dxa"/>
          </w:tcPr>
          <w:p w14:paraId="69969095" w14:textId="77777777" w:rsidR="001F331C" w:rsidRPr="001E26AA" w:rsidRDefault="001F331C">
            <w:pPr>
              <w:pStyle w:val="NurTextCenter"/>
            </w:pPr>
            <w:r w:rsidRPr="001E26AA">
              <w:t>16K</w:t>
            </w:r>
          </w:p>
        </w:tc>
        <w:tc>
          <w:tcPr>
            <w:tcW w:w="6612" w:type="dxa"/>
          </w:tcPr>
          <w:p w14:paraId="50358D07" w14:textId="77777777" w:rsidR="001F331C" w:rsidRPr="001E26AA" w:rsidRDefault="001F331C">
            <w:pPr>
              <w:pStyle w:val="NurTextCenter"/>
            </w:pPr>
            <w:r w:rsidRPr="001E26AA">
              <w:t>terminal installation program for PROLOGZ, SPL source</w:t>
            </w:r>
          </w:p>
        </w:tc>
      </w:tr>
      <w:tr w:rsidR="001F331C" w:rsidRPr="001E26AA" w14:paraId="2C88B483" w14:textId="77777777">
        <w:tc>
          <w:tcPr>
            <w:tcW w:w="1510" w:type="dxa"/>
          </w:tcPr>
          <w:p w14:paraId="3725B09E" w14:textId="77777777" w:rsidR="001F331C" w:rsidRPr="001E26AA" w:rsidRDefault="001F331C">
            <w:pPr>
              <w:pStyle w:val="NurTextCenter"/>
            </w:pPr>
            <w:r w:rsidRPr="001E26AA">
              <w:t>PRIM</w:t>
            </w:r>
          </w:p>
        </w:tc>
        <w:tc>
          <w:tcPr>
            <w:tcW w:w="900" w:type="dxa"/>
          </w:tcPr>
          <w:p w14:paraId="3BF56A33" w14:textId="77777777" w:rsidR="001F331C" w:rsidRPr="001E26AA" w:rsidRDefault="001F331C">
            <w:pPr>
              <w:pStyle w:val="NurTextCenter"/>
            </w:pPr>
            <w:r w:rsidRPr="001E26AA">
              <w:t>.COM</w:t>
            </w:r>
          </w:p>
        </w:tc>
        <w:tc>
          <w:tcPr>
            <w:tcW w:w="720" w:type="dxa"/>
          </w:tcPr>
          <w:p w14:paraId="50F80756" w14:textId="77777777" w:rsidR="001F331C" w:rsidRPr="001E26AA" w:rsidRDefault="001F331C">
            <w:pPr>
              <w:pStyle w:val="NurTextCenter"/>
            </w:pPr>
            <w:r w:rsidRPr="001E26AA">
              <w:t>2K</w:t>
            </w:r>
          </w:p>
        </w:tc>
        <w:tc>
          <w:tcPr>
            <w:tcW w:w="6612" w:type="dxa"/>
          </w:tcPr>
          <w:p w14:paraId="563E3BCB" w14:textId="77777777" w:rsidR="001F331C" w:rsidRPr="001E26AA" w:rsidRDefault="001F331C">
            <w:pPr>
              <w:pStyle w:val="NurTextCenter"/>
            </w:pPr>
            <w:r w:rsidRPr="001E26AA">
              <w:t>compute prime numbers</w:t>
            </w:r>
          </w:p>
        </w:tc>
      </w:tr>
      <w:tr w:rsidR="001F331C" w:rsidRPr="001E26AA" w14:paraId="0819E8D7" w14:textId="77777777">
        <w:tc>
          <w:tcPr>
            <w:tcW w:w="1510" w:type="dxa"/>
          </w:tcPr>
          <w:p w14:paraId="1381D04C" w14:textId="77777777" w:rsidR="001F331C" w:rsidRPr="001E26AA" w:rsidRDefault="001F331C">
            <w:pPr>
              <w:pStyle w:val="NurTextCenter"/>
            </w:pPr>
            <w:r w:rsidRPr="001E26AA">
              <w:t>PRIM</w:t>
            </w:r>
          </w:p>
        </w:tc>
        <w:tc>
          <w:tcPr>
            <w:tcW w:w="900" w:type="dxa"/>
          </w:tcPr>
          <w:p w14:paraId="7620AAC1" w14:textId="77777777" w:rsidR="001F331C" w:rsidRPr="001E26AA" w:rsidRDefault="001F331C">
            <w:pPr>
              <w:pStyle w:val="NurTextCenter"/>
            </w:pPr>
            <w:proofErr w:type="gramStart"/>
            <w:r w:rsidRPr="001E26AA">
              <w:t>.SPL</w:t>
            </w:r>
            <w:proofErr w:type="gramEnd"/>
          </w:p>
        </w:tc>
        <w:tc>
          <w:tcPr>
            <w:tcW w:w="720" w:type="dxa"/>
          </w:tcPr>
          <w:p w14:paraId="5E43A253" w14:textId="77777777" w:rsidR="001F331C" w:rsidRPr="001E26AA" w:rsidRDefault="001F331C">
            <w:pPr>
              <w:pStyle w:val="NurTextCenter"/>
            </w:pPr>
            <w:r w:rsidRPr="001E26AA">
              <w:t>2K</w:t>
            </w:r>
          </w:p>
        </w:tc>
        <w:tc>
          <w:tcPr>
            <w:tcW w:w="6612" w:type="dxa"/>
          </w:tcPr>
          <w:p w14:paraId="63B73FDD" w14:textId="77777777" w:rsidR="001F331C" w:rsidRPr="001E26AA" w:rsidRDefault="001F331C">
            <w:pPr>
              <w:pStyle w:val="NurTextCenter"/>
            </w:pPr>
            <w:r w:rsidRPr="001E26AA">
              <w:t>compute prime numbers, SPL source</w:t>
            </w:r>
          </w:p>
        </w:tc>
      </w:tr>
      <w:tr w:rsidR="001F331C" w:rsidRPr="001E26AA" w14:paraId="2B112583" w14:textId="77777777">
        <w:tc>
          <w:tcPr>
            <w:tcW w:w="1510" w:type="dxa"/>
          </w:tcPr>
          <w:p w14:paraId="650634A1" w14:textId="77777777" w:rsidR="001F331C" w:rsidRPr="001E26AA" w:rsidRDefault="001F331C">
            <w:pPr>
              <w:pStyle w:val="NurTextCenter"/>
            </w:pPr>
            <w:r w:rsidRPr="001E26AA">
              <w:t>PROLOGZ</w:t>
            </w:r>
          </w:p>
        </w:tc>
        <w:tc>
          <w:tcPr>
            <w:tcW w:w="900" w:type="dxa"/>
          </w:tcPr>
          <w:p w14:paraId="3A1DEAFE" w14:textId="77777777" w:rsidR="001F331C" w:rsidRPr="001E26AA" w:rsidRDefault="001F331C">
            <w:pPr>
              <w:pStyle w:val="NurTextCenter"/>
            </w:pPr>
            <w:r w:rsidRPr="001E26AA">
              <w:t>.COM</w:t>
            </w:r>
          </w:p>
        </w:tc>
        <w:tc>
          <w:tcPr>
            <w:tcW w:w="720" w:type="dxa"/>
          </w:tcPr>
          <w:p w14:paraId="28CCD855" w14:textId="77777777" w:rsidR="001F331C" w:rsidRPr="001E26AA" w:rsidRDefault="001F331C">
            <w:pPr>
              <w:pStyle w:val="NurTextCenter"/>
            </w:pPr>
            <w:r w:rsidRPr="001E26AA">
              <w:t>16K</w:t>
            </w:r>
          </w:p>
        </w:tc>
        <w:tc>
          <w:tcPr>
            <w:tcW w:w="6612" w:type="dxa"/>
          </w:tcPr>
          <w:p w14:paraId="55940859" w14:textId="77777777" w:rsidR="001F331C" w:rsidRPr="001E26AA" w:rsidRDefault="001F331C">
            <w:pPr>
              <w:pStyle w:val="NurTextCenter"/>
            </w:pPr>
            <w:r w:rsidRPr="001E26AA">
              <w:t>PROLOGZ interpreter and screen editor</w:t>
            </w:r>
          </w:p>
        </w:tc>
      </w:tr>
      <w:tr w:rsidR="001F331C" w:rsidRPr="001E26AA" w14:paraId="3AF22B16" w14:textId="77777777">
        <w:tc>
          <w:tcPr>
            <w:tcW w:w="1510" w:type="dxa"/>
          </w:tcPr>
          <w:p w14:paraId="4BD8CAA3" w14:textId="77777777" w:rsidR="001F331C" w:rsidRPr="001E26AA" w:rsidRDefault="001F331C">
            <w:pPr>
              <w:pStyle w:val="NurTextCenter"/>
            </w:pPr>
            <w:r w:rsidRPr="001E26AA">
              <w:lastRenderedPageBreak/>
              <w:t>PROLOGZ</w:t>
            </w:r>
          </w:p>
        </w:tc>
        <w:tc>
          <w:tcPr>
            <w:tcW w:w="900" w:type="dxa"/>
          </w:tcPr>
          <w:p w14:paraId="56E2A3F5" w14:textId="77777777" w:rsidR="001F331C" w:rsidRPr="001E26AA" w:rsidRDefault="001F331C">
            <w:pPr>
              <w:pStyle w:val="NurTextCenter"/>
            </w:pPr>
            <w:proofErr w:type="gramStart"/>
            <w:r w:rsidRPr="001E26AA">
              <w:t>.SPL</w:t>
            </w:r>
            <w:proofErr w:type="gramEnd"/>
          </w:p>
        </w:tc>
        <w:tc>
          <w:tcPr>
            <w:tcW w:w="720" w:type="dxa"/>
          </w:tcPr>
          <w:p w14:paraId="4FB8D88D" w14:textId="77777777" w:rsidR="001F331C" w:rsidRPr="001E26AA" w:rsidRDefault="001F331C">
            <w:pPr>
              <w:pStyle w:val="NurTextCenter"/>
            </w:pPr>
            <w:r w:rsidRPr="001E26AA">
              <w:t>54K</w:t>
            </w:r>
          </w:p>
        </w:tc>
        <w:tc>
          <w:tcPr>
            <w:tcW w:w="6612" w:type="dxa"/>
          </w:tcPr>
          <w:p w14:paraId="01587E4E" w14:textId="77777777" w:rsidR="001F331C" w:rsidRPr="001E26AA" w:rsidRDefault="001F331C">
            <w:pPr>
              <w:pStyle w:val="NurTextCenter"/>
            </w:pPr>
            <w:r w:rsidRPr="001E26AA">
              <w:t>SPL source for PROLOGZ</w:t>
            </w:r>
          </w:p>
        </w:tc>
      </w:tr>
      <w:tr w:rsidR="001F331C" w:rsidRPr="001E26AA" w14:paraId="375114C3" w14:textId="77777777">
        <w:tc>
          <w:tcPr>
            <w:tcW w:w="1510" w:type="dxa"/>
          </w:tcPr>
          <w:p w14:paraId="776BC009" w14:textId="77777777" w:rsidR="001F331C" w:rsidRPr="001E26AA" w:rsidRDefault="001F331C">
            <w:pPr>
              <w:pStyle w:val="NurTextCenter"/>
            </w:pPr>
            <w:r w:rsidRPr="001E26AA">
              <w:t>PROLOGZ</w:t>
            </w:r>
          </w:p>
        </w:tc>
        <w:tc>
          <w:tcPr>
            <w:tcW w:w="900" w:type="dxa"/>
          </w:tcPr>
          <w:p w14:paraId="7BB304CA" w14:textId="77777777" w:rsidR="001F331C" w:rsidRPr="001E26AA" w:rsidRDefault="001F331C">
            <w:pPr>
              <w:pStyle w:val="NurTextCenter"/>
            </w:pPr>
            <w:r w:rsidRPr="001E26AA">
              <w:t>.TXT</w:t>
            </w:r>
          </w:p>
        </w:tc>
        <w:tc>
          <w:tcPr>
            <w:tcW w:w="720" w:type="dxa"/>
          </w:tcPr>
          <w:p w14:paraId="1DCBAC66" w14:textId="77777777" w:rsidR="001F331C" w:rsidRPr="001E26AA" w:rsidRDefault="001F331C">
            <w:pPr>
              <w:pStyle w:val="NurTextCenter"/>
            </w:pPr>
            <w:r w:rsidRPr="001E26AA">
              <w:t>40K</w:t>
            </w:r>
          </w:p>
        </w:tc>
        <w:tc>
          <w:tcPr>
            <w:tcW w:w="6612" w:type="dxa"/>
          </w:tcPr>
          <w:p w14:paraId="29A19801" w14:textId="77777777" w:rsidR="001F331C" w:rsidRPr="001E26AA" w:rsidRDefault="001F331C">
            <w:pPr>
              <w:pStyle w:val="NurTextCenter"/>
            </w:pPr>
            <w:r w:rsidRPr="001E26AA">
              <w:t>PROLOGZ documentation in German</w:t>
            </w:r>
          </w:p>
        </w:tc>
      </w:tr>
      <w:tr w:rsidR="001F331C" w:rsidRPr="001E26AA" w14:paraId="5B3C6E45" w14:textId="77777777">
        <w:tc>
          <w:tcPr>
            <w:tcW w:w="1510" w:type="dxa"/>
          </w:tcPr>
          <w:p w14:paraId="3C9651BC" w14:textId="77777777" w:rsidR="001F331C" w:rsidRPr="001E26AA" w:rsidRDefault="001F331C">
            <w:pPr>
              <w:pStyle w:val="NurTextCenter"/>
            </w:pPr>
            <w:r w:rsidRPr="001E26AA">
              <w:t>PROLOGZU</w:t>
            </w:r>
          </w:p>
        </w:tc>
        <w:tc>
          <w:tcPr>
            <w:tcW w:w="900" w:type="dxa"/>
          </w:tcPr>
          <w:p w14:paraId="6DCA6B6A" w14:textId="77777777" w:rsidR="001F331C" w:rsidRPr="001E26AA" w:rsidRDefault="001F331C">
            <w:pPr>
              <w:pStyle w:val="NurTextCenter"/>
            </w:pPr>
            <w:r w:rsidRPr="001E26AA">
              <w:t>.MAC</w:t>
            </w:r>
          </w:p>
        </w:tc>
        <w:tc>
          <w:tcPr>
            <w:tcW w:w="720" w:type="dxa"/>
          </w:tcPr>
          <w:p w14:paraId="0987C4B6" w14:textId="77777777" w:rsidR="001F331C" w:rsidRPr="001E26AA" w:rsidRDefault="001F331C">
            <w:pPr>
              <w:pStyle w:val="NurTextCenter"/>
            </w:pPr>
            <w:r w:rsidRPr="001E26AA">
              <w:t>2K</w:t>
            </w:r>
          </w:p>
        </w:tc>
        <w:tc>
          <w:tcPr>
            <w:tcW w:w="6612" w:type="dxa"/>
          </w:tcPr>
          <w:p w14:paraId="38922FB1" w14:textId="77777777" w:rsidR="001F331C" w:rsidRPr="001E26AA" w:rsidRDefault="001F331C">
            <w:pPr>
              <w:pStyle w:val="NurTextCenter"/>
            </w:pPr>
            <w:r w:rsidRPr="001E26AA">
              <w:t>helper functions for PROLOGZ in assembler</w:t>
            </w:r>
          </w:p>
        </w:tc>
      </w:tr>
      <w:tr w:rsidR="001F331C" w:rsidRPr="001E26AA" w14:paraId="3D62006A" w14:textId="77777777">
        <w:tc>
          <w:tcPr>
            <w:tcW w:w="1510" w:type="dxa"/>
          </w:tcPr>
          <w:p w14:paraId="385F2628" w14:textId="77777777" w:rsidR="001F331C" w:rsidRPr="001E26AA" w:rsidRDefault="001F331C">
            <w:pPr>
              <w:pStyle w:val="NurTextCenter"/>
            </w:pPr>
            <w:r w:rsidRPr="001E26AA">
              <w:t>QUEEN</w:t>
            </w:r>
          </w:p>
        </w:tc>
        <w:tc>
          <w:tcPr>
            <w:tcW w:w="900" w:type="dxa"/>
          </w:tcPr>
          <w:p w14:paraId="3547A53F" w14:textId="77777777" w:rsidR="001F331C" w:rsidRPr="001E26AA" w:rsidRDefault="001F331C">
            <w:pPr>
              <w:pStyle w:val="NurTextCenter"/>
            </w:pPr>
            <w:r w:rsidRPr="001E26AA">
              <w:t>.PRO</w:t>
            </w:r>
          </w:p>
        </w:tc>
        <w:tc>
          <w:tcPr>
            <w:tcW w:w="720" w:type="dxa"/>
          </w:tcPr>
          <w:p w14:paraId="189B3E20" w14:textId="77777777" w:rsidR="001F331C" w:rsidRPr="001E26AA" w:rsidRDefault="001F331C">
            <w:pPr>
              <w:pStyle w:val="NurTextCenter"/>
            </w:pPr>
            <w:r w:rsidRPr="001E26AA">
              <w:t>2K</w:t>
            </w:r>
          </w:p>
        </w:tc>
        <w:tc>
          <w:tcPr>
            <w:tcW w:w="6612" w:type="dxa"/>
          </w:tcPr>
          <w:p w14:paraId="16AB1C1B" w14:textId="77777777" w:rsidR="001F331C" w:rsidRPr="001E26AA" w:rsidRDefault="001F331C">
            <w:pPr>
              <w:pStyle w:val="NurTextCenter"/>
            </w:pPr>
            <w:r w:rsidRPr="001E26AA">
              <w:t>Prolog demo program: N-queens problem</w:t>
            </w:r>
          </w:p>
        </w:tc>
      </w:tr>
      <w:tr w:rsidR="001F331C" w:rsidRPr="001E26AA" w14:paraId="3D568118" w14:textId="77777777">
        <w:tc>
          <w:tcPr>
            <w:tcW w:w="1510" w:type="dxa"/>
          </w:tcPr>
          <w:p w14:paraId="73B6BCB8" w14:textId="77777777" w:rsidR="001F331C" w:rsidRPr="001E26AA" w:rsidRDefault="001F331C">
            <w:pPr>
              <w:pStyle w:val="NurTextCenter"/>
            </w:pPr>
            <w:r w:rsidRPr="001E26AA">
              <w:t>READ</w:t>
            </w:r>
          </w:p>
        </w:tc>
        <w:tc>
          <w:tcPr>
            <w:tcW w:w="900" w:type="dxa"/>
          </w:tcPr>
          <w:p w14:paraId="4472D35B" w14:textId="77777777" w:rsidR="001F331C" w:rsidRPr="001E26AA" w:rsidRDefault="001F331C">
            <w:pPr>
              <w:pStyle w:val="NurTextCenter"/>
            </w:pPr>
            <w:r w:rsidRPr="001E26AA">
              <w:t>.COM</w:t>
            </w:r>
          </w:p>
        </w:tc>
        <w:tc>
          <w:tcPr>
            <w:tcW w:w="720" w:type="dxa"/>
          </w:tcPr>
          <w:p w14:paraId="04233549" w14:textId="77777777" w:rsidR="001F331C" w:rsidRPr="001E26AA" w:rsidRDefault="001F331C">
            <w:pPr>
              <w:pStyle w:val="NurTextCenter"/>
            </w:pPr>
            <w:r w:rsidRPr="001E26AA">
              <w:t>4K</w:t>
            </w:r>
          </w:p>
        </w:tc>
        <w:tc>
          <w:tcPr>
            <w:tcW w:w="6612" w:type="dxa"/>
          </w:tcPr>
          <w:p w14:paraId="55BFE239" w14:textId="77777777" w:rsidR="001F331C" w:rsidRPr="001E26AA" w:rsidRDefault="001F331C">
            <w:pPr>
              <w:pStyle w:val="NurTextCenter"/>
            </w:pPr>
            <w:r w:rsidRPr="001E26AA">
              <w:t>transfer a file from the file system to the CP/M disk, see also WRITE.COM. Often the name of this program is abbreviated to R.COM.</w:t>
            </w:r>
          </w:p>
        </w:tc>
      </w:tr>
      <w:tr w:rsidR="001F331C" w:rsidRPr="001E26AA" w14:paraId="581ACF6F" w14:textId="77777777">
        <w:tc>
          <w:tcPr>
            <w:tcW w:w="1510" w:type="dxa"/>
          </w:tcPr>
          <w:p w14:paraId="3AA34E23" w14:textId="77777777" w:rsidR="001F331C" w:rsidRPr="001E26AA" w:rsidRDefault="001F331C">
            <w:pPr>
              <w:pStyle w:val="NurTextCenter"/>
            </w:pPr>
            <w:r w:rsidRPr="001E26AA">
              <w:t>READ</w:t>
            </w:r>
          </w:p>
        </w:tc>
        <w:tc>
          <w:tcPr>
            <w:tcW w:w="900" w:type="dxa"/>
          </w:tcPr>
          <w:p w14:paraId="25F95515" w14:textId="77777777" w:rsidR="001F331C" w:rsidRPr="001E26AA" w:rsidRDefault="001F331C">
            <w:pPr>
              <w:pStyle w:val="NurTextCenter"/>
            </w:pPr>
            <w:proofErr w:type="gramStart"/>
            <w:r w:rsidRPr="001E26AA">
              <w:t>.SPL</w:t>
            </w:r>
            <w:proofErr w:type="gramEnd"/>
          </w:p>
        </w:tc>
        <w:tc>
          <w:tcPr>
            <w:tcW w:w="720" w:type="dxa"/>
          </w:tcPr>
          <w:p w14:paraId="6941BB3A" w14:textId="77777777" w:rsidR="001F331C" w:rsidRPr="001E26AA" w:rsidRDefault="001F331C">
            <w:pPr>
              <w:pStyle w:val="NurTextCenter"/>
            </w:pPr>
            <w:r w:rsidRPr="001E26AA">
              <w:t>10K</w:t>
            </w:r>
          </w:p>
        </w:tc>
        <w:tc>
          <w:tcPr>
            <w:tcW w:w="6612" w:type="dxa"/>
          </w:tcPr>
          <w:p w14:paraId="19B88D8B" w14:textId="77777777" w:rsidR="001F331C" w:rsidRPr="001E26AA" w:rsidRDefault="001F331C">
            <w:pPr>
              <w:pStyle w:val="NurTextCenter"/>
            </w:pPr>
            <w:r w:rsidRPr="001E26AA">
              <w:t>SPL source for READ.COM</w:t>
            </w:r>
          </w:p>
        </w:tc>
      </w:tr>
      <w:tr w:rsidR="001F331C" w:rsidRPr="001E26AA" w14:paraId="0B2DE879" w14:textId="77777777">
        <w:tc>
          <w:tcPr>
            <w:tcW w:w="1510" w:type="dxa"/>
          </w:tcPr>
          <w:p w14:paraId="1794A92C" w14:textId="77777777" w:rsidR="001F331C" w:rsidRPr="001E26AA" w:rsidRDefault="001F331C">
            <w:pPr>
              <w:pStyle w:val="NurTextCenter"/>
            </w:pPr>
            <w:r w:rsidRPr="001E26AA">
              <w:t>RELDUMP</w:t>
            </w:r>
          </w:p>
        </w:tc>
        <w:tc>
          <w:tcPr>
            <w:tcW w:w="900" w:type="dxa"/>
          </w:tcPr>
          <w:p w14:paraId="3D2ABA47" w14:textId="77777777" w:rsidR="001F331C" w:rsidRPr="001E26AA" w:rsidRDefault="001F331C">
            <w:pPr>
              <w:pStyle w:val="NurTextCenter"/>
            </w:pPr>
            <w:r w:rsidRPr="001E26AA">
              <w:t>.COM</w:t>
            </w:r>
          </w:p>
        </w:tc>
        <w:tc>
          <w:tcPr>
            <w:tcW w:w="720" w:type="dxa"/>
          </w:tcPr>
          <w:p w14:paraId="2B38FF99" w14:textId="77777777" w:rsidR="001F331C" w:rsidRPr="001E26AA" w:rsidRDefault="001F331C">
            <w:pPr>
              <w:pStyle w:val="NurTextCenter"/>
            </w:pPr>
            <w:r w:rsidRPr="001E26AA">
              <w:t>4K</w:t>
            </w:r>
          </w:p>
        </w:tc>
        <w:tc>
          <w:tcPr>
            <w:tcW w:w="6612" w:type="dxa"/>
          </w:tcPr>
          <w:p w14:paraId="44B26733" w14:textId="77777777" w:rsidR="001F331C" w:rsidRPr="001E26AA" w:rsidRDefault="001F331C">
            <w:pPr>
              <w:pStyle w:val="NurTextCenter"/>
            </w:pPr>
            <w:r w:rsidRPr="001E26AA">
              <w:t>dump a .REL file to the console</w:t>
            </w:r>
          </w:p>
        </w:tc>
      </w:tr>
      <w:tr w:rsidR="001F331C" w:rsidRPr="001E26AA" w14:paraId="739D500A" w14:textId="77777777">
        <w:tc>
          <w:tcPr>
            <w:tcW w:w="1510" w:type="dxa"/>
          </w:tcPr>
          <w:p w14:paraId="7B3C0E5E" w14:textId="77777777" w:rsidR="001F331C" w:rsidRPr="001E26AA" w:rsidRDefault="001F331C">
            <w:pPr>
              <w:pStyle w:val="NurTextCenter"/>
            </w:pPr>
            <w:r w:rsidRPr="001E26AA">
              <w:t>RELDUMP</w:t>
            </w:r>
          </w:p>
        </w:tc>
        <w:tc>
          <w:tcPr>
            <w:tcW w:w="900" w:type="dxa"/>
          </w:tcPr>
          <w:p w14:paraId="4A0036FE" w14:textId="77777777" w:rsidR="001F331C" w:rsidRPr="001E26AA" w:rsidRDefault="001F331C">
            <w:pPr>
              <w:pStyle w:val="NurTextCenter"/>
            </w:pPr>
            <w:proofErr w:type="gramStart"/>
            <w:r w:rsidRPr="001E26AA">
              <w:t>.SPL</w:t>
            </w:r>
            <w:proofErr w:type="gramEnd"/>
          </w:p>
        </w:tc>
        <w:tc>
          <w:tcPr>
            <w:tcW w:w="720" w:type="dxa"/>
          </w:tcPr>
          <w:p w14:paraId="054A7815" w14:textId="77777777" w:rsidR="001F331C" w:rsidRPr="001E26AA" w:rsidRDefault="001F331C">
            <w:pPr>
              <w:pStyle w:val="NurTextCenter"/>
            </w:pPr>
            <w:r w:rsidRPr="001E26AA">
              <w:t>10K</w:t>
            </w:r>
          </w:p>
        </w:tc>
        <w:tc>
          <w:tcPr>
            <w:tcW w:w="6612" w:type="dxa"/>
          </w:tcPr>
          <w:p w14:paraId="14ED6DE3" w14:textId="77777777" w:rsidR="001F331C" w:rsidRPr="001E26AA" w:rsidRDefault="001F331C">
            <w:pPr>
              <w:pStyle w:val="NurTextCenter"/>
            </w:pPr>
            <w:r w:rsidRPr="001E26AA">
              <w:t>dump a .REL file to the console, SPL source</w:t>
            </w:r>
          </w:p>
        </w:tc>
      </w:tr>
      <w:tr w:rsidR="001F331C" w:rsidRPr="001E26AA" w14:paraId="3252C78A" w14:textId="77777777">
        <w:tc>
          <w:tcPr>
            <w:tcW w:w="1510" w:type="dxa"/>
          </w:tcPr>
          <w:p w14:paraId="751480C6" w14:textId="77777777" w:rsidR="001F331C" w:rsidRPr="001E26AA" w:rsidRDefault="001F331C">
            <w:pPr>
              <w:pStyle w:val="NurTextCenter"/>
            </w:pPr>
            <w:r w:rsidRPr="001E26AA">
              <w:t>SHOWSEC</w:t>
            </w:r>
          </w:p>
        </w:tc>
        <w:tc>
          <w:tcPr>
            <w:tcW w:w="900" w:type="dxa"/>
          </w:tcPr>
          <w:p w14:paraId="2E9D108F" w14:textId="77777777" w:rsidR="001F331C" w:rsidRPr="001E26AA" w:rsidRDefault="001F331C">
            <w:pPr>
              <w:pStyle w:val="NurTextCenter"/>
            </w:pPr>
            <w:r w:rsidRPr="001E26AA">
              <w:t>.COM</w:t>
            </w:r>
          </w:p>
        </w:tc>
        <w:tc>
          <w:tcPr>
            <w:tcW w:w="720" w:type="dxa"/>
          </w:tcPr>
          <w:p w14:paraId="5A9115B0" w14:textId="77777777" w:rsidR="001F331C" w:rsidRPr="001E26AA" w:rsidRDefault="001F331C">
            <w:pPr>
              <w:pStyle w:val="NurTextCenter"/>
            </w:pPr>
            <w:r w:rsidRPr="001E26AA">
              <w:t>2K</w:t>
            </w:r>
          </w:p>
        </w:tc>
        <w:tc>
          <w:tcPr>
            <w:tcW w:w="6612" w:type="dxa"/>
          </w:tcPr>
          <w:p w14:paraId="0AF9F5AE" w14:textId="77777777" w:rsidR="001F331C" w:rsidRPr="001E26AA" w:rsidRDefault="001F331C">
            <w:pPr>
              <w:pStyle w:val="NurTextCenter"/>
            </w:pPr>
            <w:r w:rsidRPr="001E26AA">
              <w:t>show a disk sector</w:t>
            </w:r>
          </w:p>
        </w:tc>
      </w:tr>
      <w:tr w:rsidR="001F331C" w:rsidRPr="001E26AA" w14:paraId="17778D22" w14:textId="77777777">
        <w:tc>
          <w:tcPr>
            <w:tcW w:w="1510" w:type="dxa"/>
          </w:tcPr>
          <w:p w14:paraId="2CBDBCDF" w14:textId="77777777" w:rsidR="001F331C" w:rsidRPr="001E26AA" w:rsidRDefault="001F331C">
            <w:pPr>
              <w:pStyle w:val="NurTextCenter"/>
            </w:pPr>
            <w:r w:rsidRPr="001E26AA">
              <w:t>SHOWSEC</w:t>
            </w:r>
          </w:p>
        </w:tc>
        <w:tc>
          <w:tcPr>
            <w:tcW w:w="900" w:type="dxa"/>
          </w:tcPr>
          <w:p w14:paraId="06037249" w14:textId="77777777" w:rsidR="001F331C" w:rsidRPr="001E26AA" w:rsidRDefault="001F331C">
            <w:pPr>
              <w:pStyle w:val="NurTextCenter"/>
            </w:pPr>
            <w:proofErr w:type="gramStart"/>
            <w:r w:rsidRPr="001E26AA">
              <w:t>.SPL</w:t>
            </w:r>
            <w:proofErr w:type="gramEnd"/>
          </w:p>
        </w:tc>
        <w:tc>
          <w:tcPr>
            <w:tcW w:w="720" w:type="dxa"/>
          </w:tcPr>
          <w:p w14:paraId="4D4401A2" w14:textId="77777777" w:rsidR="001F331C" w:rsidRPr="001E26AA" w:rsidRDefault="001F331C">
            <w:pPr>
              <w:pStyle w:val="NurTextCenter"/>
            </w:pPr>
            <w:r w:rsidRPr="001E26AA">
              <w:t>6K</w:t>
            </w:r>
          </w:p>
        </w:tc>
        <w:tc>
          <w:tcPr>
            <w:tcW w:w="6612" w:type="dxa"/>
          </w:tcPr>
          <w:p w14:paraId="44FF76A6" w14:textId="77777777" w:rsidR="001F331C" w:rsidRPr="001E26AA" w:rsidRDefault="001F331C">
            <w:pPr>
              <w:pStyle w:val="NurTextCenter"/>
            </w:pPr>
            <w:r w:rsidRPr="001E26AA">
              <w:t>SPL source for SHOWSEC.COM</w:t>
            </w:r>
          </w:p>
        </w:tc>
      </w:tr>
      <w:tr w:rsidR="001F331C" w:rsidRPr="001E26AA" w14:paraId="263F6FF6" w14:textId="77777777">
        <w:tc>
          <w:tcPr>
            <w:tcW w:w="1510" w:type="dxa"/>
          </w:tcPr>
          <w:p w14:paraId="606E081F" w14:textId="77777777" w:rsidR="001F331C" w:rsidRPr="001E26AA" w:rsidRDefault="001F331C">
            <w:pPr>
              <w:pStyle w:val="NurTextCenter"/>
            </w:pPr>
            <w:r w:rsidRPr="001E26AA">
              <w:t>SIEVE</w:t>
            </w:r>
          </w:p>
        </w:tc>
        <w:tc>
          <w:tcPr>
            <w:tcW w:w="900" w:type="dxa"/>
          </w:tcPr>
          <w:p w14:paraId="783A84FE" w14:textId="77777777" w:rsidR="001F331C" w:rsidRPr="001E26AA" w:rsidRDefault="001F331C">
            <w:pPr>
              <w:pStyle w:val="NurTextCenter"/>
            </w:pPr>
            <w:r w:rsidRPr="001E26AA">
              <w:t>.COM</w:t>
            </w:r>
          </w:p>
        </w:tc>
        <w:tc>
          <w:tcPr>
            <w:tcW w:w="720" w:type="dxa"/>
          </w:tcPr>
          <w:p w14:paraId="780D0E83" w14:textId="77777777" w:rsidR="001F331C" w:rsidRPr="001E26AA" w:rsidRDefault="001F331C">
            <w:pPr>
              <w:pStyle w:val="NurTextCenter"/>
            </w:pPr>
            <w:r w:rsidRPr="001E26AA">
              <w:t>2K</w:t>
            </w:r>
          </w:p>
        </w:tc>
        <w:tc>
          <w:tcPr>
            <w:tcW w:w="6612" w:type="dxa"/>
          </w:tcPr>
          <w:p w14:paraId="27F2BCBD" w14:textId="77777777" w:rsidR="001F331C" w:rsidRPr="001E26AA" w:rsidRDefault="001F331C">
            <w:pPr>
              <w:pStyle w:val="NurTextCenter"/>
            </w:pPr>
            <w:r w:rsidRPr="001E26AA">
              <w:t>compute prime numbers with a sieve</w:t>
            </w:r>
          </w:p>
        </w:tc>
      </w:tr>
      <w:tr w:rsidR="001F331C" w:rsidRPr="001E26AA" w14:paraId="0C12B82D" w14:textId="77777777">
        <w:tc>
          <w:tcPr>
            <w:tcW w:w="1510" w:type="dxa"/>
          </w:tcPr>
          <w:p w14:paraId="6AB6E6EA" w14:textId="77777777" w:rsidR="001F331C" w:rsidRPr="001E26AA" w:rsidRDefault="001F331C">
            <w:pPr>
              <w:pStyle w:val="NurTextCenter"/>
            </w:pPr>
            <w:r w:rsidRPr="001E26AA">
              <w:t>SIEVE</w:t>
            </w:r>
          </w:p>
        </w:tc>
        <w:tc>
          <w:tcPr>
            <w:tcW w:w="900" w:type="dxa"/>
          </w:tcPr>
          <w:p w14:paraId="05C581D8" w14:textId="77777777" w:rsidR="001F331C" w:rsidRPr="001E26AA" w:rsidRDefault="001F331C">
            <w:pPr>
              <w:pStyle w:val="NurTextCenter"/>
            </w:pPr>
            <w:proofErr w:type="gramStart"/>
            <w:r w:rsidRPr="001E26AA">
              <w:t>.SPL</w:t>
            </w:r>
            <w:proofErr w:type="gramEnd"/>
          </w:p>
        </w:tc>
        <w:tc>
          <w:tcPr>
            <w:tcW w:w="720" w:type="dxa"/>
          </w:tcPr>
          <w:p w14:paraId="0512DEFD" w14:textId="77777777" w:rsidR="001F331C" w:rsidRPr="001E26AA" w:rsidRDefault="001F331C">
            <w:pPr>
              <w:pStyle w:val="NurTextCenter"/>
            </w:pPr>
            <w:r w:rsidRPr="001E26AA">
              <w:t>6K</w:t>
            </w:r>
          </w:p>
        </w:tc>
        <w:tc>
          <w:tcPr>
            <w:tcW w:w="6612" w:type="dxa"/>
          </w:tcPr>
          <w:p w14:paraId="40014722" w14:textId="77777777" w:rsidR="001F331C" w:rsidRPr="001E26AA" w:rsidRDefault="001F331C">
            <w:pPr>
              <w:pStyle w:val="NurTextCenter"/>
            </w:pPr>
            <w:r w:rsidRPr="001E26AA">
              <w:t>compute prime numbers with a sieve, SPL source</w:t>
            </w:r>
          </w:p>
        </w:tc>
      </w:tr>
      <w:tr w:rsidR="001F331C" w:rsidRPr="001E26AA" w14:paraId="632F94A2" w14:textId="77777777">
        <w:tc>
          <w:tcPr>
            <w:tcW w:w="1510" w:type="dxa"/>
          </w:tcPr>
          <w:p w14:paraId="45303B23" w14:textId="77777777" w:rsidR="001F331C" w:rsidRPr="001E26AA" w:rsidRDefault="001F331C">
            <w:pPr>
              <w:pStyle w:val="NurTextCenter"/>
            </w:pPr>
            <w:r w:rsidRPr="001E26AA">
              <w:t>SPEED</w:t>
            </w:r>
          </w:p>
        </w:tc>
        <w:tc>
          <w:tcPr>
            <w:tcW w:w="900" w:type="dxa"/>
          </w:tcPr>
          <w:p w14:paraId="66598EAC" w14:textId="77777777" w:rsidR="001F331C" w:rsidRPr="001E26AA" w:rsidRDefault="001F331C">
            <w:pPr>
              <w:pStyle w:val="NurTextCenter"/>
            </w:pPr>
            <w:r w:rsidRPr="001E26AA">
              <w:t>.COM</w:t>
            </w:r>
          </w:p>
        </w:tc>
        <w:tc>
          <w:tcPr>
            <w:tcW w:w="720" w:type="dxa"/>
          </w:tcPr>
          <w:p w14:paraId="14C337FA" w14:textId="77777777" w:rsidR="001F331C" w:rsidRPr="001E26AA" w:rsidRDefault="001F331C">
            <w:pPr>
              <w:pStyle w:val="NurTextCenter"/>
            </w:pPr>
            <w:r w:rsidRPr="001E26AA">
              <w:t>2K</w:t>
            </w:r>
          </w:p>
        </w:tc>
        <w:tc>
          <w:tcPr>
            <w:tcW w:w="6612" w:type="dxa"/>
          </w:tcPr>
          <w:p w14:paraId="20471CFB" w14:textId="77777777" w:rsidR="001F331C" w:rsidRPr="001E26AA" w:rsidRDefault="001F331C">
            <w:pPr>
              <w:pStyle w:val="NurTextCenter"/>
            </w:pPr>
            <w:r w:rsidRPr="001E26AA">
              <w:t>utility to measure the clock speed of the simulated CPU</w:t>
            </w:r>
          </w:p>
        </w:tc>
      </w:tr>
      <w:tr w:rsidR="001F331C" w:rsidRPr="001E26AA" w14:paraId="33901B86" w14:textId="77777777">
        <w:tc>
          <w:tcPr>
            <w:tcW w:w="1510" w:type="dxa"/>
          </w:tcPr>
          <w:p w14:paraId="336607AF" w14:textId="77777777" w:rsidR="001F331C" w:rsidRPr="001E26AA" w:rsidRDefault="001F331C">
            <w:pPr>
              <w:pStyle w:val="NurTextCenter"/>
            </w:pPr>
            <w:r w:rsidRPr="001E26AA">
              <w:t>SPEED</w:t>
            </w:r>
          </w:p>
        </w:tc>
        <w:tc>
          <w:tcPr>
            <w:tcW w:w="900" w:type="dxa"/>
          </w:tcPr>
          <w:p w14:paraId="6C418F93" w14:textId="77777777" w:rsidR="001F331C" w:rsidRPr="001E26AA" w:rsidRDefault="001F331C">
            <w:pPr>
              <w:pStyle w:val="NurTextCenter"/>
            </w:pPr>
            <w:proofErr w:type="gramStart"/>
            <w:r w:rsidRPr="001E26AA">
              <w:t>.SPL</w:t>
            </w:r>
            <w:proofErr w:type="gramEnd"/>
          </w:p>
        </w:tc>
        <w:tc>
          <w:tcPr>
            <w:tcW w:w="720" w:type="dxa"/>
          </w:tcPr>
          <w:p w14:paraId="2A2DF3CA" w14:textId="77777777" w:rsidR="001F331C" w:rsidRPr="001E26AA" w:rsidRDefault="001F331C">
            <w:pPr>
              <w:pStyle w:val="NurTextCenter"/>
            </w:pPr>
            <w:r w:rsidRPr="001E26AA">
              <w:t>4K</w:t>
            </w:r>
          </w:p>
        </w:tc>
        <w:tc>
          <w:tcPr>
            <w:tcW w:w="6612" w:type="dxa"/>
          </w:tcPr>
          <w:p w14:paraId="3FEE49C0" w14:textId="77777777" w:rsidR="001F331C" w:rsidRPr="001E26AA" w:rsidRDefault="001F331C">
            <w:pPr>
              <w:pStyle w:val="NurTextCenter"/>
            </w:pPr>
            <w:r w:rsidRPr="001E26AA">
              <w:t>SPL source for SPEED.COM</w:t>
            </w:r>
          </w:p>
        </w:tc>
      </w:tr>
      <w:tr w:rsidR="001F331C" w:rsidRPr="001E26AA" w14:paraId="71F9191E" w14:textId="77777777">
        <w:tc>
          <w:tcPr>
            <w:tcW w:w="1510" w:type="dxa"/>
          </w:tcPr>
          <w:p w14:paraId="3A7CB62D" w14:textId="77777777" w:rsidR="001F331C" w:rsidRPr="001E26AA" w:rsidRDefault="001F331C">
            <w:pPr>
              <w:pStyle w:val="NurTextCenter"/>
            </w:pPr>
            <w:r w:rsidRPr="001E26AA">
              <w:t>SPL</w:t>
            </w:r>
          </w:p>
        </w:tc>
        <w:tc>
          <w:tcPr>
            <w:tcW w:w="900" w:type="dxa"/>
          </w:tcPr>
          <w:p w14:paraId="5D65B5A9" w14:textId="77777777" w:rsidR="001F331C" w:rsidRPr="001E26AA" w:rsidRDefault="001F331C">
            <w:pPr>
              <w:pStyle w:val="NurTextCenter"/>
            </w:pPr>
            <w:r w:rsidRPr="001E26AA">
              <w:t>.COM</w:t>
            </w:r>
          </w:p>
        </w:tc>
        <w:tc>
          <w:tcPr>
            <w:tcW w:w="720" w:type="dxa"/>
          </w:tcPr>
          <w:p w14:paraId="21F70204" w14:textId="77777777" w:rsidR="001F331C" w:rsidRPr="001E26AA" w:rsidRDefault="001F331C">
            <w:pPr>
              <w:pStyle w:val="NurTextCenter"/>
            </w:pPr>
            <w:r w:rsidRPr="001E26AA">
              <w:t>28K</w:t>
            </w:r>
          </w:p>
        </w:tc>
        <w:tc>
          <w:tcPr>
            <w:tcW w:w="6612" w:type="dxa"/>
          </w:tcPr>
          <w:p w14:paraId="1C152354" w14:textId="77777777" w:rsidR="001F331C" w:rsidRPr="001E26AA" w:rsidRDefault="001F331C">
            <w:pPr>
              <w:pStyle w:val="NurTextCenter"/>
            </w:pPr>
            <w:r w:rsidRPr="001E26AA">
              <w:t>the SPL compiler itself</w:t>
            </w:r>
          </w:p>
        </w:tc>
      </w:tr>
      <w:tr w:rsidR="001F331C" w:rsidRPr="001E26AA" w14:paraId="6726FA11" w14:textId="77777777">
        <w:tc>
          <w:tcPr>
            <w:tcW w:w="1510" w:type="dxa"/>
          </w:tcPr>
          <w:p w14:paraId="7C45784D" w14:textId="77777777" w:rsidR="001F331C" w:rsidRPr="001E26AA" w:rsidRDefault="001F331C">
            <w:pPr>
              <w:pStyle w:val="NurTextCenter"/>
            </w:pPr>
            <w:r w:rsidRPr="001E26AA">
              <w:t>SPL</w:t>
            </w:r>
          </w:p>
        </w:tc>
        <w:tc>
          <w:tcPr>
            <w:tcW w:w="900" w:type="dxa"/>
          </w:tcPr>
          <w:p w14:paraId="10250B1A" w14:textId="77777777" w:rsidR="001F331C" w:rsidRPr="001E26AA" w:rsidRDefault="001F331C">
            <w:pPr>
              <w:pStyle w:val="NurTextCenter"/>
            </w:pPr>
            <w:r w:rsidRPr="001E26AA">
              <w:t>.TXT</w:t>
            </w:r>
          </w:p>
        </w:tc>
        <w:tc>
          <w:tcPr>
            <w:tcW w:w="720" w:type="dxa"/>
          </w:tcPr>
          <w:p w14:paraId="782791EC" w14:textId="77777777" w:rsidR="001F331C" w:rsidRPr="001E26AA" w:rsidRDefault="001F331C">
            <w:pPr>
              <w:pStyle w:val="NurTextCenter"/>
            </w:pPr>
            <w:r w:rsidRPr="001E26AA">
              <w:t>50K</w:t>
            </w:r>
          </w:p>
        </w:tc>
        <w:tc>
          <w:tcPr>
            <w:tcW w:w="6612" w:type="dxa"/>
          </w:tcPr>
          <w:p w14:paraId="211614C1" w14:textId="77777777" w:rsidR="001F331C" w:rsidRPr="001E26AA" w:rsidRDefault="001F331C">
            <w:pPr>
              <w:pStyle w:val="NurTextCenter"/>
            </w:pPr>
            <w:r w:rsidRPr="001E26AA">
              <w:t>SPL language and compiler documentation</w:t>
            </w:r>
          </w:p>
        </w:tc>
      </w:tr>
      <w:tr w:rsidR="001F331C" w:rsidRPr="001E26AA" w14:paraId="4AF7F3BB" w14:textId="77777777">
        <w:tc>
          <w:tcPr>
            <w:tcW w:w="1510" w:type="dxa"/>
          </w:tcPr>
          <w:p w14:paraId="5D5442BA" w14:textId="77777777" w:rsidR="001F331C" w:rsidRPr="001E26AA" w:rsidRDefault="001F331C">
            <w:pPr>
              <w:pStyle w:val="NurTextCenter"/>
            </w:pPr>
            <w:r w:rsidRPr="001E26AA">
              <w:t>SPLERROR</w:t>
            </w:r>
          </w:p>
        </w:tc>
        <w:tc>
          <w:tcPr>
            <w:tcW w:w="900" w:type="dxa"/>
          </w:tcPr>
          <w:p w14:paraId="0490D0A3" w14:textId="77777777" w:rsidR="001F331C" w:rsidRPr="001E26AA" w:rsidRDefault="001F331C">
            <w:pPr>
              <w:pStyle w:val="NurTextCenter"/>
            </w:pPr>
            <w:r w:rsidRPr="001E26AA">
              <w:t>.DAT</w:t>
            </w:r>
          </w:p>
        </w:tc>
        <w:tc>
          <w:tcPr>
            <w:tcW w:w="720" w:type="dxa"/>
          </w:tcPr>
          <w:p w14:paraId="42A0A261" w14:textId="77777777" w:rsidR="001F331C" w:rsidRPr="001E26AA" w:rsidRDefault="001F331C">
            <w:pPr>
              <w:pStyle w:val="NurTextCenter"/>
            </w:pPr>
            <w:r w:rsidRPr="001E26AA">
              <w:t>8K</w:t>
            </w:r>
          </w:p>
        </w:tc>
        <w:tc>
          <w:tcPr>
            <w:tcW w:w="6612" w:type="dxa"/>
          </w:tcPr>
          <w:p w14:paraId="278240AD" w14:textId="77777777" w:rsidR="001F331C" w:rsidRPr="001E26AA" w:rsidRDefault="001F331C">
            <w:pPr>
              <w:pStyle w:val="NurTextCenter"/>
            </w:pPr>
            <w:r w:rsidRPr="001E26AA">
              <w:t>error messages of the compiler</w:t>
            </w:r>
          </w:p>
        </w:tc>
      </w:tr>
      <w:tr w:rsidR="001F331C" w:rsidRPr="001E26AA" w14:paraId="1873469E" w14:textId="77777777">
        <w:tc>
          <w:tcPr>
            <w:tcW w:w="1510" w:type="dxa"/>
          </w:tcPr>
          <w:p w14:paraId="254E2055" w14:textId="77777777" w:rsidR="001F331C" w:rsidRPr="001E26AA" w:rsidRDefault="001F331C">
            <w:pPr>
              <w:pStyle w:val="NurTextCenter"/>
            </w:pPr>
            <w:r w:rsidRPr="001E26AA">
              <w:t>SPLRTLB</w:t>
            </w:r>
          </w:p>
        </w:tc>
        <w:tc>
          <w:tcPr>
            <w:tcW w:w="900" w:type="dxa"/>
          </w:tcPr>
          <w:p w14:paraId="413B16B9" w14:textId="77777777" w:rsidR="001F331C" w:rsidRPr="001E26AA" w:rsidRDefault="001F331C">
            <w:pPr>
              <w:pStyle w:val="NurTextCenter"/>
            </w:pPr>
            <w:proofErr w:type="gramStart"/>
            <w:r w:rsidRPr="001E26AA">
              <w:t>.REL</w:t>
            </w:r>
            <w:proofErr w:type="gramEnd"/>
          </w:p>
        </w:tc>
        <w:tc>
          <w:tcPr>
            <w:tcW w:w="720" w:type="dxa"/>
          </w:tcPr>
          <w:p w14:paraId="12E399BE" w14:textId="77777777" w:rsidR="001F331C" w:rsidRPr="001E26AA" w:rsidRDefault="001F331C">
            <w:pPr>
              <w:pStyle w:val="NurTextCenter"/>
            </w:pPr>
            <w:r w:rsidRPr="001E26AA">
              <w:t>2K</w:t>
            </w:r>
          </w:p>
        </w:tc>
        <w:tc>
          <w:tcPr>
            <w:tcW w:w="6612" w:type="dxa"/>
          </w:tcPr>
          <w:p w14:paraId="408DBC08" w14:textId="77777777" w:rsidR="001F331C" w:rsidRPr="001E26AA" w:rsidRDefault="001F331C">
            <w:pPr>
              <w:pStyle w:val="NurTextCenter"/>
            </w:pPr>
            <w:r w:rsidRPr="001E26AA">
              <w:t>SPL runtime library</w:t>
            </w:r>
          </w:p>
        </w:tc>
      </w:tr>
      <w:tr w:rsidR="001F331C" w:rsidRPr="001E26AA" w14:paraId="15782279" w14:textId="77777777">
        <w:tc>
          <w:tcPr>
            <w:tcW w:w="1510" w:type="dxa"/>
          </w:tcPr>
          <w:p w14:paraId="1968C85C" w14:textId="77777777" w:rsidR="001F331C" w:rsidRPr="001E26AA" w:rsidRDefault="001F331C">
            <w:pPr>
              <w:pStyle w:val="NurTextCenter"/>
            </w:pPr>
            <w:r w:rsidRPr="001E26AA">
              <w:t>SYSCOPY</w:t>
            </w:r>
          </w:p>
        </w:tc>
        <w:tc>
          <w:tcPr>
            <w:tcW w:w="900" w:type="dxa"/>
          </w:tcPr>
          <w:p w14:paraId="63DB244C" w14:textId="77777777" w:rsidR="001F331C" w:rsidRPr="001E26AA" w:rsidRDefault="001F331C">
            <w:pPr>
              <w:pStyle w:val="NurTextCenter"/>
            </w:pPr>
            <w:r w:rsidRPr="001E26AA">
              <w:t>.COM</w:t>
            </w:r>
          </w:p>
        </w:tc>
        <w:tc>
          <w:tcPr>
            <w:tcW w:w="720" w:type="dxa"/>
          </w:tcPr>
          <w:p w14:paraId="690C5E42" w14:textId="77777777" w:rsidR="001F331C" w:rsidRPr="001E26AA" w:rsidRDefault="001F331C">
            <w:pPr>
              <w:pStyle w:val="NurTextCenter"/>
            </w:pPr>
            <w:r w:rsidRPr="001E26AA">
              <w:t>2K</w:t>
            </w:r>
          </w:p>
        </w:tc>
        <w:tc>
          <w:tcPr>
            <w:tcW w:w="6612" w:type="dxa"/>
          </w:tcPr>
          <w:p w14:paraId="1A890456" w14:textId="77777777" w:rsidR="001F331C" w:rsidRPr="001E26AA" w:rsidRDefault="001F331C">
            <w:pPr>
              <w:pStyle w:val="NurTextCenter"/>
            </w:pPr>
            <w:r w:rsidRPr="001E26AA">
              <w:t>copy the system tracks between disks</w:t>
            </w:r>
          </w:p>
        </w:tc>
      </w:tr>
      <w:tr w:rsidR="001F331C" w:rsidRPr="001E26AA" w14:paraId="0D10BA90" w14:textId="77777777">
        <w:tc>
          <w:tcPr>
            <w:tcW w:w="1510" w:type="dxa"/>
          </w:tcPr>
          <w:p w14:paraId="3CCF3D85" w14:textId="77777777" w:rsidR="001F331C" w:rsidRPr="001E26AA" w:rsidRDefault="001F331C">
            <w:pPr>
              <w:pStyle w:val="NurTextCenter"/>
            </w:pPr>
            <w:r w:rsidRPr="001E26AA">
              <w:t>SYSCOPY</w:t>
            </w:r>
          </w:p>
        </w:tc>
        <w:tc>
          <w:tcPr>
            <w:tcW w:w="900" w:type="dxa"/>
          </w:tcPr>
          <w:p w14:paraId="7577EEAE" w14:textId="77777777" w:rsidR="001F331C" w:rsidRPr="001E26AA" w:rsidRDefault="001F331C">
            <w:pPr>
              <w:pStyle w:val="NurTextCenter"/>
            </w:pPr>
            <w:proofErr w:type="gramStart"/>
            <w:r w:rsidRPr="001E26AA">
              <w:t>.SPL</w:t>
            </w:r>
            <w:proofErr w:type="gramEnd"/>
          </w:p>
        </w:tc>
        <w:tc>
          <w:tcPr>
            <w:tcW w:w="720" w:type="dxa"/>
          </w:tcPr>
          <w:p w14:paraId="150C8179" w14:textId="77777777" w:rsidR="001F331C" w:rsidRPr="001E26AA" w:rsidRDefault="001F331C">
            <w:pPr>
              <w:pStyle w:val="NurTextCenter"/>
            </w:pPr>
            <w:r w:rsidRPr="001E26AA">
              <w:t>6K</w:t>
            </w:r>
          </w:p>
        </w:tc>
        <w:tc>
          <w:tcPr>
            <w:tcW w:w="6612" w:type="dxa"/>
          </w:tcPr>
          <w:p w14:paraId="1BCFC6F7" w14:textId="77777777" w:rsidR="001F331C" w:rsidRPr="001E26AA" w:rsidRDefault="001F331C">
            <w:pPr>
              <w:pStyle w:val="NurTextCenter"/>
            </w:pPr>
            <w:r w:rsidRPr="001E26AA">
              <w:t>SPL source for SYSCOPY.COM</w:t>
            </w:r>
          </w:p>
        </w:tc>
      </w:tr>
      <w:tr w:rsidR="001F331C" w:rsidRPr="001E26AA" w14:paraId="07F92F5B" w14:textId="77777777">
        <w:tc>
          <w:tcPr>
            <w:tcW w:w="1510" w:type="dxa"/>
          </w:tcPr>
          <w:p w14:paraId="55D1EF11" w14:textId="77777777" w:rsidR="001F331C" w:rsidRPr="001E26AA" w:rsidRDefault="001F331C">
            <w:pPr>
              <w:pStyle w:val="NurTextCenter"/>
            </w:pPr>
            <w:r w:rsidRPr="001E26AA">
              <w:t>WC</w:t>
            </w:r>
          </w:p>
        </w:tc>
        <w:tc>
          <w:tcPr>
            <w:tcW w:w="900" w:type="dxa"/>
          </w:tcPr>
          <w:p w14:paraId="71CD4753" w14:textId="77777777" w:rsidR="001F331C" w:rsidRPr="001E26AA" w:rsidRDefault="001F331C">
            <w:pPr>
              <w:pStyle w:val="NurTextCenter"/>
            </w:pPr>
            <w:r w:rsidRPr="001E26AA">
              <w:t>.COM</w:t>
            </w:r>
          </w:p>
        </w:tc>
        <w:tc>
          <w:tcPr>
            <w:tcW w:w="720" w:type="dxa"/>
          </w:tcPr>
          <w:p w14:paraId="6B36276C" w14:textId="77777777" w:rsidR="001F331C" w:rsidRPr="001E26AA" w:rsidRDefault="001F331C">
            <w:pPr>
              <w:pStyle w:val="NurTextCenter"/>
            </w:pPr>
            <w:r w:rsidRPr="001E26AA">
              <w:t>6K</w:t>
            </w:r>
          </w:p>
        </w:tc>
        <w:tc>
          <w:tcPr>
            <w:tcW w:w="6612" w:type="dxa"/>
          </w:tcPr>
          <w:p w14:paraId="17934635" w14:textId="77777777" w:rsidR="001F331C" w:rsidRPr="001E26AA" w:rsidRDefault="001F331C">
            <w:pPr>
              <w:pStyle w:val="NurTextCenter"/>
            </w:pPr>
            <w:r w:rsidRPr="001E26AA">
              <w:t>word count and query facility</w:t>
            </w:r>
          </w:p>
        </w:tc>
      </w:tr>
      <w:tr w:rsidR="001F331C" w:rsidRPr="001E26AA" w14:paraId="55ABE047" w14:textId="77777777">
        <w:tc>
          <w:tcPr>
            <w:tcW w:w="1510" w:type="dxa"/>
          </w:tcPr>
          <w:p w14:paraId="7D9A7033" w14:textId="77777777" w:rsidR="001F331C" w:rsidRPr="001E26AA" w:rsidRDefault="001F331C">
            <w:pPr>
              <w:pStyle w:val="NurTextCenter"/>
            </w:pPr>
            <w:r w:rsidRPr="001E26AA">
              <w:t>WC</w:t>
            </w:r>
          </w:p>
        </w:tc>
        <w:tc>
          <w:tcPr>
            <w:tcW w:w="900" w:type="dxa"/>
          </w:tcPr>
          <w:p w14:paraId="28CF52EF" w14:textId="77777777" w:rsidR="001F331C" w:rsidRPr="001E26AA" w:rsidRDefault="001F331C">
            <w:pPr>
              <w:pStyle w:val="NurTextCenter"/>
            </w:pPr>
            <w:proofErr w:type="gramStart"/>
            <w:r w:rsidRPr="001E26AA">
              <w:t>.SPL</w:t>
            </w:r>
            <w:proofErr w:type="gramEnd"/>
          </w:p>
        </w:tc>
        <w:tc>
          <w:tcPr>
            <w:tcW w:w="720" w:type="dxa"/>
          </w:tcPr>
          <w:p w14:paraId="34AD5EC9" w14:textId="77777777" w:rsidR="001F331C" w:rsidRPr="001E26AA" w:rsidRDefault="001F331C">
            <w:pPr>
              <w:pStyle w:val="NurTextCenter"/>
            </w:pPr>
            <w:r w:rsidRPr="001E26AA">
              <w:t>14K</w:t>
            </w:r>
          </w:p>
        </w:tc>
        <w:tc>
          <w:tcPr>
            <w:tcW w:w="6612" w:type="dxa"/>
          </w:tcPr>
          <w:p w14:paraId="7A1A1531" w14:textId="77777777" w:rsidR="001F331C" w:rsidRPr="001E26AA" w:rsidRDefault="001F331C">
            <w:pPr>
              <w:pStyle w:val="NurTextCenter"/>
            </w:pPr>
            <w:r w:rsidRPr="001E26AA">
              <w:t>word count and query facility, SPL source</w:t>
            </w:r>
          </w:p>
        </w:tc>
      </w:tr>
      <w:tr w:rsidR="001F331C" w:rsidRPr="001E26AA" w14:paraId="2AEACF2D" w14:textId="77777777">
        <w:tc>
          <w:tcPr>
            <w:tcW w:w="1510" w:type="dxa"/>
          </w:tcPr>
          <w:p w14:paraId="3DC7D7CA" w14:textId="77777777" w:rsidR="001F331C" w:rsidRPr="001E26AA" w:rsidRDefault="001F331C">
            <w:pPr>
              <w:pStyle w:val="NurTextCenter"/>
            </w:pPr>
            <w:r w:rsidRPr="001E26AA">
              <w:t>WRITE</w:t>
            </w:r>
          </w:p>
        </w:tc>
        <w:tc>
          <w:tcPr>
            <w:tcW w:w="900" w:type="dxa"/>
          </w:tcPr>
          <w:p w14:paraId="36AE2B9D" w14:textId="77777777" w:rsidR="001F331C" w:rsidRPr="001E26AA" w:rsidRDefault="001F331C">
            <w:pPr>
              <w:pStyle w:val="NurTextCenter"/>
            </w:pPr>
            <w:r w:rsidRPr="001E26AA">
              <w:t>.COM</w:t>
            </w:r>
          </w:p>
        </w:tc>
        <w:tc>
          <w:tcPr>
            <w:tcW w:w="720" w:type="dxa"/>
          </w:tcPr>
          <w:p w14:paraId="52CBE799" w14:textId="77777777" w:rsidR="001F331C" w:rsidRPr="001E26AA" w:rsidRDefault="001F331C">
            <w:pPr>
              <w:pStyle w:val="NurTextCenter"/>
            </w:pPr>
            <w:r w:rsidRPr="001E26AA">
              <w:t>2K</w:t>
            </w:r>
          </w:p>
        </w:tc>
        <w:tc>
          <w:tcPr>
            <w:tcW w:w="6612" w:type="dxa"/>
          </w:tcPr>
          <w:p w14:paraId="7380AFF2" w14:textId="77777777" w:rsidR="001F331C" w:rsidRPr="001E26AA" w:rsidRDefault="001F331C">
            <w:pPr>
              <w:pStyle w:val="NurTextCenter"/>
            </w:pPr>
            <w:r w:rsidRPr="001E26AA">
              <w:t>write a CP/M file to the file system, see also READ.COM. Often the name of this program is abbreviated to W.COM.</w:t>
            </w:r>
          </w:p>
        </w:tc>
      </w:tr>
      <w:tr w:rsidR="001F331C" w:rsidRPr="001E26AA" w14:paraId="6F6C4736" w14:textId="77777777">
        <w:tc>
          <w:tcPr>
            <w:tcW w:w="1510" w:type="dxa"/>
          </w:tcPr>
          <w:p w14:paraId="0D1AB95B" w14:textId="77777777" w:rsidR="001F331C" w:rsidRPr="001E26AA" w:rsidRDefault="001F331C">
            <w:pPr>
              <w:pStyle w:val="NurTextCenter"/>
            </w:pPr>
            <w:r w:rsidRPr="001E26AA">
              <w:t>WRITE</w:t>
            </w:r>
          </w:p>
        </w:tc>
        <w:tc>
          <w:tcPr>
            <w:tcW w:w="900" w:type="dxa"/>
          </w:tcPr>
          <w:p w14:paraId="5545A0E3" w14:textId="77777777" w:rsidR="001F331C" w:rsidRPr="001E26AA" w:rsidRDefault="001F331C">
            <w:pPr>
              <w:pStyle w:val="NurTextCenter"/>
            </w:pPr>
            <w:proofErr w:type="gramStart"/>
            <w:r w:rsidRPr="001E26AA">
              <w:t>.SPL</w:t>
            </w:r>
            <w:proofErr w:type="gramEnd"/>
          </w:p>
        </w:tc>
        <w:tc>
          <w:tcPr>
            <w:tcW w:w="720" w:type="dxa"/>
          </w:tcPr>
          <w:p w14:paraId="6B3A1395" w14:textId="77777777" w:rsidR="001F331C" w:rsidRPr="001E26AA" w:rsidRDefault="001F331C">
            <w:pPr>
              <w:pStyle w:val="NurTextCenter"/>
            </w:pPr>
            <w:r w:rsidRPr="001E26AA">
              <w:t>8K</w:t>
            </w:r>
          </w:p>
        </w:tc>
        <w:tc>
          <w:tcPr>
            <w:tcW w:w="6612" w:type="dxa"/>
          </w:tcPr>
          <w:p w14:paraId="2E0E2348" w14:textId="77777777" w:rsidR="001F331C" w:rsidRPr="001E26AA" w:rsidRDefault="001F331C">
            <w:pPr>
              <w:pStyle w:val="NurTextCenter"/>
            </w:pPr>
            <w:r w:rsidRPr="001E26AA">
              <w:t>SPL source for WRITE.COM</w:t>
            </w:r>
          </w:p>
        </w:tc>
      </w:tr>
      <w:tr w:rsidR="001F331C" w:rsidRPr="001E26AA" w14:paraId="0CFAD7EE" w14:textId="77777777">
        <w:tc>
          <w:tcPr>
            <w:tcW w:w="1510" w:type="dxa"/>
          </w:tcPr>
          <w:p w14:paraId="27F4DC74" w14:textId="77777777" w:rsidR="001F331C" w:rsidRPr="001E26AA" w:rsidRDefault="001F331C">
            <w:pPr>
              <w:pStyle w:val="NurTextCenter"/>
            </w:pPr>
            <w:r w:rsidRPr="001E26AA">
              <w:t>XFORMAT</w:t>
            </w:r>
          </w:p>
        </w:tc>
        <w:tc>
          <w:tcPr>
            <w:tcW w:w="900" w:type="dxa"/>
          </w:tcPr>
          <w:p w14:paraId="77BA0F1A" w14:textId="77777777" w:rsidR="001F331C" w:rsidRPr="001E26AA" w:rsidRDefault="001F331C">
            <w:pPr>
              <w:pStyle w:val="NurTextCenter"/>
            </w:pPr>
            <w:r w:rsidRPr="001E26AA">
              <w:t>.COM</w:t>
            </w:r>
          </w:p>
        </w:tc>
        <w:tc>
          <w:tcPr>
            <w:tcW w:w="720" w:type="dxa"/>
          </w:tcPr>
          <w:p w14:paraId="37E244CB" w14:textId="77777777" w:rsidR="001F331C" w:rsidRPr="001E26AA" w:rsidRDefault="001F331C">
            <w:pPr>
              <w:pStyle w:val="NurTextCenter"/>
            </w:pPr>
            <w:r w:rsidRPr="001E26AA">
              <w:t>2K</w:t>
            </w:r>
          </w:p>
        </w:tc>
        <w:tc>
          <w:tcPr>
            <w:tcW w:w="6612" w:type="dxa"/>
          </w:tcPr>
          <w:p w14:paraId="7E75EC65" w14:textId="77777777" w:rsidR="001F331C" w:rsidRPr="001E26AA" w:rsidRDefault="001F331C">
            <w:pPr>
              <w:pStyle w:val="NurTextCenter"/>
            </w:pPr>
            <w:r w:rsidRPr="001E26AA">
              <w:t>format a regular disk or a hard disk</w:t>
            </w:r>
          </w:p>
        </w:tc>
      </w:tr>
      <w:tr w:rsidR="001F331C" w:rsidRPr="001E26AA" w14:paraId="0210BB53" w14:textId="77777777">
        <w:tc>
          <w:tcPr>
            <w:tcW w:w="1510" w:type="dxa"/>
          </w:tcPr>
          <w:p w14:paraId="0E3A750B" w14:textId="77777777" w:rsidR="001F331C" w:rsidRPr="001E26AA" w:rsidRDefault="001F331C">
            <w:pPr>
              <w:pStyle w:val="NurTextCenter"/>
            </w:pPr>
            <w:r w:rsidRPr="001E26AA">
              <w:t>XFORMAT</w:t>
            </w:r>
          </w:p>
        </w:tc>
        <w:tc>
          <w:tcPr>
            <w:tcW w:w="900" w:type="dxa"/>
          </w:tcPr>
          <w:p w14:paraId="73A8E795" w14:textId="77777777" w:rsidR="001F331C" w:rsidRPr="001E26AA" w:rsidRDefault="001F331C">
            <w:pPr>
              <w:pStyle w:val="NurTextCenter"/>
            </w:pPr>
            <w:proofErr w:type="gramStart"/>
            <w:r w:rsidRPr="001E26AA">
              <w:t>.SPL</w:t>
            </w:r>
            <w:proofErr w:type="gramEnd"/>
          </w:p>
        </w:tc>
        <w:tc>
          <w:tcPr>
            <w:tcW w:w="720" w:type="dxa"/>
          </w:tcPr>
          <w:p w14:paraId="31C92EFF" w14:textId="77777777" w:rsidR="001F331C" w:rsidRPr="001E26AA" w:rsidRDefault="001F331C">
            <w:pPr>
              <w:pStyle w:val="NurTextCenter"/>
            </w:pPr>
            <w:r w:rsidRPr="001E26AA">
              <w:t>6K</w:t>
            </w:r>
          </w:p>
        </w:tc>
        <w:tc>
          <w:tcPr>
            <w:tcW w:w="6612" w:type="dxa"/>
          </w:tcPr>
          <w:p w14:paraId="0E1CCDD2" w14:textId="77777777" w:rsidR="001F331C" w:rsidRPr="001E26AA" w:rsidRDefault="001F331C">
            <w:pPr>
              <w:pStyle w:val="NurTextCenter"/>
            </w:pPr>
            <w:r w:rsidRPr="001E26AA">
              <w:t>SPL source for XFORMAT.COM</w:t>
            </w:r>
          </w:p>
        </w:tc>
      </w:tr>
    </w:tbl>
    <w:p w14:paraId="56EEFDF2" w14:textId="77777777" w:rsidR="001F331C" w:rsidRPr="001E26AA" w:rsidRDefault="001F331C">
      <w:pPr>
        <w:pStyle w:val="Heading2"/>
      </w:pPr>
      <w:bookmarkStart w:id="75" w:name="_Toc28682155"/>
      <w:bookmarkStart w:id="76" w:name="_Toc140521640"/>
      <w:r w:rsidRPr="001E26AA">
        <w:t>MITS Disk Extended BASIC Version 4.1</w:t>
      </w:r>
      <w:bookmarkEnd w:id="75"/>
      <w:bookmarkEnd w:id="76"/>
    </w:p>
    <w:p w14:paraId="29911FDC" w14:textId="77777777" w:rsidR="001F331C" w:rsidRPr="001E26AA" w:rsidRDefault="001F331C">
      <w:pPr>
        <w:pStyle w:val="PlainText"/>
      </w:pPr>
      <w:r w:rsidRPr="001E26AA">
        <w:t xml:space="preserve">This was the commonly used software for serious users of the Altair computer. It is a powerful (but slow) BASIC with some extended commands to allow it to access and manage the disk. There was no operating system it ran under. This software is part of the archive </w:t>
      </w:r>
      <w:r w:rsidRPr="001E26AA">
        <w:rPr>
          <w:b/>
        </w:rPr>
        <w:t>altsw.zip</w:t>
      </w:r>
      <w:r w:rsidRPr="001E26AA">
        <w:t>. To boot:</w:t>
      </w:r>
    </w:p>
    <w:p w14:paraId="3F7FF777" w14:textId="77777777" w:rsidR="001F331C" w:rsidRPr="001E26AA" w:rsidRDefault="001F331C">
      <w:pPr>
        <w:pStyle w:val="SIMCommand"/>
      </w:pPr>
      <w:r w:rsidRPr="001E26AA">
        <w:t>sim&gt; set cpu 8080</w:t>
      </w:r>
      <w:r w:rsidRPr="001E26AA">
        <w:tab/>
      </w:r>
      <w:r w:rsidRPr="001E26AA">
        <w:tab/>
      </w:r>
      <w:proofErr w:type="gramStart"/>
      <w:r w:rsidRPr="001E26AA">
        <w:tab/>
        <w:t>;Z</w:t>
      </w:r>
      <w:proofErr w:type="gramEnd"/>
      <w:r w:rsidRPr="001E26AA">
        <w:t>80 will not work</w:t>
      </w:r>
    </w:p>
    <w:p w14:paraId="2B456114" w14:textId="77777777" w:rsidR="001F331C" w:rsidRPr="001E26AA" w:rsidRDefault="001F331C">
      <w:pPr>
        <w:pStyle w:val="SIMCommand"/>
      </w:pPr>
      <w:r w:rsidRPr="001E26AA">
        <w:t>sim&gt; attach dsk mbasic.dsk</w:t>
      </w:r>
    </w:p>
    <w:p w14:paraId="1FAA15BB" w14:textId="77777777" w:rsidR="001F331C" w:rsidRPr="001E26AA" w:rsidRDefault="001F331C">
      <w:pPr>
        <w:pStyle w:val="SIMCommand"/>
      </w:pPr>
      <w:r w:rsidRPr="001E26AA">
        <w:t>sim&gt; set sio upper</w:t>
      </w:r>
    </w:p>
    <w:p w14:paraId="5B107C20" w14:textId="77777777" w:rsidR="001F331C" w:rsidRPr="001E26AA" w:rsidRDefault="001F331C">
      <w:pPr>
        <w:pStyle w:val="SIMCommand"/>
      </w:pPr>
      <w:r w:rsidRPr="001E26AA">
        <w:lastRenderedPageBreak/>
        <w:t xml:space="preserve">sim&gt; go </w:t>
      </w:r>
      <w:proofErr w:type="gramStart"/>
      <w:r w:rsidRPr="001E26AA">
        <w:t>ff00</w:t>
      </w:r>
      <w:proofErr w:type="gramEnd"/>
    </w:p>
    <w:p w14:paraId="2276C59F" w14:textId="77777777" w:rsidR="001F331C" w:rsidRPr="001E26AA" w:rsidRDefault="001F331C">
      <w:pPr>
        <w:pStyle w:val="SIMCommand"/>
      </w:pPr>
      <w:r w:rsidRPr="001E26AA">
        <w:t>MEMORY SIZE? [return]</w:t>
      </w:r>
    </w:p>
    <w:p w14:paraId="4188311D" w14:textId="77777777" w:rsidR="001F331C" w:rsidRPr="001E26AA" w:rsidRDefault="001F331C">
      <w:pPr>
        <w:pStyle w:val="SIMCommand"/>
      </w:pPr>
      <w:r w:rsidRPr="001E26AA">
        <w:t>LINEPRINTER? [C return]</w:t>
      </w:r>
    </w:p>
    <w:p w14:paraId="20D102E6" w14:textId="77777777" w:rsidR="001F331C" w:rsidRPr="001E26AA" w:rsidRDefault="001F331C">
      <w:pPr>
        <w:pStyle w:val="SIMCommand"/>
      </w:pPr>
      <w:r w:rsidRPr="001E26AA">
        <w:t>HIGHEST DISK NUMBER? [0 return] (0 here = 1 drive system)</w:t>
      </w:r>
    </w:p>
    <w:p w14:paraId="0D68F179" w14:textId="77777777" w:rsidR="001F331C" w:rsidRPr="001E26AA" w:rsidRDefault="001F331C">
      <w:pPr>
        <w:pStyle w:val="SIMCommand"/>
      </w:pPr>
      <w:r w:rsidRPr="001E26AA">
        <w:t>NUMBER OF FILES? [3 return]</w:t>
      </w:r>
    </w:p>
    <w:p w14:paraId="0E04601D" w14:textId="77777777" w:rsidR="001F331C" w:rsidRPr="001E26AA" w:rsidRDefault="001F331C">
      <w:pPr>
        <w:pStyle w:val="SIMCommand"/>
      </w:pPr>
      <w:r w:rsidRPr="001E26AA">
        <w:t>NUMBER OF RANDOM FILES? [2 return]</w:t>
      </w:r>
    </w:p>
    <w:p w14:paraId="58E7F201" w14:textId="77777777" w:rsidR="001F331C" w:rsidRPr="001E26AA" w:rsidRDefault="001F331C">
      <w:pPr>
        <w:pStyle w:val="SIMCommand"/>
      </w:pPr>
      <w:r w:rsidRPr="001E26AA">
        <w:t>44041 BYTES FREE</w:t>
      </w:r>
    </w:p>
    <w:p w14:paraId="553BF66A" w14:textId="77777777" w:rsidR="001F331C" w:rsidRPr="001E26AA" w:rsidRDefault="001F331C">
      <w:pPr>
        <w:pStyle w:val="SIMCommand"/>
      </w:pPr>
      <w:r w:rsidRPr="001E26AA">
        <w:t>ALTAIR BASIC REV. 4.1</w:t>
      </w:r>
    </w:p>
    <w:p w14:paraId="7869297B" w14:textId="77777777" w:rsidR="001F331C" w:rsidRPr="001E26AA" w:rsidRDefault="001F331C">
      <w:pPr>
        <w:pStyle w:val="SIMCommand"/>
      </w:pPr>
      <w:r w:rsidRPr="001E26AA">
        <w:t>[DISK EXTENDED VERSION]</w:t>
      </w:r>
    </w:p>
    <w:p w14:paraId="75693FE1" w14:textId="77777777" w:rsidR="001F331C" w:rsidRPr="001E26AA" w:rsidRDefault="001F331C">
      <w:pPr>
        <w:pStyle w:val="SIMCommand"/>
      </w:pPr>
      <w:r w:rsidRPr="001E26AA">
        <w:t>COPYRIGHT 1977 BY MITS INC.</w:t>
      </w:r>
    </w:p>
    <w:p w14:paraId="61C47FAA" w14:textId="77777777" w:rsidR="001F331C" w:rsidRPr="001E26AA" w:rsidRDefault="001F331C">
      <w:pPr>
        <w:pStyle w:val="SIMCommand"/>
      </w:pPr>
      <w:r w:rsidRPr="001E26AA">
        <w:t>OK</w:t>
      </w:r>
    </w:p>
    <w:p w14:paraId="4A62905F" w14:textId="77777777" w:rsidR="001F331C" w:rsidRPr="001E26AA" w:rsidRDefault="001F331C">
      <w:pPr>
        <w:pStyle w:val="SIMCommand"/>
      </w:pPr>
      <w:r w:rsidRPr="001E26AA">
        <w:t>[MOUNT 0]</w:t>
      </w:r>
    </w:p>
    <w:p w14:paraId="424970C4" w14:textId="77777777" w:rsidR="001F331C" w:rsidRPr="001E26AA" w:rsidRDefault="001F331C">
      <w:pPr>
        <w:pStyle w:val="SIMCommand"/>
      </w:pPr>
      <w:r w:rsidRPr="001E26AA">
        <w:t>OK</w:t>
      </w:r>
    </w:p>
    <w:p w14:paraId="1677EA65" w14:textId="77777777" w:rsidR="001F331C" w:rsidRPr="001E26AA" w:rsidRDefault="001F331C">
      <w:pPr>
        <w:pStyle w:val="SIMCommand"/>
      </w:pPr>
      <w:r w:rsidRPr="001E26AA">
        <w:t>[FILES]</w:t>
      </w:r>
    </w:p>
    <w:p w14:paraId="1167DA58" w14:textId="77777777" w:rsidR="001F331C" w:rsidRPr="001E26AA" w:rsidRDefault="001F331C">
      <w:pPr>
        <w:pStyle w:val="Heading2"/>
      </w:pPr>
      <w:bookmarkStart w:id="77" w:name="_Toc28682156"/>
      <w:bookmarkStart w:id="78" w:name="_Toc140521641"/>
      <w:r w:rsidRPr="001E26AA">
        <w:t>Altair DOS Version 1.0</w:t>
      </w:r>
      <w:bookmarkEnd w:id="77"/>
      <w:bookmarkEnd w:id="78"/>
    </w:p>
    <w:p w14:paraId="5830178B" w14:textId="77777777" w:rsidR="001F331C" w:rsidRPr="001E26AA" w:rsidRDefault="001F331C">
      <w:pPr>
        <w:pStyle w:val="PlainText"/>
      </w:pPr>
      <w:r w:rsidRPr="001E26AA">
        <w:t xml:space="preserve">This was long promised but not delivered until it was almost irrelevant. A </w:t>
      </w:r>
      <w:proofErr w:type="gramStart"/>
      <w:r w:rsidRPr="001E26AA">
        <w:t>short attempted</w:t>
      </w:r>
      <w:proofErr w:type="gramEnd"/>
      <w:r w:rsidRPr="001E26AA">
        <w:t xml:space="preserve"> tour will reveal it to be a dog, far inferior to CP/M. This software is part of the archive </w:t>
      </w:r>
      <w:r w:rsidRPr="001E26AA">
        <w:rPr>
          <w:b/>
        </w:rPr>
        <w:t>altsw.zip</w:t>
      </w:r>
      <w:r w:rsidRPr="001E26AA">
        <w:t>. To boot:</w:t>
      </w:r>
    </w:p>
    <w:p w14:paraId="48040477" w14:textId="77777777" w:rsidR="001F331C" w:rsidRPr="001E26AA" w:rsidRDefault="001F331C">
      <w:pPr>
        <w:pStyle w:val="SIMCommand"/>
      </w:pPr>
      <w:r w:rsidRPr="001E26AA">
        <w:t xml:space="preserve">sim&gt; d </w:t>
      </w:r>
      <w:proofErr w:type="gramStart"/>
      <w:r w:rsidRPr="001E26AA">
        <w:t>tracks[</w:t>
      </w:r>
      <w:proofErr w:type="gramEnd"/>
      <w:r w:rsidRPr="001E26AA">
        <w:t>0-7] 77</w:t>
      </w:r>
      <w:r w:rsidRPr="001E26AA">
        <w:tab/>
      </w:r>
      <w:r w:rsidRPr="001E26AA">
        <w:tab/>
        <w:t>;set to Altair settings</w:t>
      </w:r>
    </w:p>
    <w:p w14:paraId="5D2C2252" w14:textId="77777777" w:rsidR="001F331C" w:rsidRPr="001E26AA" w:rsidRDefault="001F331C">
      <w:pPr>
        <w:pStyle w:val="SIMCommand"/>
      </w:pPr>
      <w:r w:rsidRPr="001E26AA">
        <w:t>sim&gt; set cpu altairrom</w:t>
      </w:r>
    </w:p>
    <w:p w14:paraId="012D7C82" w14:textId="77777777" w:rsidR="001F331C" w:rsidRPr="001E26AA" w:rsidRDefault="001F331C">
      <w:pPr>
        <w:pStyle w:val="SIMCommand"/>
      </w:pPr>
      <w:r w:rsidRPr="001E26AA">
        <w:t>sim&gt; attach dsk altdos.dsk</w:t>
      </w:r>
    </w:p>
    <w:p w14:paraId="490E3D1A" w14:textId="77777777" w:rsidR="001F331C" w:rsidRPr="001E26AA" w:rsidRDefault="001F331C">
      <w:pPr>
        <w:pStyle w:val="SIMCommand"/>
      </w:pPr>
      <w:r w:rsidRPr="001E26AA">
        <w:t>sim&gt; set sio upper</w:t>
      </w:r>
    </w:p>
    <w:p w14:paraId="424AD8ED" w14:textId="77777777" w:rsidR="001F331C" w:rsidRPr="001E26AA" w:rsidRDefault="001F331C">
      <w:pPr>
        <w:pStyle w:val="SIMCommand"/>
      </w:pPr>
      <w:r w:rsidRPr="001E26AA">
        <w:t xml:space="preserve">sim&gt; go </w:t>
      </w:r>
      <w:proofErr w:type="gramStart"/>
      <w:r w:rsidRPr="001E26AA">
        <w:t>ff00</w:t>
      </w:r>
      <w:proofErr w:type="gramEnd"/>
    </w:p>
    <w:p w14:paraId="4C70D02B" w14:textId="77777777" w:rsidR="001F331C" w:rsidRPr="001E26AA" w:rsidRDefault="001F331C">
      <w:pPr>
        <w:pStyle w:val="SIMCommand"/>
      </w:pPr>
      <w:r w:rsidRPr="001E26AA">
        <w:t>MEMORY SIZE? [return]</w:t>
      </w:r>
    </w:p>
    <w:p w14:paraId="1EEED3D2" w14:textId="77777777" w:rsidR="001F331C" w:rsidRPr="001E26AA" w:rsidRDefault="001F331C">
      <w:pPr>
        <w:pStyle w:val="SIMCommand"/>
      </w:pPr>
      <w:r w:rsidRPr="001E26AA">
        <w:t>INTERRUPTS? N [return]</w:t>
      </w:r>
    </w:p>
    <w:p w14:paraId="4B40DCBB" w14:textId="77777777" w:rsidR="001F331C" w:rsidRPr="001E26AA" w:rsidRDefault="001F331C">
      <w:pPr>
        <w:pStyle w:val="SIMCommand"/>
      </w:pPr>
      <w:r w:rsidRPr="001E26AA">
        <w:t>HIGHEST DISK NUMBER? [0 return] (3 here = 4 drive system)</w:t>
      </w:r>
    </w:p>
    <w:p w14:paraId="1260C9AD" w14:textId="77777777" w:rsidR="001F331C" w:rsidRPr="001E26AA" w:rsidRDefault="001F331C">
      <w:pPr>
        <w:pStyle w:val="SIMCommand"/>
      </w:pPr>
      <w:r w:rsidRPr="001E26AA">
        <w:t>HOW MANY DISK FILES? [3 return]</w:t>
      </w:r>
    </w:p>
    <w:p w14:paraId="2625C039" w14:textId="77777777" w:rsidR="001F331C" w:rsidRPr="001E26AA" w:rsidRDefault="001F331C">
      <w:pPr>
        <w:pStyle w:val="SIMCommand"/>
      </w:pPr>
      <w:r w:rsidRPr="001E26AA">
        <w:t>HOW MANY RANDOM FILES? [2 return]</w:t>
      </w:r>
    </w:p>
    <w:p w14:paraId="114C2466" w14:textId="77777777" w:rsidR="001F331C" w:rsidRPr="001E26AA" w:rsidRDefault="001F331C">
      <w:pPr>
        <w:pStyle w:val="SIMCommand"/>
      </w:pPr>
    </w:p>
    <w:p w14:paraId="311D20CB" w14:textId="77777777" w:rsidR="001F331C" w:rsidRPr="001E26AA" w:rsidRDefault="001F331C">
      <w:pPr>
        <w:pStyle w:val="SIMCommand"/>
      </w:pPr>
      <w:r w:rsidRPr="001E26AA">
        <w:t>056449 BYTES AVAILABLE</w:t>
      </w:r>
    </w:p>
    <w:p w14:paraId="457FC704" w14:textId="77777777" w:rsidR="001F331C" w:rsidRPr="001E26AA" w:rsidRDefault="001F331C">
      <w:pPr>
        <w:pStyle w:val="SIMCommand"/>
      </w:pPr>
      <w:r w:rsidRPr="001E26AA">
        <w:t>DOS MONITOR VER 1.0</w:t>
      </w:r>
    </w:p>
    <w:p w14:paraId="5202B1EE" w14:textId="77777777" w:rsidR="001F331C" w:rsidRPr="001E26AA" w:rsidRDefault="001F331C">
      <w:pPr>
        <w:pStyle w:val="SIMCommand"/>
      </w:pPr>
      <w:r w:rsidRPr="001E26AA">
        <w:t>COPYRIGHT 1977 BY MITS INC</w:t>
      </w:r>
    </w:p>
    <w:p w14:paraId="4C70CA42" w14:textId="77777777" w:rsidR="001F331C" w:rsidRPr="001E26AA" w:rsidRDefault="001F331C">
      <w:pPr>
        <w:pStyle w:val="SIMCommand"/>
      </w:pPr>
      <w:proofErr w:type="gramStart"/>
      <w:r w:rsidRPr="001E26AA">
        <w:t>.[</w:t>
      </w:r>
      <w:proofErr w:type="gramEnd"/>
      <w:r w:rsidRPr="001E26AA">
        <w:t>MNT 0]</w:t>
      </w:r>
    </w:p>
    <w:p w14:paraId="1E0C14CE" w14:textId="77777777" w:rsidR="001F331C" w:rsidRPr="001E26AA" w:rsidRDefault="001F331C">
      <w:pPr>
        <w:pStyle w:val="SIMCommand"/>
      </w:pPr>
    </w:p>
    <w:p w14:paraId="5086D99C" w14:textId="77777777" w:rsidR="001F331C" w:rsidRPr="001E26AA" w:rsidRDefault="001F331C">
      <w:pPr>
        <w:pStyle w:val="SIMCommand"/>
      </w:pPr>
      <w:proofErr w:type="gramStart"/>
      <w:r w:rsidRPr="001E26AA">
        <w:t>.[</w:t>
      </w:r>
      <w:proofErr w:type="gramEnd"/>
      <w:r w:rsidRPr="001E26AA">
        <w:t>DIR 0]</w:t>
      </w:r>
    </w:p>
    <w:p w14:paraId="6057070B" w14:textId="77777777" w:rsidR="001F331C" w:rsidRPr="001E26AA" w:rsidRDefault="001F331C">
      <w:pPr>
        <w:pStyle w:val="Heading2"/>
      </w:pPr>
      <w:bookmarkStart w:id="79" w:name="_Toc28682157"/>
      <w:bookmarkStart w:id="80" w:name="_Toc140521642"/>
      <w:r w:rsidRPr="001E26AA">
        <w:lastRenderedPageBreak/>
        <w:t>Altair Basic 3.2 (4k)</w:t>
      </w:r>
      <w:bookmarkEnd w:id="79"/>
      <w:bookmarkEnd w:id="80"/>
    </w:p>
    <w:p w14:paraId="05B614E1" w14:textId="77777777" w:rsidR="001F331C" w:rsidRPr="001E26AA" w:rsidRDefault="001F331C">
      <w:pPr>
        <w:pStyle w:val="PlainText"/>
      </w:pPr>
      <w:r w:rsidRPr="001E26AA">
        <w:t xml:space="preserve">In order to run the famous 4k Basic, use the following commands (the trick is to get the Switch Register right). This software is part of the archive </w:t>
      </w:r>
      <w:r w:rsidRPr="001E26AA">
        <w:rPr>
          <w:b/>
        </w:rPr>
        <w:t>altsw.zip</w:t>
      </w:r>
      <w:r w:rsidRPr="001E26AA">
        <w:t>. You can also use “altairz80 bas432” to run this version of Basic.</w:t>
      </w:r>
      <w:r w:rsidR="0025147C" w:rsidRPr="001E26AA">
        <w:t xml:space="preserve"> Note that the underscore character (“_”) can be used to cancel the last character entered, </w:t>
      </w:r>
      <w:proofErr w:type="gramStart"/>
      <w:r w:rsidR="0025147C" w:rsidRPr="001E26AA">
        <w:t>i.e.</w:t>
      </w:r>
      <w:proofErr w:type="gramEnd"/>
      <w:r w:rsidR="0025147C" w:rsidRPr="001E26AA">
        <w:t xml:space="preserve"> “PRINT 199_8” will print 198.</w:t>
      </w:r>
    </w:p>
    <w:p w14:paraId="354BB416" w14:textId="77777777" w:rsidR="001F331C" w:rsidRPr="001E26AA" w:rsidRDefault="001F331C">
      <w:pPr>
        <w:pStyle w:val="SIMCommand"/>
      </w:pPr>
      <w:r w:rsidRPr="001E26AA">
        <w:t>sim&gt; set cpu 8080</w:t>
      </w:r>
      <w:proofErr w:type="gramStart"/>
      <w:r w:rsidRPr="001E26AA">
        <w:tab/>
        <w:t>;note</w:t>
      </w:r>
      <w:proofErr w:type="gramEnd"/>
      <w:r w:rsidRPr="001E26AA">
        <w:t xml:space="preserve"> 4k Basic will not run on a Z80 CPU</w:t>
      </w:r>
    </w:p>
    <w:p w14:paraId="34487A3F" w14:textId="77777777" w:rsidR="001F331C" w:rsidRPr="001E26AA" w:rsidRDefault="001F331C">
      <w:pPr>
        <w:pStyle w:val="SIMCommand"/>
      </w:pPr>
      <w:r w:rsidRPr="001E26AA">
        <w:t>sim&gt; set sio upper</w:t>
      </w:r>
      <w:r w:rsidRPr="001E26AA">
        <w:tab/>
        <w:t>;4k Basic does not like lower case letters as input</w:t>
      </w:r>
    </w:p>
    <w:p w14:paraId="5B869CF3" w14:textId="77777777" w:rsidR="001F331C" w:rsidRPr="001E26AA" w:rsidRDefault="001F331C">
      <w:pPr>
        <w:pStyle w:val="SIMCommand"/>
      </w:pPr>
      <w:r w:rsidRPr="001E26AA">
        <w:t>sim&gt; set cpu noitrap</w:t>
      </w:r>
      <w:r w:rsidRPr="001E26AA">
        <w:tab/>
        <w:t>;4k Basic likes to execute non 8080 instructions-</w:t>
      </w:r>
      <w:proofErr w:type="gramStart"/>
      <w:r w:rsidRPr="001E26AA">
        <w:t>ignore</w:t>
      </w:r>
      <w:proofErr w:type="gramEnd"/>
    </w:p>
    <w:p w14:paraId="563FFCDA" w14:textId="77777777" w:rsidR="001F331C" w:rsidRPr="001E26AA" w:rsidRDefault="001F331C">
      <w:pPr>
        <w:pStyle w:val="SIMCommand"/>
      </w:pPr>
      <w:r w:rsidRPr="001E26AA">
        <w:t>sim&gt; set sio ansi</w:t>
      </w:r>
      <w:r w:rsidRPr="001E26AA">
        <w:tab/>
        <w:t xml:space="preserve">;4k Basic produces 8-bit output, strip to seven </w:t>
      </w:r>
      <w:proofErr w:type="gramStart"/>
      <w:r w:rsidRPr="001E26AA">
        <w:t>bits</w:t>
      </w:r>
      <w:proofErr w:type="gramEnd"/>
    </w:p>
    <w:p w14:paraId="6FD42A95" w14:textId="77777777" w:rsidR="001F331C" w:rsidRPr="001E26AA" w:rsidRDefault="001F331C">
      <w:pPr>
        <w:pStyle w:val="SIMCommand"/>
      </w:pPr>
      <w:r w:rsidRPr="001E26AA">
        <w:t>sim&gt; d sr 8</w:t>
      </w:r>
      <w:r w:rsidRPr="001E26AA">
        <w:tab/>
      </w:r>
      <w:proofErr w:type="gramStart"/>
      <w:r w:rsidRPr="001E26AA">
        <w:tab/>
        <w:t>;good</w:t>
      </w:r>
      <w:proofErr w:type="gramEnd"/>
      <w:r w:rsidRPr="001E26AA">
        <w:t xml:space="preserve"> setting for the Switch Register</w:t>
      </w:r>
    </w:p>
    <w:p w14:paraId="39728BD8" w14:textId="77777777" w:rsidR="001F331C" w:rsidRPr="001E26AA" w:rsidRDefault="001F331C">
      <w:pPr>
        <w:pStyle w:val="SIMCommand"/>
      </w:pPr>
      <w:r w:rsidRPr="001E26AA">
        <w:t xml:space="preserve">sim&gt; load </w:t>
      </w:r>
      <w:proofErr w:type="gramStart"/>
      <w:r w:rsidRPr="001E26AA">
        <w:t>4kbas32.bin;load</w:t>
      </w:r>
      <w:proofErr w:type="gramEnd"/>
      <w:r w:rsidRPr="001E26AA">
        <w:t xml:space="preserve"> it at 0</w:t>
      </w:r>
    </w:p>
    <w:p w14:paraId="7A6B9EBA" w14:textId="77777777" w:rsidR="001F331C" w:rsidRPr="001E26AA" w:rsidRDefault="001F331C">
      <w:pPr>
        <w:pStyle w:val="SIMCommand"/>
      </w:pPr>
      <w:r w:rsidRPr="001E26AA">
        <w:t>sim&gt; g</w:t>
      </w:r>
      <w:r w:rsidRPr="001E26AA">
        <w:tab/>
      </w:r>
      <w:r w:rsidRPr="001E26AA">
        <w:tab/>
      </w:r>
      <w:proofErr w:type="gramStart"/>
      <w:r w:rsidRPr="001E26AA">
        <w:tab/>
        <w:t>;and</w:t>
      </w:r>
      <w:proofErr w:type="gramEnd"/>
      <w:r w:rsidRPr="001E26AA">
        <w:t xml:space="preserve"> start it</w:t>
      </w:r>
    </w:p>
    <w:p w14:paraId="0DB54DCB" w14:textId="77777777" w:rsidR="001F331C" w:rsidRPr="001E26AA" w:rsidRDefault="001F331C">
      <w:pPr>
        <w:pStyle w:val="SIMCommand"/>
      </w:pPr>
      <w:r w:rsidRPr="001E26AA">
        <w:t>MEMORY SIZE? [return]</w:t>
      </w:r>
    </w:p>
    <w:p w14:paraId="7F7620E9" w14:textId="77777777" w:rsidR="001F331C" w:rsidRPr="001E26AA" w:rsidRDefault="001F331C">
      <w:pPr>
        <w:pStyle w:val="SIMCommand"/>
      </w:pPr>
      <w:r w:rsidRPr="001E26AA">
        <w:t>TERMINAL WIDTH? [return]</w:t>
      </w:r>
    </w:p>
    <w:p w14:paraId="71D98560" w14:textId="77777777" w:rsidR="001F331C" w:rsidRPr="001E26AA" w:rsidRDefault="001F331C">
      <w:pPr>
        <w:pStyle w:val="SIMCommand"/>
      </w:pPr>
      <w:r w:rsidRPr="001E26AA">
        <w:t>WANT SIN? [Y]</w:t>
      </w:r>
    </w:p>
    <w:p w14:paraId="40DEA218" w14:textId="77777777" w:rsidR="001F331C" w:rsidRPr="001E26AA" w:rsidRDefault="001F331C">
      <w:pPr>
        <w:pStyle w:val="SIMCommand"/>
      </w:pPr>
    </w:p>
    <w:p w14:paraId="37FD540D" w14:textId="77777777" w:rsidR="001F331C" w:rsidRPr="001E26AA" w:rsidRDefault="001F331C">
      <w:pPr>
        <w:pStyle w:val="SIMCommand"/>
      </w:pPr>
      <w:r w:rsidRPr="001E26AA">
        <w:t>61911 BYTES FREE</w:t>
      </w:r>
    </w:p>
    <w:p w14:paraId="0C8E4EB1" w14:textId="77777777" w:rsidR="001F331C" w:rsidRPr="001E26AA" w:rsidRDefault="001F331C">
      <w:pPr>
        <w:pStyle w:val="SIMCommand"/>
      </w:pPr>
    </w:p>
    <w:p w14:paraId="4A6D9938" w14:textId="77777777" w:rsidR="001F331C" w:rsidRPr="001E26AA" w:rsidRDefault="001F331C">
      <w:pPr>
        <w:pStyle w:val="SIMCommand"/>
      </w:pPr>
      <w:r w:rsidRPr="001E26AA">
        <w:t>BASIC VERSION 3.2</w:t>
      </w:r>
    </w:p>
    <w:p w14:paraId="699BC6AB" w14:textId="77777777" w:rsidR="001F331C" w:rsidRPr="001E26AA" w:rsidRDefault="001F331C">
      <w:pPr>
        <w:pStyle w:val="SIMCommand"/>
      </w:pPr>
      <w:r w:rsidRPr="001E26AA">
        <w:t>[4K VERSION]</w:t>
      </w:r>
    </w:p>
    <w:p w14:paraId="18217959" w14:textId="77777777" w:rsidR="001F331C" w:rsidRPr="001E26AA" w:rsidRDefault="001F331C">
      <w:pPr>
        <w:pStyle w:val="SIMCommand"/>
      </w:pPr>
    </w:p>
    <w:p w14:paraId="5738FC09" w14:textId="77777777" w:rsidR="001F331C" w:rsidRPr="001E26AA" w:rsidRDefault="001F331C">
      <w:pPr>
        <w:pStyle w:val="SIMCommand"/>
      </w:pPr>
      <w:r w:rsidRPr="001E26AA">
        <w:t>OK</w:t>
      </w:r>
    </w:p>
    <w:p w14:paraId="4029C1A8" w14:textId="77777777" w:rsidR="001F331C" w:rsidRPr="001E26AA" w:rsidRDefault="001F331C">
      <w:pPr>
        <w:pStyle w:val="Heading2"/>
      </w:pPr>
      <w:bookmarkStart w:id="81" w:name="_Toc28682158"/>
      <w:bookmarkStart w:id="82" w:name="_Toc140521643"/>
      <w:r w:rsidRPr="001E26AA">
        <w:t>Altair Basic 4.0 (4k)</w:t>
      </w:r>
      <w:bookmarkEnd w:id="81"/>
      <w:bookmarkEnd w:id="82"/>
    </w:p>
    <w:p w14:paraId="1CF72273" w14:textId="77777777" w:rsidR="001F331C" w:rsidRPr="001E26AA" w:rsidRDefault="001F331C">
      <w:pPr>
        <w:pStyle w:val="PlainText"/>
      </w:pPr>
      <w:r w:rsidRPr="001E26AA">
        <w:t xml:space="preserve">An improved 4K Basic is also as part of the archive </w:t>
      </w:r>
      <w:r w:rsidRPr="001E26AA">
        <w:rPr>
          <w:b/>
        </w:rPr>
        <w:t>altsw.zip</w:t>
      </w:r>
      <w:r w:rsidRPr="001E26AA">
        <w:t>. You can also use “altairz80 bas440” to run this version of Basic.</w:t>
      </w:r>
    </w:p>
    <w:p w14:paraId="4FF15624" w14:textId="77777777" w:rsidR="001F331C" w:rsidRPr="001E26AA" w:rsidRDefault="001F331C">
      <w:pPr>
        <w:pStyle w:val="SIMCommand"/>
      </w:pPr>
      <w:r w:rsidRPr="001E26AA">
        <w:t>sim&gt; set cpu 8080</w:t>
      </w:r>
      <w:proofErr w:type="gramStart"/>
      <w:r w:rsidRPr="001E26AA">
        <w:tab/>
        <w:t>;note</w:t>
      </w:r>
      <w:proofErr w:type="gramEnd"/>
      <w:r w:rsidRPr="001E26AA">
        <w:t xml:space="preserve"> 4k Basic will not run on a Z80 CPU</w:t>
      </w:r>
    </w:p>
    <w:p w14:paraId="78827E0A" w14:textId="77777777" w:rsidR="001F331C" w:rsidRPr="001E26AA" w:rsidRDefault="001F331C">
      <w:pPr>
        <w:pStyle w:val="SIMCommand"/>
      </w:pPr>
      <w:r w:rsidRPr="001E26AA">
        <w:t>sim&gt; set sio upper</w:t>
      </w:r>
      <w:r w:rsidRPr="001E26AA">
        <w:tab/>
        <w:t>;4k Basic does not like lower case letters as input</w:t>
      </w:r>
    </w:p>
    <w:p w14:paraId="412A331A" w14:textId="77777777" w:rsidR="001F331C" w:rsidRPr="001E26AA" w:rsidRDefault="001F331C">
      <w:pPr>
        <w:pStyle w:val="SIMCommand"/>
      </w:pPr>
      <w:r w:rsidRPr="001E26AA">
        <w:t>sim&gt; set cpu noitrap</w:t>
      </w:r>
      <w:r w:rsidRPr="001E26AA">
        <w:tab/>
        <w:t>;4k Basic likes to execute non 8080 instructions-</w:t>
      </w:r>
      <w:proofErr w:type="gramStart"/>
      <w:r w:rsidRPr="001E26AA">
        <w:t>ignore</w:t>
      </w:r>
      <w:proofErr w:type="gramEnd"/>
    </w:p>
    <w:p w14:paraId="0AF754D3" w14:textId="77777777" w:rsidR="001F331C" w:rsidRPr="001E26AA" w:rsidRDefault="001F331C">
      <w:pPr>
        <w:pStyle w:val="SIMCommand"/>
      </w:pPr>
      <w:r w:rsidRPr="001E26AA">
        <w:t>sim&gt; set sio ansi</w:t>
      </w:r>
      <w:r w:rsidRPr="001E26AA">
        <w:tab/>
        <w:t xml:space="preserve">;4k Basic produces 8-bit output, strip to seven </w:t>
      </w:r>
      <w:proofErr w:type="gramStart"/>
      <w:r w:rsidRPr="001E26AA">
        <w:t>bits</w:t>
      </w:r>
      <w:proofErr w:type="gramEnd"/>
    </w:p>
    <w:p w14:paraId="4D7DD71A" w14:textId="77777777" w:rsidR="001F331C" w:rsidRPr="001E26AA" w:rsidRDefault="001F331C">
      <w:pPr>
        <w:pStyle w:val="SIMCommand"/>
      </w:pPr>
      <w:r w:rsidRPr="001E26AA">
        <w:t>sim&gt; d sr 8</w:t>
      </w:r>
      <w:r w:rsidRPr="001E26AA">
        <w:tab/>
      </w:r>
      <w:proofErr w:type="gramStart"/>
      <w:r w:rsidRPr="001E26AA">
        <w:tab/>
        <w:t>;good</w:t>
      </w:r>
      <w:proofErr w:type="gramEnd"/>
      <w:r w:rsidRPr="001E26AA">
        <w:t xml:space="preserve"> setting for the Switch Register</w:t>
      </w:r>
    </w:p>
    <w:p w14:paraId="6FB1DFFA" w14:textId="77777777" w:rsidR="001F331C" w:rsidRPr="001E26AA" w:rsidRDefault="001F331C">
      <w:pPr>
        <w:pStyle w:val="SIMCommand"/>
      </w:pPr>
      <w:r w:rsidRPr="001E26AA">
        <w:t xml:space="preserve">sim&gt; load </w:t>
      </w:r>
      <w:proofErr w:type="gramStart"/>
      <w:r w:rsidRPr="001E26AA">
        <w:t>4kbas40.bin;load</w:t>
      </w:r>
      <w:proofErr w:type="gramEnd"/>
      <w:r w:rsidRPr="001E26AA">
        <w:t xml:space="preserve"> it at 0</w:t>
      </w:r>
    </w:p>
    <w:p w14:paraId="15EA6A5E" w14:textId="77777777" w:rsidR="001F331C" w:rsidRPr="001E26AA" w:rsidRDefault="001F331C">
      <w:pPr>
        <w:pStyle w:val="SIMCommand"/>
      </w:pPr>
      <w:r w:rsidRPr="001E26AA">
        <w:t>sim&gt; g</w:t>
      </w:r>
      <w:r w:rsidRPr="001E26AA">
        <w:tab/>
      </w:r>
      <w:r w:rsidRPr="001E26AA">
        <w:tab/>
      </w:r>
      <w:proofErr w:type="gramStart"/>
      <w:r w:rsidRPr="001E26AA">
        <w:tab/>
        <w:t>;and</w:t>
      </w:r>
      <w:proofErr w:type="gramEnd"/>
      <w:r w:rsidRPr="001E26AA">
        <w:t xml:space="preserve"> start it</w:t>
      </w:r>
    </w:p>
    <w:p w14:paraId="5CFF4507" w14:textId="77777777" w:rsidR="001F331C" w:rsidRPr="001E26AA" w:rsidRDefault="001F331C">
      <w:pPr>
        <w:pStyle w:val="SIMCommand"/>
      </w:pPr>
      <w:r w:rsidRPr="001E26AA">
        <w:t>MEMORY SIZE? [return]</w:t>
      </w:r>
    </w:p>
    <w:p w14:paraId="4808162D" w14:textId="77777777" w:rsidR="001F331C" w:rsidRPr="001E26AA" w:rsidRDefault="001F331C">
      <w:pPr>
        <w:pStyle w:val="SIMCommand"/>
      </w:pPr>
      <w:r w:rsidRPr="001E26AA">
        <w:t>TERMINAL WIDTH? [return]</w:t>
      </w:r>
    </w:p>
    <w:p w14:paraId="7947A71E" w14:textId="77777777" w:rsidR="001F331C" w:rsidRPr="001E26AA" w:rsidRDefault="001F331C">
      <w:pPr>
        <w:pStyle w:val="SIMCommand"/>
      </w:pPr>
      <w:r w:rsidRPr="001E26AA">
        <w:t>WANT SIN? [Y]</w:t>
      </w:r>
    </w:p>
    <w:p w14:paraId="4CE323E2" w14:textId="77777777" w:rsidR="001F331C" w:rsidRPr="001E26AA" w:rsidRDefault="001F331C">
      <w:pPr>
        <w:pStyle w:val="SIMCommand"/>
      </w:pPr>
      <w:r w:rsidRPr="001E26AA">
        <w:t>61900 BYTES FREE</w:t>
      </w:r>
    </w:p>
    <w:p w14:paraId="40E463DA" w14:textId="77777777" w:rsidR="001F331C" w:rsidRPr="001E26AA" w:rsidRDefault="001F331C">
      <w:pPr>
        <w:pStyle w:val="SIMCommand"/>
      </w:pPr>
      <w:r w:rsidRPr="001E26AA">
        <w:t>4K BASIC 4.0</w:t>
      </w:r>
    </w:p>
    <w:p w14:paraId="14D7785E" w14:textId="77777777" w:rsidR="001F331C" w:rsidRPr="001E26AA" w:rsidRDefault="001F331C">
      <w:pPr>
        <w:pStyle w:val="SIMCommand"/>
      </w:pPr>
      <w:r w:rsidRPr="001E26AA">
        <w:lastRenderedPageBreak/>
        <w:t>COPYRIGHT MITS 1976</w:t>
      </w:r>
    </w:p>
    <w:p w14:paraId="29315D48" w14:textId="77777777" w:rsidR="001F331C" w:rsidRPr="001E26AA" w:rsidRDefault="001F331C">
      <w:pPr>
        <w:pStyle w:val="SIMCommand"/>
      </w:pPr>
      <w:r w:rsidRPr="001E26AA">
        <w:t>OK</w:t>
      </w:r>
    </w:p>
    <w:p w14:paraId="65D4504C" w14:textId="77777777" w:rsidR="001F331C" w:rsidRPr="001E26AA" w:rsidRDefault="001F331C">
      <w:pPr>
        <w:pStyle w:val="Heading2"/>
      </w:pPr>
      <w:bookmarkStart w:id="83" w:name="_Toc28682159"/>
      <w:bookmarkStart w:id="84" w:name="_Toc140521644"/>
      <w:r w:rsidRPr="001E26AA">
        <w:t>Altair 8k Basic</w:t>
      </w:r>
      <w:bookmarkEnd w:id="83"/>
      <w:bookmarkEnd w:id="84"/>
    </w:p>
    <w:p w14:paraId="1D1955D8" w14:textId="77777777" w:rsidR="001F331C" w:rsidRPr="001E26AA" w:rsidRDefault="001F331C">
      <w:pPr>
        <w:pStyle w:val="PlainText"/>
      </w:pPr>
      <w:r w:rsidRPr="001E26AA">
        <w:t xml:space="preserve">Running 8k Basic follows the procedure for 4k Basic. This software is part of the archive </w:t>
      </w:r>
      <w:r w:rsidRPr="001E26AA">
        <w:rPr>
          <w:b/>
        </w:rPr>
        <w:t>altsw.zip</w:t>
      </w:r>
      <w:r w:rsidRPr="001E26AA">
        <w:t>.</w:t>
      </w:r>
    </w:p>
    <w:p w14:paraId="6FFEF7F6" w14:textId="77777777" w:rsidR="001F331C" w:rsidRPr="001E26AA" w:rsidRDefault="001F331C">
      <w:pPr>
        <w:pStyle w:val="SIMCommand"/>
      </w:pPr>
      <w:r w:rsidRPr="001E26AA">
        <w:t>sim&gt; set cpu 8080</w:t>
      </w:r>
      <w:proofErr w:type="gramStart"/>
      <w:r w:rsidRPr="001E26AA">
        <w:tab/>
        <w:t>;note</w:t>
      </w:r>
      <w:proofErr w:type="gramEnd"/>
      <w:r w:rsidRPr="001E26AA">
        <w:t xml:space="preserve"> 8k Basic will not run on a Z80 CPU</w:t>
      </w:r>
    </w:p>
    <w:p w14:paraId="237B96EC" w14:textId="77777777" w:rsidR="001F331C" w:rsidRPr="001E26AA" w:rsidRDefault="001F331C">
      <w:pPr>
        <w:pStyle w:val="SIMCommand"/>
      </w:pPr>
      <w:r w:rsidRPr="001E26AA">
        <w:t>sim&gt; set sio upper</w:t>
      </w:r>
      <w:r w:rsidRPr="001E26AA">
        <w:tab/>
        <w:t>;8k Basic does not like lower case letters as input</w:t>
      </w:r>
    </w:p>
    <w:p w14:paraId="5759ADA1" w14:textId="77777777" w:rsidR="001F331C" w:rsidRPr="001E26AA" w:rsidRDefault="001F331C">
      <w:pPr>
        <w:pStyle w:val="SIMCommand"/>
      </w:pPr>
      <w:r w:rsidRPr="001E26AA">
        <w:t>sim&gt; set sio ansi</w:t>
      </w:r>
      <w:r w:rsidRPr="001E26AA">
        <w:tab/>
        <w:t xml:space="preserve">;8k Basic produces 8-bit output, strip to seven </w:t>
      </w:r>
      <w:proofErr w:type="gramStart"/>
      <w:r w:rsidRPr="001E26AA">
        <w:t>bits</w:t>
      </w:r>
      <w:proofErr w:type="gramEnd"/>
    </w:p>
    <w:p w14:paraId="2666E7C9" w14:textId="77777777" w:rsidR="001F331C" w:rsidRPr="001E26AA" w:rsidRDefault="001F331C">
      <w:pPr>
        <w:pStyle w:val="SIMCommand"/>
      </w:pPr>
      <w:r w:rsidRPr="001E26AA">
        <w:t>sim&gt; d sr 8</w:t>
      </w:r>
      <w:r w:rsidRPr="001E26AA">
        <w:tab/>
      </w:r>
      <w:proofErr w:type="gramStart"/>
      <w:r w:rsidRPr="001E26AA">
        <w:tab/>
        <w:t>;good</w:t>
      </w:r>
      <w:proofErr w:type="gramEnd"/>
      <w:r w:rsidRPr="001E26AA">
        <w:t xml:space="preserve"> setting for the Switch Register</w:t>
      </w:r>
    </w:p>
    <w:p w14:paraId="54D6CBE1" w14:textId="77777777" w:rsidR="001F331C" w:rsidRPr="001E26AA" w:rsidRDefault="001F331C">
      <w:pPr>
        <w:pStyle w:val="SIMCommand"/>
      </w:pPr>
      <w:r w:rsidRPr="001E26AA">
        <w:t>sim&gt; load 8kbas.bin 0</w:t>
      </w:r>
      <w:proofErr w:type="gramStart"/>
      <w:r w:rsidRPr="001E26AA">
        <w:tab/>
        <w:t>;load</w:t>
      </w:r>
      <w:proofErr w:type="gramEnd"/>
      <w:r w:rsidRPr="001E26AA">
        <w:t xml:space="preserve"> it at 0</w:t>
      </w:r>
    </w:p>
    <w:p w14:paraId="4F5869FA" w14:textId="77777777" w:rsidR="001F331C" w:rsidRPr="001E26AA" w:rsidRDefault="001F331C">
      <w:pPr>
        <w:pStyle w:val="SIMCommand"/>
      </w:pPr>
      <w:r w:rsidRPr="001E26AA">
        <w:t>sim&gt; go 0</w:t>
      </w:r>
      <w:r w:rsidRPr="001E26AA">
        <w:tab/>
      </w:r>
      <w:proofErr w:type="gramStart"/>
      <w:r w:rsidRPr="001E26AA">
        <w:tab/>
        <w:t>;and</w:t>
      </w:r>
      <w:proofErr w:type="gramEnd"/>
      <w:r w:rsidRPr="001E26AA">
        <w:t xml:space="preserve"> start it</w:t>
      </w:r>
    </w:p>
    <w:p w14:paraId="0DE68399" w14:textId="77777777" w:rsidR="001F331C" w:rsidRPr="001E26AA" w:rsidRDefault="001F331C">
      <w:pPr>
        <w:pStyle w:val="SIMCommand"/>
      </w:pPr>
      <w:r w:rsidRPr="001E26AA">
        <w:t>MEMORY SIZE? [A]</w:t>
      </w:r>
    </w:p>
    <w:p w14:paraId="5F534E03" w14:textId="77777777" w:rsidR="001F331C" w:rsidRPr="001E26AA" w:rsidRDefault="001F331C">
      <w:pPr>
        <w:pStyle w:val="SIMCommand"/>
      </w:pPr>
    </w:p>
    <w:p w14:paraId="19E4A33B" w14:textId="77777777" w:rsidR="001F331C" w:rsidRPr="001E26AA" w:rsidRDefault="001F331C">
      <w:pPr>
        <w:pStyle w:val="SIMCommand"/>
      </w:pPr>
      <w:r w:rsidRPr="001E26AA">
        <w:t>WRITTEN FOR ROYALTIES BY MICRO-SOFT</w:t>
      </w:r>
    </w:p>
    <w:p w14:paraId="7356D59D" w14:textId="77777777" w:rsidR="001F331C" w:rsidRPr="001E26AA" w:rsidRDefault="001F331C">
      <w:pPr>
        <w:pStyle w:val="SIMCommand"/>
      </w:pPr>
    </w:p>
    <w:p w14:paraId="654DD74D" w14:textId="77777777" w:rsidR="001F331C" w:rsidRPr="001E26AA" w:rsidRDefault="001F331C">
      <w:pPr>
        <w:pStyle w:val="SIMCommand"/>
      </w:pPr>
      <w:r w:rsidRPr="001E26AA">
        <w:t>MEMORY SIZE? [return]</w:t>
      </w:r>
    </w:p>
    <w:p w14:paraId="76499B22" w14:textId="77777777" w:rsidR="001F331C" w:rsidRPr="001E26AA" w:rsidRDefault="001F331C">
      <w:pPr>
        <w:pStyle w:val="SIMCommand"/>
      </w:pPr>
      <w:r w:rsidRPr="001E26AA">
        <w:t>TERMINAL WIDTH? [return]</w:t>
      </w:r>
    </w:p>
    <w:p w14:paraId="00D1525A" w14:textId="77777777" w:rsidR="001F331C" w:rsidRPr="001E26AA" w:rsidRDefault="001F331C">
      <w:pPr>
        <w:pStyle w:val="SIMCommand"/>
      </w:pPr>
      <w:r w:rsidRPr="001E26AA">
        <w:t>WANT SIN-COS-TAN-ATN? [Y]</w:t>
      </w:r>
    </w:p>
    <w:p w14:paraId="795108DB" w14:textId="77777777" w:rsidR="001F331C" w:rsidRPr="001E26AA" w:rsidRDefault="001F331C">
      <w:pPr>
        <w:pStyle w:val="SIMCommand"/>
      </w:pPr>
    </w:p>
    <w:p w14:paraId="34CDA24F" w14:textId="77777777" w:rsidR="001F331C" w:rsidRPr="001E26AA" w:rsidRDefault="001F331C">
      <w:pPr>
        <w:pStyle w:val="SIMCommand"/>
      </w:pPr>
      <w:r w:rsidRPr="001E26AA">
        <w:t>58756 BYTES FREE</w:t>
      </w:r>
    </w:p>
    <w:p w14:paraId="4FD89387" w14:textId="77777777" w:rsidR="001F331C" w:rsidRPr="001E26AA" w:rsidRDefault="001F331C">
      <w:pPr>
        <w:pStyle w:val="SIMCommand"/>
      </w:pPr>
      <w:r w:rsidRPr="001E26AA">
        <w:t>ALTAIR BASIC REV. 4.0</w:t>
      </w:r>
    </w:p>
    <w:p w14:paraId="42A09249" w14:textId="77777777" w:rsidR="001F331C" w:rsidRPr="001E26AA" w:rsidRDefault="001F331C">
      <w:pPr>
        <w:pStyle w:val="SIMCommand"/>
      </w:pPr>
      <w:r w:rsidRPr="001E26AA">
        <w:t>[EIGHT-K VERSION]</w:t>
      </w:r>
    </w:p>
    <w:p w14:paraId="2518D81B" w14:textId="77777777" w:rsidR="001F331C" w:rsidRPr="001E26AA" w:rsidRDefault="001F331C">
      <w:pPr>
        <w:pStyle w:val="SIMCommand"/>
      </w:pPr>
      <w:r w:rsidRPr="001E26AA">
        <w:t>COPYRIGHT 1976 BY MITS INC.</w:t>
      </w:r>
    </w:p>
    <w:p w14:paraId="452758A1" w14:textId="77777777" w:rsidR="001F331C" w:rsidRPr="001E26AA" w:rsidRDefault="001F331C">
      <w:pPr>
        <w:pStyle w:val="SIMCommand"/>
      </w:pPr>
      <w:r w:rsidRPr="001E26AA">
        <w:t>OK</w:t>
      </w:r>
    </w:p>
    <w:p w14:paraId="117FE3A5" w14:textId="77777777" w:rsidR="001F331C" w:rsidRPr="001E26AA" w:rsidRDefault="001F331C">
      <w:pPr>
        <w:pStyle w:val="Heading2"/>
      </w:pPr>
      <w:bookmarkStart w:id="85" w:name="_Toc28682160"/>
      <w:bookmarkStart w:id="86" w:name="_Toc140521645"/>
      <w:r w:rsidRPr="001E26AA">
        <w:t>Altair Basic 4.0</w:t>
      </w:r>
      <w:bookmarkEnd w:id="85"/>
      <w:bookmarkEnd w:id="86"/>
    </w:p>
    <w:p w14:paraId="724CEB88" w14:textId="77777777" w:rsidR="001F331C" w:rsidRPr="001E26AA" w:rsidRDefault="001F331C">
      <w:pPr>
        <w:pStyle w:val="PlainText"/>
      </w:pPr>
      <w:r w:rsidRPr="001E26AA">
        <w:t xml:space="preserve">This software is part of the archive </w:t>
      </w:r>
      <w:r w:rsidRPr="001E26AA">
        <w:rPr>
          <w:b/>
        </w:rPr>
        <w:t>altsw.zip</w:t>
      </w:r>
      <w:r w:rsidRPr="001E26AA">
        <w:t>. Execute the following commands to run Altair Extended Basic:</w:t>
      </w:r>
    </w:p>
    <w:p w14:paraId="0BF4C243" w14:textId="77777777" w:rsidR="001F331C" w:rsidRPr="001E26AA" w:rsidRDefault="001F331C">
      <w:pPr>
        <w:pStyle w:val="SIMCommand"/>
      </w:pPr>
      <w:r w:rsidRPr="001E26AA">
        <w:t>sim&gt; set sio upper</w:t>
      </w:r>
      <w:proofErr w:type="gramStart"/>
      <w:r w:rsidRPr="001E26AA">
        <w:tab/>
        <w:t>;Extended</w:t>
      </w:r>
      <w:proofErr w:type="gramEnd"/>
      <w:r w:rsidRPr="001E26AA">
        <w:t xml:space="preserve"> Basic requires upper case input</w:t>
      </w:r>
    </w:p>
    <w:p w14:paraId="47CD2F93" w14:textId="77777777" w:rsidR="001F331C" w:rsidRPr="001E26AA" w:rsidRDefault="001F331C">
      <w:pPr>
        <w:pStyle w:val="SIMCommand"/>
      </w:pPr>
      <w:r w:rsidRPr="001E26AA">
        <w:t>sim&gt; set sio ansi</w:t>
      </w:r>
      <w:proofErr w:type="gramStart"/>
      <w:r w:rsidRPr="001E26AA">
        <w:tab/>
        <w:t>;Extended</w:t>
      </w:r>
      <w:proofErr w:type="gramEnd"/>
      <w:r w:rsidRPr="001E26AA">
        <w:t xml:space="preserve"> Basic produces 8-bit output, strip to 7 bits</w:t>
      </w:r>
    </w:p>
    <w:p w14:paraId="25A6ECD3" w14:textId="77777777" w:rsidR="001F331C" w:rsidRPr="001E26AA" w:rsidRDefault="001F331C">
      <w:pPr>
        <w:pStyle w:val="SIMCommand"/>
      </w:pPr>
      <w:r w:rsidRPr="001E26AA">
        <w:t>sim&gt; d sr 8</w:t>
      </w:r>
      <w:r w:rsidRPr="001E26AA">
        <w:tab/>
      </w:r>
      <w:proofErr w:type="gramStart"/>
      <w:r w:rsidRPr="001E26AA">
        <w:tab/>
        <w:t>;good</w:t>
      </w:r>
      <w:proofErr w:type="gramEnd"/>
      <w:r w:rsidRPr="001E26AA">
        <w:t xml:space="preserve"> setting for the Switch Register</w:t>
      </w:r>
    </w:p>
    <w:p w14:paraId="0FD82D00" w14:textId="77777777" w:rsidR="001F331C" w:rsidRPr="001E26AA" w:rsidRDefault="001F331C">
      <w:pPr>
        <w:pStyle w:val="SIMCommand"/>
      </w:pPr>
      <w:r w:rsidRPr="001E26AA">
        <w:t>sim&gt; load exbas.bin 0</w:t>
      </w:r>
      <w:proofErr w:type="gramStart"/>
      <w:r w:rsidRPr="001E26AA">
        <w:tab/>
        <w:t>;load</w:t>
      </w:r>
      <w:proofErr w:type="gramEnd"/>
      <w:r w:rsidRPr="001E26AA">
        <w:t xml:space="preserve"> it at 0</w:t>
      </w:r>
    </w:p>
    <w:p w14:paraId="73432460" w14:textId="77777777" w:rsidR="001F331C" w:rsidRPr="001E26AA" w:rsidRDefault="001F331C">
      <w:pPr>
        <w:pStyle w:val="SIMCommand"/>
      </w:pPr>
      <w:r w:rsidRPr="001E26AA">
        <w:t>sim&gt; go 0</w:t>
      </w:r>
      <w:r w:rsidRPr="001E26AA">
        <w:tab/>
      </w:r>
      <w:proofErr w:type="gramStart"/>
      <w:r w:rsidRPr="001E26AA">
        <w:tab/>
        <w:t>;and</w:t>
      </w:r>
      <w:proofErr w:type="gramEnd"/>
      <w:r w:rsidRPr="001E26AA">
        <w:t xml:space="preserve"> start it</w:t>
      </w:r>
    </w:p>
    <w:p w14:paraId="71D76CBC" w14:textId="77777777" w:rsidR="001F331C" w:rsidRPr="001E26AA" w:rsidRDefault="001F331C">
      <w:pPr>
        <w:pStyle w:val="SIMCommand"/>
      </w:pPr>
      <w:r w:rsidRPr="001E26AA">
        <w:t>16384 Bytes loaded at 0.</w:t>
      </w:r>
    </w:p>
    <w:p w14:paraId="70735DDB" w14:textId="77777777" w:rsidR="001F331C" w:rsidRPr="001E26AA" w:rsidRDefault="001F331C">
      <w:pPr>
        <w:pStyle w:val="SIMCommand"/>
      </w:pPr>
    </w:p>
    <w:p w14:paraId="14E49A9D" w14:textId="77777777" w:rsidR="001F331C" w:rsidRPr="001E26AA" w:rsidRDefault="001F331C">
      <w:pPr>
        <w:pStyle w:val="SIMCommand"/>
      </w:pPr>
      <w:r w:rsidRPr="001E26AA">
        <w:t>MEMORY SIZE? [return]</w:t>
      </w:r>
    </w:p>
    <w:p w14:paraId="210C3CD9" w14:textId="77777777" w:rsidR="001F331C" w:rsidRPr="001E26AA" w:rsidRDefault="001F331C">
      <w:pPr>
        <w:pStyle w:val="SIMCommand"/>
      </w:pPr>
      <w:r w:rsidRPr="001E26AA">
        <w:t>WANT SIN-COS-TAN-ATN? [Y]</w:t>
      </w:r>
    </w:p>
    <w:p w14:paraId="6D871311" w14:textId="77777777" w:rsidR="001F331C" w:rsidRPr="001E26AA" w:rsidRDefault="001F331C">
      <w:pPr>
        <w:pStyle w:val="SIMCommand"/>
      </w:pPr>
    </w:p>
    <w:p w14:paraId="71F362E4" w14:textId="77777777" w:rsidR="001F331C" w:rsidRPr="001E26AA" w:rsidRDefault="001F331C">
      <w:pPr>
        <w:pStyle w:val="SIMCommand"/>
      </w:pPr>
      <w:r w:rsidRPr="001E26AA">
        <w:lastRenderedPageBreak/>
        <w:t>50606 BYTES FREE</w:t>
      </w:r>
    </w:p>
    <w:p w14:paraId="2125BE70" w14:textId="77777777" w:rsidR="001F331C" w:rsidRPr="001E26AA" w:rsidRDefault="001F331C">
      <w:pPr>
        <w:pStyle w:val="SIMCommand"/>
      </w:pPr>
      <w:r w:rsidRPr="001E26AA">
        <w:t>ALTAIR BASIC REV. 4.0</w:t>
      </w:r>
    </w:p>
    <w:p w14:paraId="4007A109" w14:textId="77777777" w:rsidR="001F331C" w:rsidRPr="001E26AA" w:rsidRDefault="001F331C">
      <w:pPr>
        <w:pStyle w:val="SIMCommand"/>
      </w:pPr>
      <w:r w:rsidRPr="001E26AA">
        <w:t>[EXTENDED VERSION]</w:t>
      </w:r>
    </w:p>
    <w:p w14:paraId="7FB9A1A5" w14:textId="77777777" w:rsidR="001F331C" w:rsidRPr="001E26AA" w:rsidRDefault="001F331C">
      <w:pPr>
        <w:pStyle w:val="SIMCommand"/>
      </w:pPr>
      <w:r w:rsidRPr="001E26AA">
        <w:t>COPYRIGHT 1977 BY MITS INC.</w:t>
      </w:r>
    </w:p>
    <w:p w14:paraId="0F7B2CCF" w14:textId="77777777" w:rsidR="001F331C" w:rsidRPr="001E26AA" w:rsidRDefault="001F331C">
      <w:pPr>
        <w:pStyle w:val="SIMCommand"/>
      </w:pPr>
      <w:r w:rsidRPr="001E26AA">
        <w:t>OK</w:t>
      </w:r>
    </w:p>
    <w:p w14:paraId="0372AA0A" w14:textId="77777777" w:rsidR="001F331C" w:rsidRPr="001E26AA" w:rsidRDefault="001F331C">
      <w:pPr>
        <w:pStyle w:val="Heading2"/>
      </w:pPr>
      <w:bookmarkStart w:id="87" w:name="_Toc28682161"/>
      <w:bookmarkStart w:id="88" w:name="_Toc140521646"/>
      <w:r w:rsidRPr="001E26AA">
        <w:t>Altair Disk Extended Basic Version 300-5-C</w:t>
      </w:r>
      <w:bookmarkEnd w:id="87"/>
      <w:bookmarkEnd w:id="88"/>
    </w:p>
    <w:p w14:paraId="60F1F4E2" w14:textId="77777777" w:rsidR="001F331C" w:rsidRPr="001E26AA" w:rsidRDefault="001F331C">
      <w:pPr>
        <w:pStyle w:val="PlainText"/>
      </w:pPr>
      <w:r w:rsidRPr="001E26AA">
        <w:t xml:space="preserve">This version of Basic was provided by Scott LaBombard. This software is part of the archive </w:t>
      </w:r>
      <w:r w:rsidRPr="001E26AA">
        <w:rPr>
          <w:b/>
        </w:rPr>
        <w:t>altsw.zip</w:t>
      </w:r>
      <w:r w:rsidRPr="001E26AA">
        <w:t>. To execute use the following commands:</w:t>
      </w:r>
    </w:p>
    <w:p w14:paraId="3D4C653B" w14:textId="77777777" w:rsidR="001F331C" w:rsidRPr="001E26AA" w:rsidRDefault="001F331C">
      <w:pPr>
        <w:pStyle w:val="SIMCommand"/>
      </w:pPr>
      <w:r w:rsidRPr="001E26AA">
        <w:t xml:space="preserve">sim&gt; d </w:t>
      </w:r>
      <w:proofErr w:type="gramStart"/>
      <w:r w:rsidRPr="001E26AA">
        <w:t>tracks[</w:t>
      </w:r>
      <w:proofErr w:type="gramEnd"/>
      <w:r w:rsidRPr="001E26AA">
        <w:t>0-7] 77</w:t>
      </w:r>
      <w:r w:rsidRPr="001E26AA">
        <w:tab/>
        <w:t>;set to Altair settings</w:t>
      </w:r>
    </w:p>
    <w:p w14:paraId="36D46E30" w14:textId="77777777" w:rsidR="001F331C" w:rsidRPr="001E26AA" w:rsidRDefault="001F331C">
      <w:pPr>
        <w:pStyle w:val="SIMCommand"/>
      </w:pPr>
      <w:r w:rsidRPr="001E26AA">
        <w:t>sim&gt; at dsk extbas5.dsk</w:t>
      </w:r>
    </w:p>
    <w:p w14:paraId="0E93F48B" w14:textId="77777777" w:rsidR="001F331C" w:rsidRPr="001E26AA" w:rsidRDefault="001F331C">
      <w:pPr>
        <w:pStyle w:val="SIMCommand"/>
      </w:pPr>
      <w:r w:rsidRPr="001E26AA">
        <w:t>sim&gt; g 0</w:t>
      </w:r>
    </w:p>
    <w:p w14:paraId="5D192873" w14:textId="77777777" w:rsidR="001F331C" w:rsidRPr="001E26AA" w:rsidRDefault="001F331C">
      <w:pPr>
        <w:pStyle w:val="SIMCommand"/>
      </w:pPr>
    </w:p>
    <w:p w14:paraId="2931A735" w14:textId="77777777" w:rsidR="001F331C" w:rsidRPr="001E26AA" w:rsidRDefault="001F331C">
      <w:pPr>
        <w:pStyle w:val="SIMCommand"/>
      </w:pPr>
      <w:r w:rsidRPr="001E26AA">
        <w:t>MEMORY SIZE? [return]</w:t>
      </w:r>
    </w:p>
    <w:p w14:paraId="70E87784" w14:textId="77777777" w:rsidR="001F331C" w:rsidRPr="001E26AA" w:rsidRDefault="001F331C">
      <w:pPr>
        <w:pStyle w:val="SIMCommand"/>
      </w:pPr>
      <w:r w:rsidRPr="001E26AA">
        <w:t>LINEPRINTER? [C]</w:t>
      </w:r>
    </w:p>
    <w:p w14:paraId="213DE5F0" w14:textId="77777777" w:rsidR="001F331C" w:rsidRPr="001E26AA" w:rsidRDefault="001F331C">
      <w:pPr>
        <w:pStyle w:val="SIMCommand"/>
      </w:pPr>
      <w:r w:rsidRPr="001E26AA">
        <w:t>HIGHEST DISK NUMBER? [0]</w:t>
      </w:r>
    </w:p>
    <w:p w14:paraId="5EAAD9B7" w14:textId="77777777" w:rsidR="001F331C" w:rsidRPr="001E26AA" w:rsidRDefault="001F331C">
      <w:pPr>
        <w:pStyle w:val="SIMCommand"/>
      </w:pPr>
      <w:r w:rsidRPr="001E26AA">
        <w:t>HOW MANY FILES? [3]</w:t>
      </w:r>
    </w:p>
    <w:p w14:paraId="5B6F1DCA" w14:textId="77777777" w:rsidR="001F331C" w:rsidRPr="001E26AA" w:rsidRDefault="001F331C">
      <w:pPr>
        <w:pStyle w:val="SIMCommand"/>
      </w:pPr>
      <w:r w:rsidRPr="001E26AA">
        <w:t>HOW MANY RANDOM FILES? [3]</w:t>
      </w:r>
    </w:p>
    <w:p w14:paraId="50D6C631" w14:textId="77777777" w:rsidR="001F331C" w:rsidRPr="001E26AA" w:rsidRDefault="001F331C">
      <w:pPr>
        <w:pStyle w:val="SIMCommand"/>
      </w:pPr>
    </w:p>
    <w:p w14:paraId="5A7E30A6" w14:textId="77777777" w:rsidR="001F331C" w:rsidRPr="001E26AA" w:rsidRDefault="001F331C">
      <w:pPr>
        <w:pStyle w:val="SIMCommand"/>
      </w:pPr>
      <w:r w:rsidRPr="001E26AA">
        <w:t>42082 BYTES FREE</w:t>
      </w:r>
    </w:p>
    <w:p w14:paraId="361D2AE5" w14:textId="77777777" w:rsidR="001F331C" w:rsidRPr="001E26AA" w:rsidRDefault="001F331C">
      <w:pPr>
        <w:pStyle w:val="SIMCommand"/>
      </w:pPr>
    </w:p>
    <w:p w14:paraId="18035DD3" w14:textId="77777777" w:rsidR="001F331C" w:rsidRPr="001E26AA" w:rsidRDefault="001F331C">
      <w:pPr>
        <w:pStyle w:val="SIMCommand"/>
      </w:pPr>
      <w:r w:rsidRPr="001E26AA">
        <w:t>ALTAIR DISK EXTENDED BASIC</w:t>
      </w:r>
    </w:p>
    <w:p w14:paraId="543317D5" w14:textId="77777777" w:rsidR="001F331C" w:rsidRPr="001E26AA" w:rsidRDefault="001F331C">
      <w:pPr>
        <w:pStyle w:val="SIMCommand"/>
      </w:pPr>
      <w:r w:rsidRPr="001E26AA">
        <w:t>VERSION 300-5-C [01NOV78]</w:t>
      </w:r>
    </w:p>
    <w:p w14:paraId="4726185A" w14:textId="77777777" w:rsidR="001F331C" w:rsidRPr="001E26AA" w:rsidRDefault="001F331C">
      <w:pPr>
        <w:pStyle w:val="SIMCommand"/>
      </w:pPr>
      <w:r w:rsidRPr="001E26AA">
        <w:t>COPYRIGHT 1978 BY MITS INC.</w:t>
      </w:r>
    </w:p>
    <w:p w14:paraId="1B810399" w14:textId="77777777" w:rsidR="001F331C" w:rsidRPr="001E26AA" w:rsidRDefault="001F331C">
      <w:pPr>
        <w:pStyle w:val="SIMCommand"/>
      </w:pPr>
    </w:p>
    <w:p w14:paraId="3F73C253" w14:textId="77777777" w:rsidR="001F331C" w:rsidRPr="001E26AA" w:rsidRDefault="001F331C">
      <w:pPr>
        <w:pStyle w:val="SIMCommand"/>
      </w:pPr>
      <w:r w:rsidRPr="001E26AA">
        <w:t>OK</w:t>
      </w:r>
    </w:p>
    <w:p w14:paraId="56F2B767" w14:textId="77777777" w:rsidR="001F331C" w:rsidRPr="001E26AA" w:rsidRDefault="001F331C">
      <w:pPr>
        <w:pStyle w:val="Heading2"/>
      </w:pPr>
      <w:bookmarkStart w:id="89" w:name="_Toc28682162"/>
      <w:bookmarkStart w:id="90" w:name="_Toc140521647"/>
      <w:r w:rsidRPr="001E26AA">
        <w:t>Altair Disk Extended Basic Version 5.0</w:t>
      </w:r>
      <w:bookmarkEnd w:id="89"/>
      <w:bookmarkEnd w:id="90"/>
    </w:p>
    <w:p w14:paraId="3872CEAC" w14:textId="77777777" w:rsidR="001F331C" w:rsidRPr="001E26AA" w:rsidRDefault="001F331C">
      <w:pPr>
        <w:pStyle w:val="PlainText"/>
      </w:pPr>
      <w:r w:rsidRPr="001E26AA">
        <w:t xml:space="preserve">This version of Basic can be found on Andrew Kessel’s </w:t>
      </w:r>
      <w:hyperlink r:id="rId9" w:history="1">
        <w:r w:rsidRPr="001E26AA">
          <w:rPr>
            <w:rStyle w:val="Hyperlink"/>
          </w:rPr>
          <w:t>http://www.altairage.com/</w:t>
        </w:r>
      </w:hyperlink>
      <w:r w:rsidRPr="001E26AA">
        <w:t xml:space="preserve"> site. Note that the MBL files on this site need to be converted to plain binary files using the Python script in the appendix. This software is part of the archive </w:t>
      </w:r>
      <w:r w:rsidRPr="001E26AA">
        <w:rPr>
          <w:b/>
        </w:rPr>
        <w:t>altsw.zip</w:t>
      </w:r>
      <w:r w:rsidRPr="001E26AA">
        <w:t>. To execute use the following commands:</w:t>
      </w:r>
    </w:p>
    <w:p w14:paraId="276F77AD" w14:textId="77777777" w:rsidR="001F331C" w:rsidRPr="001E26AA" w:rsidRDefault="001F331C">
      <w:pPr>
        <w:pStyle w:val="SIMCommand"/>
      </w:pPr>
      <w:r w:rsidRPr="001E26AA">
        <w:t xml:space="preserve">sim&gt; d </w:t>
      </w:r>
      <w:proofErr w:type="gramStart"/>
      <w:r w:rsidRPr="001E26AA">
        <w:t>tracks[</w:t>
      </w:r>
      <w:proofErr w:type="gramEnd"/>
      <w:r w:rsidRPr="001E26AA">
        <w:t>0-7] 77</w:t>
      </w:r>
      <w:r w:rsidRPr="001E26AA">
        <w:tab/>
        <w:t>;set to Altair settings</w:t>
      </w:r>
    </w:p>
    <w:p w14:paraId="7A4EDD7E" w14:textId="77777777" w:rsidR="001F331C" w:rsidRPr="001E26AA" w:rsidRDefault="001F331C">
      <w:pPr>
        <w:pStyle w:val="SIMCommand"/>
      </w:pPr>
      <w:r w:rsidRPr="001E26AA">
        <w:t>sim&gt; at dsk disbas50.dsk</w:t>
      </w:r>
    </w:p>
    <w:p w14:paraId="3E942D13" w14:textId="77777777" w:rsidR="001F331C" w:rsidRPr="001E26AA" w:rsidRDefault="001F331C">
      <w:pPr>
        <w:pStyle w:val="SIMCommand"/>
      </w:pPr>
      <w:r w:rsidRPr="001E26AA">
        <w:t>sim&gt; d sr 8</w:t>
      </w:r>
    </w:p>
    <w:p w14:paraId="559206F2" w14:textId="77777777" w:rsidR="001F331C" w:rsidRPr="001E26AA" w:rsidRDefault="001F331C">
      <w:pPr>
        <w:pStyle w:val="SIMCommand"/>
      </w:pPr>
      <w:r w:rsidRPr="001E26AA">
        <w:t>sim&gt; load disbas50.bin 0</w:t>
      </w:r>
    </w:p>
    <w:p w14:paraId="5E2151F8" w14:textId="77777777" w:rsidR="001F331C" w:rsidRPr="001E26AA" w:rsidRDefault="001F331C">
      <w:pPr>
        <w:pStyle w:val="SIMCommand"/>
      </w:pPr>
      <w:r w:rsidRPr="001E26AA">
        <w:t>sim&gt; g 0</w:t>
      </w:r>
    </w:p>
    <w:p w14:paraId="3F52920D" w14:textId="77777777" w:rsidR="001F331C" w:rsidRPr="001E26AA" w:rsidRDefault="001F331C">
      <w:pPr>
        <w:pStyle w:val="SIMCommand"/>
      </w:pPr>
    </w:p>
    <w:p w14:paraId="5DB9D955" w14:textId="77777777" w:rsidR="001F331C" w:rsidRPr="001E26AA" w:rsidRDefault="001F331C">
      <w:pPr>
        <w:pStyle w:val="SIMCommand"/>
      </w:pPr>
      <w:r w:rsidRPr="001E26AA">
        <w:t>MEMORY SIZE? [return]</w:t>
      </w:r>
    </w:p>
    <w:p w14:paraId="3DD37F33" w14:textId="77777777" w:rsidR="001F331C" w:rsidRPr="001E26AA" w:rsidRDefault="001F331C">
      <w:pPr>
        <w:pStyle w:val="SIMCommand"/>
      </w:pPr>
      <w:r w:rsidRPr="001E26AA">
        <w:lastRenderedPageBreak/>
        <w:t>LINEPRINTER? [C]</w:t>
      </w:r>
    </w:p>
    <w:p w14:paraId="75C3A1E3" w14:textId="77777777" w:rsidR="001F331C" w:rsidRPr="001E26AA" w:rsidRDefault="001F331C">
      <w:pPr>
        <w:pStyle w:val="SIMCommand"/>
      </w:pPr>
      <w:r w:rsidRPr="001E26AA">
        <w:t>HIGHEST DISK NUMBER? [return]</w:t>
      </w:r>
    </w:p>
    <w:p w14:paraId="6D2683EA" w14:textId="77777777" w:rsidR="001F331C" w:rsidRPr="001E26AA" w:rsidRDefault="001F331C">
      <w:pPr>
        <w:pStyle w:val="SIMCommand"/>
      </w:pPr>
      <w:r w:rsidRPr="001E26AA">
        <w:t>HOW MANY FILES? [3]</w:t>
      </w:r>
    </w:p>
    <w:p w14:paraId="799F8AFC" w14:textId="77777777" w:rsidR="001F331C" w:rsidRPr="001E26AA" w:rsidRDefault="001F331C">
      <w:pPr>
        <w:pStyle w:val="SIMCommand"/>
      </w:pPr>
      <w:r w:rsidRPr="001E26AA">
        <w:t>HOW MANY RANDOM FILES? [3]</w:t>
      </w:r>
    </w:p>
    <w:p w14:paraId="78A3E3CC" w14:textId="77777777" w:rsidR="001F331C" w:rsidRPr="001E26AA" w:rsidRDefault="001F331C">
      <w:pPr>
        <w:pStyle w:val="SIMCommand"/>
      </w:pPr>
    </w:p>
    <w:p w14:paraId="42670BDC" w14:textId="77777777" w:rsidR="001F331C" w:rsidRPr="001E26AA" w:rsidRDefault="001F331C">
      <w:pPr>
        <w:pStyle w:val="SIMCommand"/>
      </w:pPr>
      <w:r w:rsidRPr="001E26AA">
        <w:t>41695 BYTES FREE</w:t>
      </w:r>
    </w:p>
    <w:p w14:paraId="063ECF6B" w14:textId="77777777" w:rsidR="001F331C" w:rsidRPr="001E26AA" w:rsidRDefault="001F331C">
      <w:pPr>
        <w:pStyle w:val="SIMCommand"/>
      </w:pPr>
      <w:r w:rsidRPr="001E26AA">
        <w:t>ALTAIR BASIC 5.0 [14JUL78]</w:t>
      </w:r>
    </w:p>
    <w:p w14:paraId="32A7DCD7" w14:textId="77777777" w:rsidR="001F331C" w:rsidRPr="001E26AA" w:rsidRDefault="001F331C">
      <w:pPr>
        <w:pStyle w:val="SIMCommand"/>
      </w:pPr>
      <w:r w:rsidRPr="001E26AA">
        <w:t>[DISK EXTENDED VERSION]</w:t>
      </w:r>
    </w:p>
    <w:p w14:paraId="6CCFFAF2" w14:textId="77777777" w:rsidR="001F331C" w:rsidRPr="001E26AA" w:rsidRDefault="001F331C">
      <w:pPr>
        <w:pStyle w:val="SIMCommand"/>
      </w:pPr>
      <w:r w:rsidRPr="001E26AA">
        <w:t>COPYRIGHT 1978 BY MITS INC.</w:t>
      </w:r>
    </w:p>
    <w:p w14:paraId="01DB03C3" w14:textId="77777777" w:rsidR="001F331C" w:rsidRPr="001E26AA" w:rsidRDefault="001F331C">
      <w:pPr>
        <w:pStyle w:val="SIMCommand"/>
      </w:pPr>
      <w:r w:rsidRPr="001E26AA">
        <w:t>OK</w:t>
      </w:r>
    </w:p>
    <w:p w14:paraId="4A2C0E68" w14:textId="77777777" w:rsidR="006737AE" w:rsidRPr="001E26AA" w:rsidRDefault="006737AE" w:rsidP="007E6066">
      <w:pPr>
        <w:pStyle w:val="Heading2"/>
      </w:pPr>
      <w:bookmarkStart w:id="91" w:name="_Toc28682163"/>
      <w:bookmarkStart w:id="92" w:name="_Toc140521648"/>
      <w:r w:rsidRPr="001E26AA">
        <w:t xml:space="preserve">Altair Hard Disk Basic </w:t>
      </w:r>
      <w:r w:rsidR="007E6066" w:rsidRPr="001E26AA">
        <w:t>300-5-C</w:t>
      </w:r>
      <w:bookmarkEnd w:id="91"/>
      <w:bookmarkEnd w:id="92"/>
    </w:p>
    <w:p w14:paraId="173178F6" w14:textId="77777777" w:rsidR="007E6066" w:rsidRPr="001E26AA" w:rsidRDefault="007E6066" w:rsidP="007E6066">
      <w:r w:rsidRPr="001E26AA">
        <w:t xml:space="preserve">This version of Basic was provided by </w:t>
      </w:r>
      <w:r w:rsidR="00DC1909" w:rsidRPr="001E26AA">
        <w:t xml:space="preserve">Martin Eberhard and uses the MHDSK device contributed by Mike Douglas. This software is part of the </w:t>
      </w:r>
      <w:r w:rsidR="0068578D" w:rsidRPr="001E26AA">
        <w:t xml:space="preserve">archive </w:t>
      </w:r>
      <w:r w:rsidR="0068578D" w:rsidRPr="001E26AA">
        <w:rPr>
          <w:b/>
        </w:rPr>
        <w:t>althdsw.zip</w:t>
      </w:r>
      <w:r w:rsidR="0068578D" w:rsidRPr="001E26AA">
        <w:t>. To execute use the following commands or type “AltairZ80 hdbasic” in a command shell.</w:t>
      </w:r>
    </w:p>
    <w:p w14:paraId="5FFA434A" w14:textId="77777777" w:rsidR="006737AE" w:rsidRPr="001E26AA" w:rsidRDefault="0068578D" w:rsidP="006737AE">
      <w:pPr>
        <w:pStyle w:val="SIMCommand"/>
      </w:pPr>
      <w:r w:rsidRPr="001E26AA">
        <w:t xml:space="preserve">sim&gt; </w:t>
      </w:r>
      <w:r w:rsidR="006737AE" w:rsidRPr="001E26AA">
        <w:t>set sio ansi</w:t>
      </w:r>
    </w:p>
    <w:p w14:paraId="1EF46A7E" w14:textId="77777777" w:rsidR="006737AE" w:rsidRPr="001E26AA" w:rsidRDefault="0068578D" w:rsidP="006737AE">
      <w:pPr>
        <w:pStyle w:val="SIMCommand"/>
      </w:pPr>
      <w:r w:rsidRPr="001E26AA">
        <w:t xml:space="preserve">sim&gt; </w:t>
      </w:r>
      <w:r w:rsidR="006737AE" w:rsidRPr="001E26AA">
        <w:t>set sio nobell</w:t>
      </w:r>
      <w:proofErr w:type="gramStart"/>
      <w:r w:rsidR="00D36C4D" w:rsidRPr="001E26AA">
        <w:tab/>
        <w:t>;avoid</w:t>
      </w:r>
      <w:proofErr w:type="gramEnd"/>
      <w:r w:rsidR="00D36C4D" w:rsidRPr="001E26AA">
        <w:t xml:space="preserve"> problems with accounting software</w:t>
      </w:r>
    </w:p>
    <w:p w14:paraId="21A619E0" w14:textId="77777777" w:rsidR="006737AE" w:rsidRPr="001E26AA" w:rsidRDefault="00E940E6" w:rsidP="006737AE">
      <w:pPr>
        <w:pStyle w:val="SIMCommand"/>
      </w:pPr>
      <w:r w:rsidRPr="001E26AA">
        <w:t>sim&gt; attach mhdsk0 hdbasic-300-5-c-acct.dsk</w:t>
      </w:r>
    </w:p>
    <w:p w14:paraId="7C3B5F64" w14:textId="77777777" w:rsidR="006737AE" w:rsidRPr="001E26AA" w:rsidRDefault="00E940E6" w:rsidP="006737AE">
      <w:pPr>
        <w:pStyle w:val="SIMCommand"/>
      </w:pPr>
      <w:r w:rsidRPr="001E26AA">
        <w:t>sim&gt; attach mhdsk1 hdbasic-300-5-f.dsk</w:t>
      </w:r>
    </w:p>
    <w:p w14:paraId="0CC7884D" w14:textId="77777777" w:rsidR="006737AE" w:rsidRPr="001E26AA" w:rsidRDefault="00E940E6" w:rsidP="006737AE">
      <w:pPr>
        <w:pStyle w:val="SIMCommand"/>
      </w:pPr>
      <w:r w:rsidRPr="001E26AA">
        <w:t>sim&gt; attach dsk0 fdbasic-300-5-f.dsk</w:t>
      </w:r>
      <w:proofErr w:type="gramStart"/>
      <w:r w:rsidRPr="001E26AA">
        <w:tab/>
        <w:t>;floppy</w:t>
      </w:r>
      <w:proofErr w:type="gramEnd"/>
      <w:r w:rsidRPr="001E26AA">
        <w:t xml:space="preserve"> disk for copying</w:t>
      </w:r>
    </w:p>
    <w:p w14:paraId="5DC4A6F2" w14:textId="77777777" w:rsidR="006737AE" w:rsidRPr="001E26AA" w:rsidRDefault="0068578D" w:rsidP="006737AE">
      <w:pPr>
        <w:pStyle w:val="SIMCommand"/>
      </w:pPr>
      <w:r w:rsidRPr="001E26AA">
        <w:t xml:space="preserve">sim&gt; </w:t>
      </w:r>
      <w:r w:rsidR="002F2234" w:rsidRPr="001E26AA">
        <w:t>boot mhdsk</w:t>
      </w:r>
    </w:p>
    <w:p w14:paraId="5C457BDC" w14:textId="77777777" w:rsidR="00D36C4D" w:rsidRPr="001E26AA" w:rsidRDefault="00D36C4D" w:rsidP="00D36C4D">
      <w:pPr>
        <w:pStyle w:val="SIMCommand"/>
      </w:pPr>
    </w:p>
    <w:p w14:paraId="70ADA0FA" w14:textId="77777777" w:rsidR="00D36C4D" w:rsidRPr="001E26AA" w:rsidRDefault="00D36C4D" w:rsidP="00D36C4D">
      <w:pPr>
        <w:pStyle w:val="SIMCommand"/>
      </w:pPr>
      <w:r w:rsidRPr="001E26AA">
        <w:t>HDBL 1.01</w:t>
      </w:r>
    </w:p>
    <w:p w14:paraId="500592E7" w14:textId="77777777" w:rsidR="00D36C4D" w:rsidRPr="001E26AA" w:rsidRDefault="00D36C4D" w:rsidP="00D36C4D">
      <w:pPr>
        <w:pStyle w:val="SIMCommand"/>
      </w:pPr>
      <w:r w:rsidRPr="001E26AA">
        <w:t>LOADING</w:t>
      </w:r>
    </w:p>
    <w:p w14:paraId="00E179F8" w14:textId="77777777" w:rsidR="00D36C4D" w:rsidRPr="001E26AA" w:rsidRDefault="00D36C4D" w:rsidP="00D36C4D">
      <w:pPr>
        <w:pStyle w:val="SIMCommand"/>
      </w:pPr>
      <w:r w:rsidRPr="001E26AA">
        <w:t>MEMORY SIZE? [return]</w:t>
      </w:r>
    </w:p>
    <w:p w14:paraId="6510CE99" w14:textId="77777777" w:rsidR="00D36C4D" w:rsidRPr="001E26AA" w:rsidRDefault="00D36C4D" w:rsidP="00D36C4D">
      <w:pPr>
        <w:pStyle w:val="SIMCommand"/>
      </w:pPr>
      <w:r w:rsidRPr="001E26AA">
        <w:t>LINEPRINTER? [C]</w:t>
      </w:r>
    </w:p>
    <w:p w14:paraId="50D2A391" w14:textId="77777777" w:rsidR="00D36C4D" w:rsidRPr="001E26AA" w:rsidRDefault="00D36C4D" w:rsidP="00D36C4D">
      <w:pPr>
        <w:pStyle w:val="SIMCommand"/>
      </w:pPr>
      <w:r w:rsidRPr="001E26AA">
        <w:t>HIGHEST DISK NUMBER? [2]</w:t>
      </w:r>
    </w:p>
    <w:p w14:paraId="3BD9CAC4" w14:textId="77777777" w:rsidR="00D36C4D" w:rsidRPr="001E26AA" w:rsidRDefault="00D36C4D" w:rsidP="00D36C4D">
      <w:pPr>
        <w:pStyle w:val="SIMCommand"/>
      </w:pPr>
      <w:r w:rsidRPr="001E26AA">
        <w:t>HOW MANY FILES? [4]</w:t>
      </w:r>
    </w:p>
    <w:p w14:paraId="2D4499EB" w14:textId="77777777" w:rsidR="00D36C4D" w:rsidRPr="001E26AA" w:rsidRDefault="00D36C4D" w:rsidP="00D36C4D">
      <w:pPr>
        <w:pStyle w:val="SIMCommand"/>
      </w:pPr>
      <w:r w:rsidRPr="001E26AA">
        <w:t>CURRENT DAY? [</w:t>
      </w:r>
      <w:r w:rsidR="002F2234" w:rsidRPr="001E26AA">
        <w:t>4</w:t>
      </w:r>
      <w:r w:rsidRPr="001E26AA">
        <w:t>]</w:t>
      </w:r>
    </w:p>
    <w:p w14:paraId="3BD1A89C" w14:textId="77777777" w:rsidR="00D36C4D" w:rsidRPr="001E26AA" w:rsidRDefault="00D36C4D" w:rsidP="00D36C4D">
      <w:pPr>
        <w:pStyle w:val="SIMCommand"/>
      </w:pPr>
      <w:r w:rsidRPr="001E26AA">
        <w:t>CURRENT MONTH? [</w:t>
      </w:r>
      <w:r w:rsidR="002F2234" w:rsidRPr="001E26AA">
        <w:t>4</w:t>
      </w:r>
      <w:r w:rsidRPr="001E26AA">
        <w:t>]</w:t>
      </w:r>
    </w:p>
    <w:p w14:paraId="753E3326" w14:textId="77777777" w:rsidR="00D36C4D" w:rsidRPr="001E26AA" w:rsidRDefault="00D36C4D" w:rsidP="00D36C4D">
      <w:pPr>
        <w:pStyle w:val="SIMCommand"/>
      </w:pPr>
      <w:r w:rsidRPr="001E26AA">
        <w:t>CURRENT YEAR? [88]</w:t>
      </w:r>
    </w:p>
    <w:p w14:paraId="6E3D27C5" w14:textId="77777777" w:rsidR="00D36C4D" w:rsidRPr="001E26AA" w:rsidRDefault="00D36C4D" w:rsidP="00D36C4D">
      <w:pPr>
        <w:pStyle w:val="SIMCommand"/>
      </w:pPr>
    </w:p>
    <w:p w14:paraId="3B2BB138" w14:textId="77777777" w:rsidR="00D36C4D" w:rsidRPr="001E26AA" w:rsidRDefault="00D36C4D" w:rsidP="00D36C4D">
      <w:pPr>
        <w:pStyle w:val="SIMCommand"/>
      </w:pPr>
      <w:r w:rsidRPr="001E26AA">
        <w:t>32762 BYTES FREE</w:t>
      </w:r>
    </w:p>
    <w:p w14:paraId="163A868A" w14:textId="77777777" w:rsidR="00D36C4D" w:rsidRPr="001E26AA" w:rsidRDefault="00D36C4D" w:rsidP="00D36C4D">
      <w:pPr>
        <w:pStyle w:val="SIMCommand"/>
      </w:pPr>
      <w:r w:rsidRPr="001E26AA">
        <w:t>ALTAIR HARD DISK BASIC</w:t>
      </w:r>
    </w:p>
    <w:p w14:paraId="5E4823C3" w14:textId="77777777" w:rsidR="00D36C4D" w:rsidRPr="001E26AA" w:rsidRDefault="00D36C4D" w:rsidP="00D36C4D">
      <w:pPr>
        <w:pStyle w:val="SIMCommand"/>
      </w:pPr>
      <w:r w:rsidRPr="001E26AA">
        <w:t>VERSION 300-5-C [02NOV78]</w:t>
      </w:r>
    </w:p>
    <w:p w14:paraId="1090E28F" w14:textId="77777777" w:rsidR="00D36C4D" w:rsidRPr="001E26AA" w:rsidRDefault="00D36C4D" w:rsidP="00D36C4D">
      <w:pPr>
        <w:pStyle w:val="SIMCommand"/>
      </w:pPr>
      <w:r w:rsidRPr="001E26AA">
        <w:t>COPYRIGHT 1978 BY MITS INC.</w:t>
      </w:r>
    </w:p>
    <w:p w14:paraId="21503EF3" w14:textId="77777777" w:rsidR="00D36C4D" w:rsidRPr="001E26AA" w:rsidRDefault="00D36C4D" w:rsidP="00D36C4D">
      <w:pPr>
        <w:pStyle w:val="SIMCommand"/>
      </w:pPr>
      <w:r w:rsidRPr="001E26AA">
        <w:t>OK</w:t>
      </w:r>
    </w:p>
    <w:p w14:paraId="1E8BB032" w14:textId="77777777" w:rsidR="001F331C" w:rsidRPr="001E26AA" w:rsidRDefault="001F331C">
      <w:pPr>
        <w:pStyle w:val="Heading2"/>
      </w:pPr>
      <w:bookmarkStart w:id="93" w:name="_Toc28682164"/>
      <w:bookmarkStart w:id="94" w:name="_Toc140521649"/>
      <w:r w:rsidRPr="001E26AA">
        <w:lastRenderedPageBreak/>
        <w:t>Altair programming languages VTL-2 and MINOL</w:t>
      </w:r>
      <w:bookmarkEnd w:id="93"/>
      <w:bookmarkEnd w:id="94"/>
    </w:p>
    <w:p w14:paraId="6FF31F50" w14:textId="77777777" w:rsidR="001F331C" w:rsidRPr="001E26AA" w:rsidRDefault="001F331C">
      <w:pPr>
        <w:pStyle w:val="PlainText"/>
      </w:pPr>
      <w:r w:rsidRPr="001E26AA">
        <w:t xml:space="preserve">Emmanuel ROCHE retyped the manuals and assembler code for these two tiny languages. You need the archive </w:t>
      </w:r>
      <w:r w:rsidRPr="001E26AA">
        <w:rPr>
          <w:b/>
        </w:rPr>
        <w:t>minolvtl.zip</w:t>
      </w:r>
      <w:r w:rsidRPr="001E26AA">
        <w:t xml:space="preserve"> which contains full documentation, sources and command files to execute the simulator.</w:t>
      </w:r>
    </w:p>
    <w:p w14:paraId="5D054642" w14:textId="77777777" w:rsidR="001F331C" w:rsidRPr="001E26AA" w:rsidRDefault="001F331C">
      <w:pPr>
        <w:pStyle w:val="Heading2"/>
      </w:pPr>
      <w:bookmarkStart w:id="95" w:name="_Toc28682165"/>
      <w:bookmarkStart w:id="96" w:name="_Toc140521650"/>
      <w:r w:rsidRPr="001E26AA">
        <w:t>UCSD Pascal II.0</w:t>
      </w:r>
      <w:bookmarkEnd w:id="95"/>
      <w:bookmarkEnd w:id="96"/>
    </w:p>
    <w:p w14:paraId="2E65381B" w14:textId="77777777" w:rsidR="001F331C" w:rsidRPr="001E26AA" w:rsidRDefault="001F331C">
      <w:pPr>
        <w:pStyle w:val="PlainText"/>
      </w:pPr>
      <w:r w:rsidRPr="001E26AA">
        <w:t xml:space="preserve">The software is part of the </w:t>
      </w:r>
      <w:r w:rsidRPr="001E26AA">
        <w:rPr>
          <w:b/>
        </w:rPr>
        <w:t>ucsd.zip</w:t>
      </w:r>
      <w:r w:rsidRPr="001E26AA">
        <w:t xml:space="preserve"> archive. To run it, type altairz80 ucsd at your command prompt or alternatively invoke altairz80 and type "do ucsd" at the "sim&gt;" command prompt.</w:t>
      </w:r>
    </w:p>
    <w:p w14:paraId="7C262D63" w14:textId="77777777" w:rsidR="001F331C" w:rsidRPr="001E26AA" w:rsidRDefault="001F331C">
      <w:pPr>
        <w:pStyle w:val="PlainText"/>
      </w:pPr>
      <w:r w:rsidRPr="001E26AA">
        <w:t>Useful hints:</w:t>
      </w:r>
    </w:p>
    <w:p w14:paraId="5FA8170A" w14:textId="77777777" w:rsidR="001F331C" w:rsidRPr="001E26AA" w:rsidRDefault="001F331C" w:rsidP="006A30EA">
      <w:pPr>
        <w:pStyle w:val="TextBullet"/>
      </w:pPr>
      <w:r w:rsidRPr="001E26AA">
        <w:t>? shows additional commands.</w:t>
      </w:r>
    </w:p>
    <w:p w14:paraId="4E88C003" w14:textId="77777777" w:rsidR="001F331C" w:rsidRPr="001E26AA" w:rsidRDefault="001F331C" w:rsidP="006A30EA">
      <w:pPr>
        <w:pStyle w:val="TextBullet"/>
      </w:pPr>
      <w:r w:rsidRPr="001E26AA">
        <w:t>V shows online volumes in the Filer.</w:t>
      </w:r>
    </w:p>
    <w:p w14:paraId="6F3B03B6" w14:textId="77777777" w:rsidR="001F331C" w:rsidRPr="001E26AA" w:rsidRDefault="001F331C" w:rsidP="006A30EA">
      <w:pPr>
        <w:pStyle w:val="TextBullet"/>
      </w:pPr>
      <w:proofErr w:type="gramStart"/>
      <w:r w:rsidRPr="001E26AA">
        <w:t>“ :</w:t>
      </w:r>
      <w:proofErr w:type="gramEnd"/>
      <w:r w:rsidRPr="001E26AA">
        <w:t>” denotes the prefixed volume.</w:t>
      </w:r>
    </w:p>
    <w:p w14:paraId="460A480A" w14:textId="77777777" w:rsidR="001F331C" w:rsidRPr="001E26AA" w:rsidRDefault="001F331C" w:rsidP="006A30EA">
      <w:pPr>
        <w:pStyle w:val="TextBullet"/>
      </w:pPr>
      <w:r w:rsidRPr="001E26AA">
        <w:t>Compiling the compiler and similar tools: Attach the correct disk and set the prefix to the name of the mounted volume. Then the include files will be found.</w:t>
      </w:r>
    </w:p>
    <w:p w14:paraId="137A8944" w14:textId="77777777" w:rsidR="001F331C" w:rsidRPr="001E26AA" w:rsidRDefault="001F331C" w:rsidP="006A30EA">
      <w:pPr>
        <w:pStyle w:val="TextBullet"/>
      </w:pPr>
      <w:r w:rsidRPr="001E26AA">
        <w:t xml:space="preserve">To invoke the Basic </w:t>
      </w:r>
      <w:proofErr w:type="gramStart"/>
      <w:r w:rsidRPr="001E26AA">
        <w:t>compiler</w:t>
      </w:r>
      <w:proofErr w:type="gramEnd"/>
      <w:r w:rsidRPr="001E26AA">
        <w:t xml:space="preserve"> rename SYSTEM.COMPILER to PASCAL.COMPILER and then rename BASIC.COMPILER to SYSTEM.COMPILER.</w:t>
      </w:r>
    </w:p>
    <w:p w14:paraId="5EF0C32D" w14:textId="77777777" w:rsidR="001F331C" w:rsidRPr="001E26AA" w:rsidRDefault="001F331C" w:rsidP="006A30EA">
      <w:pPr>
        <w:pStyle w:val="TextBullet"/>
      </w:pPr>
      <w:r w:rsidRPr="001E26AA">
        <w:t>If you get "Please re-boot" after crunching a disk: type ^E, "g 0" and "pascal" to restart the system.</w:t>
      </w:r>
    </w:p>
    <w:p w14:paraId="557C8E81" w14:textId="77777777" w:rsidR="001F331C" w:rsidRPr="001E26AA" w:rsidRDefault="001F331C">
      <w:pPr>
        <w:pStyle w:val="PlainText"/>
      </w:pPr>
      <w:r w:rsidRPr="001E26AA">
        <w:t xml:space="preserve">DSK0 contains a </w:t>
      </w:r>
      <w:proofErr w:type="gramStart"/>
      <w:r w:rsidRPr="001E26AA">
        <w:t>fairly complete</w:t>
      </w:r>
      <w:proofErr w:type="gramEnd"/>
      <w:r w:rsidRPr="001E26AA">
        <w:t xml:space="preserve"> development system with Pascal, Assembler and Basic.</w:t>
      </w:r>
    </w:p>
    <w:p w14:paraId="2673E00E" w14:textId="77777777" w:rsidR="001F331C" w:rsidRPr="001E26AA" w:rsidRDefault="001F331C">
      <w:pPr>
        <w:pStyle w:val="SIMCommandSmall"/>
        <w:rPr>
          <w:noProof/>
        </w:rPr>
      </w:pPr>
      <w:r w:rsidRPr="001E26AA">
        <w:rPr>
          <w:noProof/>
        </w:rPr>
        <w:t>Filer: G(et, S(ave, W(hat, N(ew, L(dir, R(em, C(hng, T(rans, D(ate, Q(uit [B]</w:t>
      </w:r>
    </w:p>
    <w:p w14:paraId="46672FDC" w14:textId="77777777" w:rsidR="001F331C" w:rsidRPr="001E26AA" w:rsidRDefault="001F331C">
      <w:pPr>
        <w:pStyle w:val="SIMCommandSmall"/>
        <w:rPr>
          <w:noProof/>
        </w:rPr>
      </w:pPr>
      <w:r w:rsidRPr="001E26AA">
        <w:rPr>
          <w:noProof/>
        </w:rPr>
        <w:t xml:space="preserve">    DSK0:</w:t>
      </w:r>
    </w:p>
    <w:p w14:paraId="7FA3DC4A" w14:textId="77777777" w:rsidR="001F331C" w:rsidRPr="001E26AA" w:rsidRDefault="001F331C">
      <w:pPr>
        <w:pStyle w:val="SIMCommandSmall"/>
        <w:rPr>
          <w:noProof/>
        </w:rPr>
      </w:pPr>
      <w:r w:rsidRPr="001E26AA">
        <w:rPr>
          <w:noProof/>
        </w:rPr>
        <w:t xml:space="preserve">    SYSTEM.MICRO      19  9-Feb-79    10   512  Datafile</w:t>
      </w:r>
    </w:p>
    <w:p w14:paraId="4C470D20" w14:textId="77777777" w:rsidR="001F331C" w:rsidRPr="001E26AA" w:rsidRDefault="001F331C">
      <w:pPr>
        <w:pStyle w:val="SIMCommandSmall"/>
        <w:rPr>
          <w:noProof/>
        </w:rPr>
      </w:pPr>
      <w:r w:rsidRPr="001E26AA">
        <w:rPr>
          <w:noProof/>
        </w:rPr>
        <w:t xml:space="preserve">    SYSTEM.FILER      28 10-Apr-79    29   512  Codefile</w:t>
      </w:r>
    </w:p>
    <w:p w14:paraId="5CCF6368" w14:textId="77777777" w:rsidR="001F331C" w:rsidRPr="001E26AA" w:rsidRDefault="001F331C">
      <w:pPr>
        <w:pStyle w:val="SIMCommandSmall"/>
        <w:rPr>
          <w:noProof/>
        </w:rPr>
      </w:pPr>
      <w:r w:rsidRPr="001E26AA">
        <w:rPr>
          <w:noProof/>
        </w:rPr>
        <w:t xml:space="preserve">    SYSTEM.EDITOR     45 10-Feb-79    57   512  Codefile</w:t>
      </w:r>
    </w:p>
    <w:p w14:paraId="1B25845F" w14:textId="77777777" w:rsidR="001F331C" w:rsidRPr="001E26AA" w:rsidRDefault="001F331C">
      <w:pPr>
        <w:pStyle w:val="SIMCommandSmall"/>
        <w:rPr>
          <w:noProof/>
        </w:rPr>
      </w:pPr>
      <w:r w:rsidRPr="001E26AA">
        <w:rPr>
          <w:noProof/>
        </w:rPr>
        <w:t xml:space="preserve">    SYSTEM.LINKER     22 10-Feb-79   102   512  Codefile</w:t>
      </w:r>
    </w:p>
    <w:p w14:paraId="0953E018" w14:textId="77777777" w:rsidR="001F331C" w:rsidRPr="001E26AA" w:rsidRDefault="001F331C">
      <w:pPr>
        <w:pStyle w:val="SIMCommandSmall"/>
        <w:rPr>
          <w:noProof/>
        </w:rPr>
      </w:pPr>
      <w:r w:rsidRPr="001E26AA">
        <w:rPr>
          <w:noProof/>
        </w:rPr>
        <w:t xml:space="preserve">    SYSTEM.COMPILER   68  8-Feb-79   124   512  Codefile</w:t>
      </w:r>
    </w:p>
    <w:p w14:paraId="71C8B94E" w14:textId="77777777" w:rsidR="001F331C" w:rsidRPr="001E26AA" w:rsidRDefault="001F331C">
      <w:pPr>
        <w:pStyle w:val="SIMCommandSmall"/>
        <w:rPr>
          <w:noProof/>
        </w:rPr>
      </w:pPr>
      <w:r w:rsidRPr="001E26AA">
        <w:rPr>
          <w:noProof/>
        </w:rPr>
        <w:t xml:space="preserve">    SYSTEM.SYNTAX     14  2-May-79   192   512  Textfile</w:t>
      </w:r>
    </w:p>
    <w:p w14:paraId="3C79D534" w14:textId="77777777" w:rsidR="001F331C" w:rsidRPr="001E26AA" w:rsidRDefault="001F331C">
      <w:pPr>
        <w:pStyle w:val="SIMCommandSmall"/>
        <w:rPr>
          <w:noProof/>
        </w:rPr>
      </w:pPr>
      <w:r w:rsidRPr="001E26AA">
        <w:rPr>
          <w:noProof/>
        </w:rPr>
        <w:t xml:space="preserve">    SETUP.CODE        25 14-May-79   206   512  Codefile</w:t>
      </w:r>
    </w:p>
    <w:p w14:paraId="28F50D13" w14:textId="77777777" w:rsidR="001F331C" w:rsidRPr="001E26AA" w:rsidRDefault="001F331C">
      <w:pPr>
        <w:pStyle w:val="SIMCommandSmall"/>
        <w:rPr>
          <w:noProof/>
        </w:rPr>
      </w:pPr>
      <w:r w:rsidRPr="001E26AA">
        <w:rPr>
          <w:noProof/>
        </w:rPr>
        <w:t xml:space="preserve">    BINDER.CODE        6  3-May-79   231   512  Codefile</w:t>
      </w:r>
    </w:p>
    <w:p w14:paraId="5C035BEE" w14:textId="77777777" w:rsidR="001F331C" w:rsidRPr="001E26AA" w:rsidRDefault="001F331C">
      <w:pPr>
        <w:pStyle w:val="SIMCommandSmall"/>
        <w:rPr>
          <w:noProof/>
        </w:rPr>
      </w:pPr>
      <w:r w:rsidRPr="001E26AA">
        <w:rPr>
          <w:noProof/>
        </w:rPr>
        <w:t xml:space="preserve">    SYSTEM.MISCINFO    1 10-Feb-79   237   192  Datafile</w:t>
      </w:r>
    </w:p>
    <w:p w14:paraId="07EAA4FD" w14:textId="77777777" w:rsidR="001F331C" w:rsidRPr="001E26AA" w:rsidRDefault="001F331C">
      <w:pPr>
        <w:pStyle w:val="SIMCommandSmall"/>
        <w:rPr>
          <w:noProof/>
        </w:rPr>
      </w:pPr>
      <w:r w:rsidRPr="001E26AA">
        <w:rPr>
          <w:noProof/>
        </w:rPr>
        <w:t xml:space="preserve">    VT100GOTO.TEXT     4 10-Apr- 7   238   512  Textfile</w:t>
      </w:r>
    </w:p>
    <w:p w14:paraId="4FC8241F" w14:textId="77777777" w:rsidR="001F331C" w:rsidRPr="001E26AA" w:rsidRDefault="001F331C">
      <w:pPr>
        <w:pStyle w:val="SIMCommandSmall"/>
        <w:rPr>
          <w:noProof/>
        </w:rPr>
      </w:pPr>
      <w:r w:rsidRPr="001E26AA">
        <w:rPr>
          <w:noProof/>
        </w:rPr>
        <w:t xml:space="preserve">    VT100GOTO.CODE     2 10-Apr- 7   242   512  Codefile</w:t>
      </w:r>
    </w:p>
    <w:p w14:paraId="4C1EAB87" w14:textId="77777777" w:rsidR="001F331C" w:rsidRPr="001E26AA" w:rsidRDefault="001F331C">
      <w:pPr>
        <w:pStyle w:val="SIMCommandSmall"/>
        <w:rPr>
          <w:noProof/>
        </w:rPr>
      </w:pPr>
      <w:r w:rsidRPr="001E26AA">
        <w:rPr>
          <w:noProof/>
        </w:rPr>
        <w:t xml:space="preserve">    SYSTEM.PASCAL     33 10-Apr- 7   244   512  Datafile</w:t>
      </w:r>
    </w:p>
    <w:p w14:paraId="4FA733F5" w14:textId="77777777" w:rsidR="001F331C" w:rsidRPr="001E26AA" w:rsidRDefault="001F331C">
      <w:pPr>
        <w:pStyle w:val="SIMCommandSmall"/>
        <w:rPr>
          <w:noProof/>
        </w:rPr>
      </w:pPr>
      <w:r w:rsidRPr="001E26AA">
        <w:rPr>
          <w:noProof/>
        </w:rPr>
        <w:t xml:space="preserve">    SYSTEM.LIBRARY    17 10-Apr- 7   277   512  Datafile</w:t>
      </w:r>
    </w:p>
    <w:p w14:paraId="5C8116A5" w14:textId="77777777" w:rsidR="001F331C" w:rsidRPr="001E26AA" w:rsidRDefault="001F331C">
      <w:pPr>
        <w:pStyle w:val="SIMCommandSmall"/>
        <w:rPr>
          <w:noProof/>
        </w:rPr>
      </w:pPr>
      <w:r w:rsidRPr="001E26AA">
        <w:rPr>
          <w:noProof/>
        </w:rPr>
        <w:t xml:space="preserve">    BASIC.COMPILER    30 11-Apr-79   294   512  Codefile</w:t>
      </w:r>
    </w:p>
    <w:p w14:paraId="5F4E8D35" w14:textId="77777777" w:rsidR="001F331C" w:rsidRPr="001E26AA" w:rsidRDefault="001F331C">
      <w:pPr>
        <w:pStyle w:val="SIMCommandSmall"/>
        <w:rPr>
          <w:noProof/>
        </w:rPr>
      </w:pPr>
      <w:r w:rsidRPr="001E26AA">
        <w:rPr>
          <w:noProof/>
        </w:rPr>
        <w:t xml:space="preserve">    LOOP.TEXT          4 10-Apr- 7   324   512  Textfile</w:t>
      </w:r>
    </w:p>
    <w:p w14:paraId="638C1F37" w14:textId="77777777" w:rsidR="001F331C" w:rsidRPr="001E26AA" w:rsidRDefault="001F331C">
      <w:pPr>
        <w:pStyle w:val="SIMCommandSmall"/>
        <w:rPr>
          <w:noProof/>
        </w:rPr>
      </w:pPr>
      <w:r w:rsidRPr="001E26AA">
        <w:rPr>
          <w:noProof/>
        </w:rPr>
        <w:t xml:space="preserve">    LOOP.CODE          4 10-Apr- 7   328   512  Codefile</w:t>
      </w:r>
    </w:p>
    <w:p w14:paraId="11966F94" w14:textId="77777777" w:rsidR="001F331C" w:rsidRPr="001E26AA" w:rsidRDefault="001F331C">
      <w:pPr>
        <w:pStyle w:val="SIMCommandSmall"/>
        <w:rPr>
          <w:noProof/>
        </w:rPr>
      </w:pPr>
      <w:r w:rsidRPr="001E26AA">
        <w:rPr>
          <w:noProof/>
        </w:rPr>
        <w:t xml:space="preserve">    Z80.ERRORS         8 28-Mar-79   332    70  Datafile</w:t>
      </w:r>
    </w:p>
    <w:p w14:paraId="53433823" w14:textId="77777777" w:rsidR="001F331C" w:rsidRPr="001E26AA" w:rsidRDefault="001F331C">
      <w:pPr>
        <w:pStyle w:val="SIMCommandSmall"/>
        <w:rPr>
          <w:noProof/>
        </w:rPr>
      </w:pPr>
      <w:r w:rsidRPr="001E26AA">
        <w:rPr>
          <w:noProof/>
        </w:rPr>
        <w:t xml:space="preserve">    Z80.OPCODES        3 20-Dec-78   340    68  Datafile</w:t>
      </w:r>
    </w:p>
    <w:p w14:paraId="54CD7978" w14:textId="77777777" w:rsidR="001F331C" w:rsidRPr="001E26AA" w:rsidRDefault="001F331C">
      <w:pPr>
        <w:pStyle w:val="SIMCommandSmall"/>
        <w:rPr>
          <w:noProof/>
        </w:rPr>
      </w:pPr>
      <w:r w:rsidRPr="001E26AA">
        <w:rPr>
          <w:noProof/>
        </w:rPr>
        <w:t xml:space="preserve">    SYSTEM.ASSMBLER   53 13-Apr-79   343   512  Codefile</w:t>
      </w:r>
    </w:p>
    <w:p w14:paraId="69B9D9DE" w14:textId="77777777" w:rsidR="001F331C" w:rsidRPr="001E26AA" w:rsidRDefault="001F331C">
      <w:pPr>
        <w:pStyle w:val="SIMCommandSmall"/>
        <w:rPr>
          <w:noProof/>
        </w:rPr>
      </w:pPr>
      <w:r w:rsidRPr="001E26AA">
        <w:rPr>
          <w:noProof/>
        </w:rPr>
        <w:t xml:space="preserve">    &lt; UNUSED &gt;        98             396</w:t>
      </w:r>
    </w:p>
    <w:p w14:paraId="19E7FB5C" w14:textId="77777777" w:rsidR="001F331C" w:rsidRPr="001E26AA" w:rsidRDefault="001F331C">
      <w:pPr>
        <w:pStyle w:val="SIMCommandSmall"/>
        <w:rPr>
          <w:noProof/>
        </w:rPr>
      </w:pPr>
      <w:r w:rsidRPr="001E26AA">
        <w:rPr>
          <w:noProof/>
        </w:rPr>
        <w:t xml:space="preserve">    19/19 files&lt;listed/in-dir&gt;, 396 blocks used, 98 unused, 98 in largest</w:t>
      </w:r>
    </w:p>
    <w:p w14:paraId="73A2A680" w14:textId="77777777" w:rsidR="00FC7F68" w:rsidRPr="001E26AA" w:rsidRDefault="00FC7F68" w:rsidP="00FC7F68">
      <w:pPr>
        <w:pStyle w:val="Heading2"/>
      </w:pPr>
      <w:bookmarkStart w:id="97" w:name="_Toc28682166"/>
      <w:bookmarkStart w:id="98" w:name="_Toc140521651"/>
      <w:r w:rsidRPr="001E26AA">
        <w:t>CP/M-68K</w:t>
      </w:r>
      <w:bookmarkEnd w:id="97"/>
      <w:bookmarkEnd w:id="98"/>
    </w:p>
    <w:p w14:paraId="41DA718A" w14:textId="77777777" w:rsidR="0036538F" w:rsidRPr="001E26AA" w:rsidRDefault="0036538F" w:rsidP="005131DC">
      <w:pPr>
        <w:pStyle w:val="PlainText"/>
      </w:pPr>
      <w:r w:rsidRPr="001E26AA">
        <w:t xml:space="preserve">The software is part of the </w:t>
      </w:r>
      <w:r w:rsidRPr="001E26AA">
        <w:rPr>
          <w:b/>
        </w:rPr>
        <w:t>cpm68k.zip</w:t>
      </w:r>
      <w:r w:rsidRPr="001E26AA">
        <w:t xml:space="preserve"> archive. To run it, type “altairz80 cpm68k” at your command prompt or alternatively invoke altairz80 and type “do cpm68k” at the “sim&gt;” command prompt.</w:t>
      </w:r>
    </w:p>
    <w:p w14:paraId="74428A7B" w14:textId="77777777" w:rsidR="001F331C" w:rsidRPr="001E26AA" w:rsidRDefault="001F331C">
      <w:pPr>
        <w:pStyle w:val="Heading1"/>
      </w:pPr>
      <w:bookmarkStart w:id="99" w:name="_Toc28682167"/>
      <w:bookmarkStart w:id="100" w:name="_Toc140521652"/>
      <w:r w:rsidRPr="001E26AA">
        <w:lastRenderedPageBreak/>
        <w:t>Special simulator features</w:t>
      </w:r>
      <w:bookmarkEnd w:id="99"/>
      <w:bookmarkEnd w:id="100"/>
    </w:p>
    <w:p w14:paraId="37C7783C" w14:textId="77777777" w:rsidR="001F331C" w:rsidRPr="001E26AA" w:rsidRDefault="001F331C">
      <w:pPr>
        <w:pStyle w:val="Heading2"/>
      </w:pPr>
      <w:bookmarkStart w:id="101" w:name="_Toc28682168"/>
      <w:bookmarkStart w:id="102" w:name="_Toc140521653"/>
      <w:r w:rsidRPr="001E26AA">
        <w:t>Memory access breakpoints (8080/Z80 only)</w:t>
      </w:r>
      <w:bookmarkEnd w:id="101"/>
      <w:bookmarkEnd w:id="102"/>
    </w:p>
    <w:p w14:paraId="7A5C70D5" w14:textId="77777777" w:rsidR="001F331C" w:rsidRPr="001E26AA" w:rsidRDefault="001F331C">
      <w:pPr>
        <w:pStyle w:val="PlainText"/>
      </w:pPr>
      <w:r w:rsidRPr="001E26AA">
        <w:t>In addition to the regular SIMH features such as PC queue, breakpoints etc., this simulator supports memory access breakpoints. A memory access breakpoint is triggered when a pre-defined memory location is accessed (read, write or update). To set a memory location breakpoint enter</w:t>
      </w:r>
    </w:p>
    <w:p w14:paraId="47618FD1" w14:textId="77777777" w:rsidR="001F331C" w:rsidRPr="001E26AA" w:rsidRDefault="001F331C">
      <w:pPr>
        <w:pStyle w:val="SIMCommand"/>
      </w:pPr>
      <w:r w:rsidRPr="001E26AA">
        <w:t>sim&gt; break -m &lt;location&gt;</w:t>
      </w:r>
    </w:p>
    <w:p w14:paraId="04D72942" w14:textId="77777777" w:rsidR="001F331C" w:rsidRPr="001E26AA" w:rsidRDefault="001F331C">
      <w:pPr>
        <w:pStyle w:val="PlainText"/>
      </w:pPr>
      <w:r w:rsidRPr="001E26AA">
        <w:t xml:space="preserve">Execution will stop whenever an </w:t>
      </w:r>
      <w:proofErr w:type="gramStart"/>
      <w:r w:rsidRPr="001E26AA">
        <w:t>operation accesses</w:t>
      </w:r>
      <w:proofErr w:type="gramEnd"/>
      <w:r w:rsidRPr="001E26AA">
        <w:t xml:space="preserve"> &lt;location&gt;. Note that a memory access breakpoint is not triggered by fetching code from memory (this is the job of regular breakpoints). This feature has been implemented by using the typing facility of the SIMH breakpoints.</w:t>
      </w:r>
    </w:p>
    <w:p w14:paraId="4D5684C5" w14:textId="77777777" w:rsidR="001F331C" w:rsidRPr="001E26AA" w:rsidRDefault="001F331C">
      <w:pPr>
        <w:pStyle w:val="Heading2"/>
      </w:pPr>
      <w:bookmarkStart w:id="103" w:name="_Toc28682169"/>
      <w:bookmarkStart w:id="104" w:name="_Toc140521654"/>
      <w:r w:rsidRPr="001E26AA">
        <w:t>Instruction breakpoints (8080/Z80/8086)</w:t>
      </w:r>
      <w:bookmarkEnd w:id="103"/>
      <w:bookmarkEnd w:id="104"/>
    </w:p>
    <w:p w14:paraId="0B305176" w14:textId="77777777" w:rsidR="001F331C" w:rsidRPr="001E26AA" w:rsidRDefault="001F331C">
      <w:pPr>
        <w:pStyle w:val="PlainText"/>
      </w:pPr>
      <w:r w:rsidRPr="001E26AA">
        <w:t>One can also set a breakpoint once a certain instruction is executed. To set an instruction breakpoint enter</w:t>
      </w:r>
    </w:p>
    <w:p w14:paraId="57B1D1D0" w14:textId="77777777" w:rsidR="001F331C" w:rsidRPr="001E26AA" w:rsidRDefault="001F331C">
      <w:pPr>
        <w:pStyle w:val="SIMCommand"/>
      </w:pPr>
      <w:r w:rsidRPr="001E26AA">
        <w:t>sim&gt; break –I &lt;first byte of instruction&gt;</w:t>
      </w:r>
    </w:p>
    <w:p w14:paraId="5BCB105F" w14:textId="77777777" w:rsidR="001F331C" w:rsidRPr="001E26AA" w:rsidRDefault="001F331C">
      <w:pPr>
        <w:pStyle w:val="PlainText"/>
      </w:pPr>
      <w:r w:rsidRPr="001E26AA">
        <w:t>Execution will stop whenever an instruction is executed which starts with &lt;first byte of instruction&gt;.</w:t>
      </w:r>
    </w:p>
    <w:p w14:paraId="183FF75D" w14:textId="77777777" w:rsidR="007336A3" w:rsidRDefault="007336A3" w:rsidP="007336A3">
      <w:pPr>
        <w:pStyle w:val="Heading2"/>
      </w:pPr>
      <w:bookmarkStart w:id="105" w:name="_Toc140521655"/>
      <w:r>
        <w:t>Breakpoints and instruction history</w:t>
      </w:r>
      <w:r w:rsidRPr="001E26AA">
        <w:t xml:space="preserve"> (8080/Z80 only)</w:t>
      </w:r>
      <w:bookmarkEnd w:id="105"/>
    </w:p>
    <w:p w14:paraId="69015F02" w14:textId="77777777" w:rsidR="007336A3" w:rsidRDefault="007336A3" w:rsidP="007336A3">
      <w:pPr>
        <w:pStyle w:val="PlainText"/>
      </w:pPr>
      <w:r w:rsidRPr="001E26AA">
        <w:t xml:space="preserve">One can </w:t>
      </w:r>
      <w:r>
        <w:t>use breakpoints with the CPU instruction history. For example, suppose one wanted to determine what lead up to memory address 05C00 being accessed:</w:t>
      </w:r>
    </w:p>
    <w:p w14:paraId="74A6C0B7" w14:textId="77777777" w:rsidR="007336A3" w:rsidRPr="00306CE1" w:rsidRDefault="007336A3" w:rsidP="00306CE1">
      <w:pPr>
        <w:pStyle w:val="SIMCommand"/>
      </w:pPr>
      <w:r w:rsidRPr="00306CE1">
        <w:t>sim&gt; break –m 5c00</w:t>
      </w:r>
    </w:p>
    <w:p w14:paraId="3C3C2963" w14:textId="77777777" w:rsidR="007336A3" w:rsidRDefault="007336A3" w:rsidP="00306CE1">
      <w:pPr>
        <w:pStyle w:val="SIMCommand"/>
        <w:spacing w:before="0"/>
      </w:pPr>
      <w:r>
        <w:t>sim&gt; set cpu history=32</w:t>
      </w:r>
    </w:p>
    <w:p w14:paraId="6B0C8D02" w14:textId="77777777" w:rsidR="007336A3" w:rsidRDefault="007336A3" w:rsidP="00403C30">
      <w:pPr>
        <w:pStyle w:val="SIMCommand"/>
        <w:spacing w:before="0"/>
      </w:pPr>
      <w:r>
        <w:t>sim&gt; g ff00</w:t>
      </w:r>
    </w:p>
    <w:p w14:paraId="5B8A81F5" w14:textId="77777777" w:rsidR="007336A3" w:rsidRPr="007336A3" w:rsidRDefault="007336A3" w:rsidP="00403C30">
      <w:pPr>
        <w:pStyle w:val="SIMCommand"/>
      </w:pPr>
      <w:r w:rsidRPr="007336A3">
        <w:t xml:space="preserve">Memory </w:t>
      </w:r>
      <w:r w:rsidRPr="00403C30">
        <w:t>access</w:t>
      </w:r>
      <w:r w:rsidRPr="007336A3">
        <w:t xml:space="preserve"> breakpoint [05c00h], PC: 0FF29 (MOV </w:t>
      </w:r>
      <w:proofErr w:type="gramStart"/>
      <w:r w:rsidRPr="007336A3">
        <w:t>M,A</w:t>
      </w:r>
      <w:proofErr w:type="gramEnd"/>
      <w:r w:rsidRPr="007336A3">
        <w:t>)</w:t>
      </w:r>
    </w:p>
    <w:p w14:paraId="6BA87422" w14:textId="77777777" w:rsidR="007336A3" w:rsidRPr="007336A3" w:rsidRDefault="007336A3" w:rsidP="00306CE1">
      <w:pPr>
        <w:pStyle w:val="SIMCommand"/>
        <w:spacing w:before="0"/>
      </w:pPr>
      <w:r w:rsidRPr="007336A3">
        <w:t>sim&gt; show cpu history=10</w:t>
      </w:r>
    </w:p>
    <w:p w14:paraId="387C3E47" w14:textId="77777777" w:rsidR="007336A3" w:rsidRPr="007336A3" w:rsidRDefault="007336A3" w:rsidP="00306CE1">
      <w:pPr>
        <w:pStyle w:val="SIMCommand"/>
        <w:spacing w:before="0"/>
      </w:pPr>
      <w:r w:rsidRPr="007336A3">
        <w:t>CPU: C0Z1M0E1I0 A=16 B=0000 D=0000 H=0000 S=0000 P=FF0D OUT 0FEh</w:t>
      </w:r>
    </w:p>
    <w:p w14:paraId="116E0270" w14:textId="77777777" w:rsidR="007336A3" w:rsidRPr="007336A3" w:rsidRDefault="007336A3" w:rsidP="00306CE1">
      <w:pPr>
        <w:pStyle w:val="SIMCommand"/>
        <w:spacing w:before="0"/>
      </w:pPr>
      <w:r w:rsidRPr="007336A3">
        <w:t>CPU: C0Z1M0E1I0 A=12 B=0000 D=0000 H=0000 S=0000 P=FF0F MVI A,12h</w:t>
      </w:r>
    </w:p>
    <w:p w14:paraId="44603198" w14:textId="77777777" w:rsidR="007336A3" w:rsidRPr="007336A3" w:rsidRDefault="007336A3" w:rsidP="00306CE1">
      <w:pPr>
        <w:pStyle w:val="SIMCommand"/>
        <w:spacing w:before="0"/>
      </w:pPr>
      <w:r w:rsidRPr="007336A3">
        <w:t>CPU: C0Z1M0E1I0 A=12 B=0000 D=0000 H=0000 S=0000 P=FF11 OUT 0FEh</w:t>
      </w:r>
    </w:p>
    <w:p w14:paraId="395B62D2" w14:textId="77777777" w:rsidR="007336A3" w:rsidRPr="007336A3" w:rsidRDefault="007336A3" w:rsidP="00306CE1">
      <w:pPr>
        <w:pStyle w:val="SIMCommand"/>
        <w:spacing w:before="0"/>
      </w:pPr>
      <w:r w:rsidRPr="007336A3">
        <w:t>CPU: C0Z1M0E1I0 A=00 B=0000 D=0000 H=0000 S=0000 P=FF13 IN 0FEh</w:t>
      </w:r>
    </w:p>
    <w:p w14:paraId="01EADA86" w14:textId="77777777" w:rsidR="007336A3" w:rsidRPr="007336A3" w:rsidRDefault="007336A3" w:rsidP="00306CE1">
      <w:pPr>
        <w:pStyle w:val="SIMCommand"/>
        <w:spacing w:before="0"/>
      </w:pPr>
      <w:r w:rsidRPr="007336A3">
        <w:t>CPU: C0Z1M0E1I0 A=00 B=0000 D=0000 H=0000 S=0000 P=FF15 ORA A</w:t>
      </w:r>
    </w:p>
    <w:p w14:paraId="29CDFE0E" w14:textId="77777777" w:rsidR="007336A3" w:rsidRPr="007336A3" w:rsidRDefault="007336A3" w:rsidP="00306CE1">
      <w:pPr>
        <w:pStyle w:val="SIMCommand"/>
        <w:spacing w:before="0"/>
      </w:pPr>
      <w:r w:rsidRPr="007336A3">
        <w:t>CPU: C0Z1M0E1I0 A=00 B=0000 D=0000 H=0000 S=0000 P=FF16 JZ 0FF20h</w:t>
      </w:r>
    </w:p>
    <w:p w14:paraId="5E981B7B" w14:textId="77777777" w:rsidR="007336A3" w:rsidRPr="007336A3" w:rsidRDefault="007336A3" w:rsidP="00306CE1">
      <w:pPr>
        <w:pStyle w:val="SIMCommand"/>
        <w:spacing w:before="0"/>
      </w:pPr>
      <w:r w:rsidRPr="007336A3">
        <w:t>CPU: C0Z1M0E1I0 A=00 B=0000 D=0000 H=5C00 S=0000 P=FF20 LXI H,5C00h</w:t>
      </w:r>
    </w:p>
    <w:p w14:paraId="0C63179A" w14:textId="77777777" w:rsidR="007336A3" w:rsidRPr="007336A3" w:rsidRDefault="007336A3" w:rsidP="00306CE1">
      <w:pPr>
        <w:pStyle w:val="SIMCommand"/>
        <w:spacing w:before="0"/>
      </w:pPr>
      <w:r w:rsidRPr="007336A3">
        <w:t>CPU: C0Z1M0E1I0 A=00 B=0000 D=FF33 H=5C00 S=0000 P=FF23 LXI D,0FF33h</w:t>
      </w:r>
    </w:p>
    <w:p w14:paraId="508D2139" w14:textId="77777777" w:rsidR="007336A3" w:rsidRPr="007336A3" w:rsidRDefault="007336A3" w:rsidP="00306CE1">
      <w:pPr>
        <w:pStyle w:val="SIMCommand"/>
        <w:spacing w:before="0"/>
      </w:pPr>
      <w:r w:rsidRPr="007336A3">
        <w:t>CPU: C0Z1M0E1I0 A=00 B=0088 D=FF33 H=5C00 S=0000 P=FF26 MVI C,88h</w:t>
      </w:r>
    </w:p>
    <w:p w14:paraId="51405CFA" w14:textId="77777777" w:rsidR="00403C30" w:rsidRPr="001E26AA" w:rsidRDefault="007336A3" w:rsidP="006C5E96">
      <w:pPr>
        <w:pStyle w:val="SIMCommand"/>
        <w:spacing w:before="0"/>
      </w:pPr>
      <w:r w:rsidRPr="007336A3">
        <w:t>CPU: C0Z1M0E1I0 A=31 B=0088 D=FF33 H=5C00 S=0000 P=FF28 LDAX D</w:t>
      </w:r>
    </w:p>
    <w:p w14:paraId="2D3BB16C" w14:textId="77777777" w:rsidR="001F331C" w:rsidRPr="001E26AA" w:rsidRDefault="001F331C">
      <w:pPr>
        <w:pStyle w:val="Heading1"/>
      </w:pPr>
      <w:bookmarkStart w:id="106" w:name="_Toc28682170"/>
      <w:bookmarkStart w:id="107" w:name="_Toc140521656"/>
      <w:r w:rsidRPr="001E26AA">
        <w:t>Brief summary of all major changes to the original Altair simulator</w:t>
      </w:r>
      <w:bookmarkEnd w:id="106"/>
      <w:bookmarkEnd w:id="107"/>
    </w:p>
    <w:p w14:paraId="66124477" w14:textId="77777777" w:rsidR="001F331C" w:rsidRPr="001E26AA" w:rsidRDefault="001F331C" w:rsidP="006A30EA">
      <w:pPr>
        <w:pStyle w:val="TextBullet"/>
      </w:pPr>
      <w:r w:rsidRPr="001E26AA">
        <w:t>Full support for Z80. CP/M software requiring a Z80 CPU now runs properly. DDTZ and PROLOGZ are included for demonstration purposes.</w:t>
      </w:r>
    </w:p>
    <w:p w14:paraId="65D966F7" w14:textId="77777777" w:rsidR="001F331C" w:rsidRPr="001E26AA" w:rsidRDefault="001F331C" w:rsidP="006A30EA">
      <w:pPr>
        <w:pStyle w:val="TextBullet"/>
      </w:pPr>
      <w:r w:rsidRPr="001E26AA">
        <w:t>Added banked memory support.</w:t>
      </w:r>
    </w:p>
    <w:p w14:paraId="604FF47C" w14:textId="77777777" w:rsidR="001F331C" w:rsidRPr="001E26AA" w:rsidRDefault="001F331C" w:rsidP="006A30EA">
      <w:pPr>
        <w:pStyle w:val="TextBullet"/>
      </w:pPr>
      <w:r w:rsidRPr="001E26AA">
        <w:t>PC queue implemented.</w:t>
      </w:r>
    </w:p>
    <w:p w14:paraId="76632251" w14:textId="77777777" w:rsidR="001F331C" w:rsidRPr="001E26AA" w:rsidRDefault="001F331C" w:rsidP="006A30EA">
      <w:pPr>
        <w:pStyle w:val="TextBullet"/>
      </w:pPr>
      <w:r w:rsidRPr="001E26AA">
        <w:t>Full assembler and dis-assembler support for Z80 and 8080 mnemonics. Depending on the current setting of the CPU, the appropriate mnemonics are used.</w:t>
      </w:r>
    </w:p>
    <w:p w14:paraId="5428857F" w14:textId="77777777" w:rsidR="001F331C" w:rsidRPr="001E26AA" w:rsidRDefault="001F331C" w:rsidP="006A30EA">
      <w:pPr>
        <w:pStyle w:val="TextBullet"/>
      </w:pPr>
      <w:r w:rsidRPr="001E26AA">
        <w:lastRenderedPageBreak/>
        <w:t>The BOOT ROM was changed to fully load the software from disk. The original code basically loaded a copy of itself from the disk and executed it.</w:t>
      </w:r>
    </w:p>
    <w:p w14:paraId="31962D95" w14:textId="77777777" w:rsidR="001F331C" w:rsidRPr="001E26AA" w:rsidRDefault="001F331C" w:rsidP="006A30EA">
      <w:pPr>
        <w:pStyle w:val="TextBullet"/>
      </w:pPr>
      <w:r w:rsidRPr="001E26AA">
        <w:t>ROM and memory size settings are now fully honored. This means that you cannot write into the ROM or outside the defined RAM (</w:t>
      </w:r>
      <w:proofErr w:type="gramStart"/>
      <w:r w:rsidRPr="001E26AA">
        <w:t>e.g.</w:t>
      </w:r>
      <w:proofErr w:type="gramEnd"/>
      <w:r w:rsidRPr="001E26AA">
        <w:t xml:space="preserve"> when the RAM size was truncated with the SET CPU commands). This feature allows programs which check for the size of available RAM to run properly (</w:t>
      </w:r>
      <w:proofErr w:type="gramStart"/>
      <w:r w:rsidRPr="001E26AA">
        <w:t>e.g.</w:t>
      </w:r>
      <w:proofErr w:type="gramEnd"/>
      <w:r w:rsidRPr="001E26AA">
        <w:t xml:space="preserve"> 4k Basic). In </w:t>
      </w:r>
      <w:proofErr w:type="gramStart"/>
      <w:r w:rsidRPr="001E26AA">
        <w:t>addition</w:t>
      </w:r>
      <w:proofErr w:type="gramEnd"/>
      <w:r w:rsidRPr="001E26AA">
        <w:t xml:space="preserve"> one can enable and disable the ROM which is useful in special cases (e.g. when testing a new version of the ROM).</w:t>
      </w:r>
    </w:p>
    <w:p w14:paraId="695F7BCD" w14:textId="77777777" w:rsidR="001F331C" w:rsidRPr="001E26AA" w:rsidRDefault="001F331C" w:rsidP="006A30EA">
      <w:pPr>
        <w:pStyle w:val="TextBullet"/>
      </w:pPr>
      <w:r w:rsidRPr="001E26AA">
        <w:t>The console can also be used via Telnet. This is useful when a terminal is needed which supports cursor control such as a VT100. PROLOGZ for example has a built-in screen editor which works under Telnet.</w:t>
      </w:r>
    </w:p>
    <w:p w14:paraId="0F1D5D0A" w14:textId="77777777" w:rsidR="001F331C" w:rsidRPr="001E26AA" w:rsidRDefault="001F331C" w:rsidP="006A30EA">
      <w:pPr>
        <w:pStyle w:val="TextBullet"/>
      </w:pPr>
      <w:r w:rsidRPr="001E26AA">
        <w:t>Simplified file exchange for CP/M. Using the READ resp. R program under CP/M one can easily import files into CP/M from the regular file system. Note that PIP does not work properly on non-text files on PTR.</w:t>
      </w:r>
    </w:p>
    <w:p w14:paraId="7486FBE2" w14:textId="77777777" w:rsidR="001F331C" w:rsidRPr="001E26AA" w:rsidRDefault="001F331C" w:rsidP="006A30EA">
      <w:pPr>
        <w:pStyle w:val="TextBullet"/>
      </w:pPr>
      <w:r w:rsidRPr="001E26AA">
        <w:t>The WRITE resp. W program can be used to transfer files from the CP/M environment to the regular environment (binary or ASCII transfer).</w:t>
      </w:r>
    </w:p>
    <w:p w14:paraId="7979F03B" w14:textId="77777777" w:rsidR="001F331C" w:rsidRPr="001E26AA" w:rsidRDefault="001F331C" w:rsidP="006A30EA">
      <w:pPr>
        <w:pStyle w:val="TextBullet"/>
      </w:pPr>
      <w:r w:rsidRPr="001E26AA">
        <w:t>The last character read from PTR is always Control-Z (the EOF character for CP/M). This makes sure that PIP (Peripheral Interchange Program on CP/M) will terminate properly.</w:t>
      </w:r>
    </w:p>
    <w:p w14:paraId="5601ED43" w14:textId="77777777" w:rsidR="001F331C" w:rsidRPr="001E26AA" w:rsidRDefault="001F331C" w:rsidP="006A30EA">
      <w:pPr>
        <w:pStyle w:val="TextBullet"/>
      </w:pPr>
      <w:r w:rsidRPr="001E26AA">
        <w:t>Fixed a bug in the BIOS warm boot routine which caused CP/M to crash.</w:t>
      </w:r>
    </w:p>
    <w:p w14:paraId="22F7F77D" w14:textId="77777777" w:rsidR="001F331C" w:rsidRPr="001E26AA" w:rsidRDefault="001F331C" w:rsidP="006A30EA">
      <w:pPr>
        <w:pStyle w:val="TextBullet"/>
      </w:pPr>
      <w:r w:rsidRPr="001E26AA">
        <w:t>Modified the BIOS for CP/M to support 8 disks.</w:t>
      </w:r>
    </w:p>
    <w:p w14:paraId="1DDE2937" w14:textId="77777777" w:rsidR="001F331C" w:rsidRPr="001E26AA" w:rsidRDefault="001F331C" w:rsidP="006A30EA">
      <w:pPr>
        <w:pStyle w:val="TextBullet"/>
      </w:pPr>
      <w:r w:rsidRPr="001E26AA">
        <w:t xml:space="preserve">Added CP/M 3 banked version as sample </w:t>
      </w:r>
      <w:proofErr w:type="gramStart"/>
      <w:r w:rsidRPr="001E26AA">
        <w:t>software</w:t>
      </w:r>
      <w:proofErr w:type="gramEnd"/>
    </w:p>
    <w:p w14:paraId="6EDFDC4C" w14:textId="77777777" w:rsidR="001F331C" w:rsidRPr="001E26AA" w:rsidRDefault="001F331C" w:rsidP="006A30EA">
      <w:pPr>
        <w:pStyle w:val="TextBullet"/>
      </w:pPr>
      <w:r w:rsidRPr="001E26AA">
        <w:t xml:space="preserve">Changed from octal to </w:t>
      </w:r>
      <w:proofErr w:type="gramStart"/>
      <w:r w:rsidRPr="001E26AA">
        <w:t>hex</w:t>
      </w:r>
      <w:proofErr w:type="gramEnd"/>
    </w:p>
    <w:p w14:paraId="1D134E17" w14:textId="77777777" w:rsidR="001F331C" w:rsidRPr="001E26AA" w:rsidRDefault="001F331C" w:rsidP="006A30EA">
      <w:pPr>
        <w:pStyle w:val="TextBullet"/>
      </w:pPr>
      <w:r w:rsidRPr="001E26AA">
        <w:t>Made the DSK and SIO device more robust (previously malicious code could crash the simulator)</w:t>
      </w:r>
    </w:p>
    <w:p w14:paraId="08A79336" w14:textId="77777777" w:rsidR="001F331C" w:rsidRPr="001E26AA" w:rsidRDefault="001F331C" w:rsidP="006A30EA">
      <w:pPr>
        <w:pStyle w:val="TextBullet"/>
      </w:pPr>
      <w:r w:rsidRPr="001E26AA">
        <w:t xml:space="preserve">Added memory access break </w:t>
      </w:r>
      <w:proofErr w:type="gramStart"/>
      <w:r w:rsidRPr="001E26AA">
        <w:t>points</w:t>
      </w:r>
      <w:proofErr w:type="gramEnd"/>
    </w:p>
    <w:p w14:paraId="1FC743B4" w14:textId="77777777" w:rsidR="001F331C" w:rsidRPr="001E26AA" w:rsidRDefault="001F331C" w:rsidP="006A30EA">
      <w:pPr>
        <w:pStyle w:val="TextBullet"/>
      </w:pPr>
      <w:r w:rsidRPr="001E26AA">
        <w:t>Added periodic timer interrupts (useful for MP/M)</w:t>
      </w:r>
    </w:p>
    <w:p w14:paraId="3A7D1600" w14:textId="77777777" w:rsidR="001F331C" w:rsidRPr="001E26AA" w:rsidRDefault="001F331C" w:rsidP="006A30EA">
      <w:pPr>
        <w:pStyle w:val="TextBullet"/>
      </w:pPr>
      <w:r w:rsidRPr="001E26AA">
        <w:t>Added additional consoles (useful for MP/M)</w:t>
      </w:r>
    </w:p>
    <w:p w14:paraId="6BC1CE05" w14:textId="77777777" w:rsidR="001F331C" w:rsidRPr="001E26AA" w:rsidRDefault="001F331C" w:rsidP="006A30EA">
      <w:pPr>
        <w:pStyle w:val="TextBullet"/>
      </w:pPr>
      <w:r w:rsidRPr="001E26AA">
        <w:t xml:space="preserve">Added MP/M II banked version as sample </w:t>
      </w:r>
      <w:proofErr w:type="gramStart"/>
      <w:r w:rsidRPr="001E26AA">
        <w:t>software</w:t>
      </w:r>
      <w:proofErr w:type="gramEnd"/>
    </w:p>
    <w:p w14:paraId="050995B9" w14:textId="77777777" w:rsidR="001F331C" w:rsidRPr="001E26AA" w:rsidRDefault="001F331C" w:rsidP="006A30EA">
      <w:pPr>
        <w:pStyle w:val="TextBullet"/>
      </w:pPr>
      <w:r w:rsidRPr="001E26AA">
        <w:t>Added networking support for CP/NET and CPNOS</w:t>
      </w:r>
    </w:p>
    <w:p w14:paraId="5BC19014" w14:textId="77777777" w:rsidR="001F331C" w:rsidRPr="001E26AA" w:rsidRDefault="001F331C">
      <w:pPr>
        <w:pStyle w:val="Heading1"/>
      </w:pPr>
      <w:bookmarkStart w:id="108" w:name="_Toc28682171"/>
      <w:bookmarkStart w:id="109" w:name="_Toc140521657"/>
      <w:r w:rsidRPr="001E26AA">
        <w:t>Appendix: Python script for converting MBL files to plain binary files</w:t>
      </w:r>
      <w:bookmarkEnd w:id="108"/>
      <w:bookmarkEnd w:id="109"/>
    </w:p>
    <w:p w14:paraId="2BC1401C" w14:textId="77777777" w:rsidR="001F331C" w:rsidRPr="00114E14" w:rsidRDefault="001F331C">
      <w:pPr>
        <w:rPr>
          <w:rFonts w:ascii="Courier New" w:hAnsi="Courier New"/>
          <w:noProof/>
          <w:sz w:val="20"/>
        </w:rPr>
      </w:pPr>
      <w:r w:rsidRPr="00114E14">
        <w:rPr>
          <w:rFonts w:ascii="Courier New" w:hAnsi="Courier New"/>
          <w:noProof/>
          <w:sz w:val="20"/>
        </w:rPr>
        <w:t>#! /usr/bin/python</w:t>
      </w:r>
    </w:p>
    <w:p w14:paraId="2FC53AC7" w14:textId="77777777" w:rsidR="001F331C" w:rsidRPr="00114E14" w:rsidRDefault="001F331C">
      <w:pPr>
        <w:rPr>
          <w:rFonts w:ascii="Courier New" w:hAnsi="Courier New"/>
          <w:noProof/>
          <w:sz w:val="20"/>
        </w:rPr>
      </w:pPr>
      <w:r w:rsidRPr="00114E14">
        <w:rPr>
          <w:rFonts w:ascii="Courier New" w:hAnsi="Courier New"/>
          <w:noProof/>
          <w:sz w:val="20"/>
        </w:rPr>
        <w:t># -*- coding: UTF-8 -*-</w:t>
      </w:r>
    </w:p>
    <w:p w14:paraId="3C6CBE82" w14:textId="77777777" w:rsidR="001F331C" w:rsidRPr="00114E14" w:rsidRDefault="001F331C">
      <w:pPr>
        <w:rPr>
          <w:rFonts w:ascii="Courier New" w:hAnsi="Courier New"/>
          <w:noProof/>
          <w:sz w:val="20"/>
        </w:rPr>
      </w:pPr>
      <w:r w:rsidRPr="00114E14">
        <w:rPr>
          <w:rFonts w:ascii="Courier New" w:hAnsi="Courier New"/>
          <w:noProof/>
          <w:sz w:val="20"/>
        </w:rPr>
        <w:t># formatted for tab-stops 4</w:t>
      </w:r>
    </w:p>
    <w:p w14:paraId="32D54F61" w14:textId="77777777" w:rsidR="001F331C" w:rsidRPr="00114E14" w:rsidRDefault="001F331C">
      <w:pPr>
        <w:rPr>
          <w:rFonts w:ascii="Courier New" w:hAnsi="Courier New"/>
          <w:noProof/>
          <w:sz w:val="20"/>
        </w:rPr>
      </w:pPr>
      <w:r w:rsidRPr="00114E14">
        <w:rPr>
          <w:rFonts w:ascii="Courier New" w:hAnsi="Courier New"/>
          <w:noProof/>
          <w:sz w:val="20"/>
        </w:rPr>
        <w:t>#</w:t>
      </w:r>
    </w:p>
    <w:p w14:paraId="3C530106"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By Peter Schorn, peter.schorn@acm.org, September 2006</w:t>
      </w:r>
    </w:p>
    <w:p w14:paraId="575B1347" w14:textId="77777777" w:rsidR="001F331C" w:rsidRPr="00114E14" w:rsidRDefault="001F331C">
      <w:pPr>
        <w:rPr>
          <w:rFonts w:ascii="Courier New" w:hAnsi="Courier New"/>
          <w:noProof/>
          <w:sz w:val="20"/>
        </w:rPr>
      </w:pPr>
      <w:r w:rsidRPr="00114E14">
        <w:rPr>
          <w:rFonts w:ascii="Courier New" w:hAnsi="Courier New"/>
          <w:noProof/>
          <w:sz w:val="20"/>
        </w:rPr>
        <w:t>#</w:t>
      </w:r>
    </w:p>
    <w:p w14:paraId="5BFF6B4D" w14:textId="77777777" w:rsidR="001F331C" w:rsidRPr="00114E14" w:rsidRDefault="001F331C">
      <w:pPr>
        <w:rPr>
          <w:rFonts w:ascii="Courier New" w:hAnsi="Courier New"/>
          <w:noProof/>
          <w:sz w:val="20"/>
        </w:rPr>
      </w:pPr>
      <w:r w:rsidRPr="00114E14">
        <w:rPr>
          <w:rFonts w:ascii="Courier New" w:hAnsi="Courier New"/>
          <w:noProof/>
          <w:sz w:val="20"/>
        </w:rPr>
        <w:t>#</w:t>
      </w:r>
    </w:p>
    <w:p w14:paraId="70C44103" w14:textId="77777777" w:rsidR="001F331C" w:rsidRPr="00114E14" w:rsidRDefault="001F331C">
      <w:pPr>
        <w:rPr>
          <w:rFonts w:ascii="Courier New" w:hAnsi="Courier New"/>
          <w:noProof/>
          <w:sz w:val="20"/>
        </w:rPr>
      </w:pPr>
      <w:r w:rsidRPr="00114E14">
        <w:rPr>
          <w:rFonts w:ascii="Courier New" w:hAnsi="Courier New"/>
          <w:noProof/>
          <w:sz w:val="20"/>
        </w:rPr>
        <w:t># Transform an MBL file to a binary file suitable for loading with SIMH</w:t>
      </w:r>
    </w:p>
    <w:p w14:paraId="33FEFA57" w14:textId="77777777" w:rsidR="001F331C" w:rsidRPr="00114E14" w:rsidRDefault="001F331C">
      <w:pPr>
        <w:rPr>
          <w:rFonts w:ascii="Courier New" w:hAnsi="Courier New"/>
          <w:noProof/>
          <w:sz w:val="20"/>
        </w:rPr>
      </w:pPr>
      <w:r w:rsidRPr="00114E14">
        <w:rPr>
          <w:rFonts w:ascii="Courier New" w:hAnsi="Courier New"/>
          <w:noProof/>
          <w:sz w:val="20"/>
        </w:rPr>
        <w:t>#</w:t>
      </w:r>
    </w:p>
    <w:p w14:paraId="57D6A4F6" w14:textId="77777777" w:rsidR="001F331C" w:rsidRPr="00114E14" w:rsidRDefault="001F331C">
      <w:pPr>
        <w:rPr>
          <w:rFonts w:ascii="Courier New" w:hAnsi="Courier New"/>
          <w:noProof/>
          <w:sz w:val="20"/>
        </w:rPr>
      </w:pPr>
      <w:r w:rsidRPr="00114E14">
        <w:rPr>
          <w:rFonts w:ascii="Courier New" w:hAnsi="Courier New"/>
          <w:noProof/>
          <w:sz w:val="20"/>
        </w:rPr>
        <w:t># Structure of MBL files is as follows:</w:t>
      </w:r>
    </w:p>
    <w:p w14:paraId="60834489" w14:textId="77777777" w:rsidR="001F331C" w:rsidRPr="00114E14" w:rsidRDefault="001F331C">
      <w:pPr>
        <w:rPr>
          <w:rFonts w:ascii="Courier New" w:hAnsi="Courier New"/>
          <w:noProof/>
          <w:sz w:val="20"/>
        </w:rPr>
      </w:pPr>
      <w:r w:rsidRPr="00114E14">
        <w:rPr>
          <w:rFonts w:ascii="Courier New" w:hAnsi="Courier New"/>
          <w:noProof/>
          <w:sz w:val="20"/>
        </w:rPr>
        <w:t># &lt;byte&gt;+ 0x00 0x00</w:t>
      </w:r>
    </w:p>
    <w:p w14:paraId="26E92D70" w14:textId="77777777" w:rsidR="001F331C" w:rsidRPr="00114E14" w:rsidRDefault="001F331C">
      <w:pPr>
        <w:rPr>
          <w:rFonts w:ascii="Courier New" w:hAnsi="Courier New"/>
          <w:noProof/>
          <w:sz w:val="20"/>
        </w:rPr>
      </w:pPr>
      <w:r w:rsidRPr="00114E14">
        <w:rPr>
          <w:rFonts w:ascii="Courier New" w:hAnsi="Courier New"/>
          <w:noProof/>
          <w:sz w:val="20"/>
        </w:rPr>
        <w:t># (checkSum&lt;byte&gt; 0x3c count&lt;byte&gt; loadLow&lt;byte&gt; loadHigh&lt;byte&gt;</w:t>
      </w:r>
    </w:p>
    <w:p w14:paraId="5A80EA37" w14:textId="77777777" w:rsidR="001F331C" w:rsidRPr="00114E14" w:rsidRDefault="001F331C">
      <w:pPr>
        <w:rPr>
          <w:rFonts w:ascii="Courier New" w:hAnsi="Courier New"/>
          <w:noProof/>
          <w:sz w:val="20"/>
        </w:rPr>
      </w:pPr>
      <w:r w:rsidRPr="00114E14">
        <w:rPr>
          <w:rFonts w:ascii="Courier New" w:hAnsi="Courier New"/>
          <w:noProof/>
          <w:sz w:val="20"/>
        </w:rPr>
        <w:t>#  &lt;byte&gt; * count)+</w:t>
      </w:r>
    </w:p>
    <w:p w14:paraId="1EA63997" w14:textId="77777777" w:rsidR="001F331C" w:rsidRPr="00114E14" w:rsidRDefault="001F331C">
      <w:pPr>
        <w:rPr>
          <w:rFonts w:ascii="Courier New" w:hAnsi="Courier New"/>
          <w:noProof/>
          <w:sz w:val="20"/>
        </w:rPr>
      </w:pPr>
      <w:r w:rsidRPr="00114E14">
        <w:rPr>
          <w:rFonts w:ascii="Courier New" w:hAnsi="Courier New"/>
          <w:noProof/>
          <w:sz w:val="20"/>
        </w:rPr>
        <w:t># where the lower 8 bit of the load address are determined by loadLow</w:t>
      </w:r>
    </w:p>
    <w:p w14:paraId="69FC2820" w14:textId="77777777" w:rsidR="001F331C" w:rsidRPr="00114E14" w:rsidRDefault="001F331C">
      <w:pPr>
        <w:rPr>
          <w:rFonts w:ascii="Courier New" w:hAnsi="Courier New"/>
          <w:noProof/>
          <w:sz w:val="20"/>
        </w:rPr>
      </w:pPr>
      <w:r w:rsidRPr="00114E14">
        <w:rPr>
          <w:rFonts w:ascii="Courier New" w:hAnsi="Courier New"/>
          <w:noProof/>
          <w:sz w:val="20"/>
        </w:rPr>
        <w:lastRenderedPageBreak/>
        <w:t># and the upper 8 bit of the load address are determined by loadHigh</w:t>
      </w:r>
    </w:p>
    <w:p w14:paraId="099C3E67" w14:textId="77777777" w:rsidR="001F331C" w:rsidRPr="00114E14" w:rsidRDefault="001F331C">
      <w:pPr>
        <w:rPr>
          <w:rFonts w:ascii="Courier New" w:hAnsi="Courier New"/>
          <w:noProof/>
          <w:sz w:val="20"/>
        </w:rPr>
      </w:pPr>
      <w:r w:rsidRPr="00114E14">
        <w:rPr>
          <w:rFonts w:ascii="Courier New" w:hAnsi="Courier New"/>
          <w:noProof/>
          <w:sz w:val="20"/>
        </w:rPr>
        <w:t># For checkSum the following rules hold:</w:t>
      </w:r>
    </w:p>
    <w:p w14:paraId="4A12A2AD"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first load record: 0</w:t>
      </w:r>
    </w:p>
    <w:p w14:paraId="47F79599"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second load record: (sum of all load bytes of the first</w:t>
      </w:r>
    </w:p>
    <w:p w14:paraId="0032E4C1"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load record) mod 256</w:t>
      </w:r>
    </w:p>
    <w:p w14:paraId="3B7E6F3E"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t>For the third and higher load records: (sum of all load bytes of</w:t>
      </w:r>
    </w:p>
    <w:p w14:paraId="7C7E8107" w14:textId="77777777" w:rsidR="001F331C" w:rsidRPr="00114E14" w:rsidRDefault="001F331C">
      <w:pPr>
        <w:rPr>
          <w:rFonts w:ascii="Courier New" w:hAnsi="Courier New"/>
          <w:noProof/>
          <w:sz w:val="20"/>
        </w:rPr>
      </w:pPr>
      <w:r w:rsidRPr="00114E14">
        <w:rPr>
          <w:rFonts w:ascii="Courier New" w:hAnsi="Courier New"/>
          <w:noProof/>
          <w:sz w:val="20"/>
        </w:rPr>
        <w:t>#</w:t>
      </w:r>
      <w:r w:rsidRPr="00114E14">
        <w:rPr>
          <w:rFonts w:ascii="Courier New" w:hAnsi="Courier New"/>
          <w:noProof/>
          <w:sz w:val="20"/>
        </w:rPr>
        <w:tab/>
      </w:r>
      <w:r w:rsidRPr="00114E14">
        <w:rPr>
          <w:rFonts w:ascii="Courier New" w:hAnsi="Courier New"/>
          <w:noProof/>
          <w:sz w:val="20"/>
        </w:rPr>
        <w:tab/>
        <w:t>the preceding load record - 1) mod 256</w:t>
      </w:r>
    </w:p>
    <w:p w14:paraId="1C28DA2A" w14:textId="77777777" w:rsidR="001F331C" w:rsidRPr="00114E14" w:rsidRDefault="001F331C">
      <w:pPr>
        <w:rPr>
          <w:rFonts w:ascii="Courier New" w:hAnsi="Courier New"/>
          <w:noProof/>
          <w:sz w:val="20"/>
        </w:rPr>
      </w:pPr>
      <w:r w:rsidRPr="00114E14">
        <w:rPr>
          <w:rFonts w:ascii="Courier New" w:hAnsi="Courier New"/>
          <w:noProof/>
          <w:sz w:val="20"/>
        </w:rPr>
        <w:t># A header with count = 0 or second position is unequal to 0x3c denotes</w:t>
      </w:r>
    </w:p>
    <w:p w14:paraId="66463108" w14:textId="77777777" w:rsidR="001F331C" w:rsidRPr="00114E14" w:rsidRDefault="001F331C">
      <w:pPr>
        <w:rPr>
          <w:rFonts w:ascii="Courier New" w:hAnsi="Courier New"/>
          <w:noProof/>
          <w:sz w:val="20"/>
        </w:rPr>
      </w:pPr>
      <w:r w:rsidRPr="00114E14">
        <w:rPr>
          <w:rFonts w:ascii="Courier New" w:hAnsi="Courier New"/>
          <w:noProof/>
          <w:sz w:val="20"/>
        </w:rPr>
        <w:t># end of file.</w:t>
      </w:r>
    </w:p>
    <w:p w14:paraId="2DD3ED74" w14:textId="77777777" w:rsidR="001F331C" w:rsidRPr="00114E14" w:rsidRDefault="001F331C">
      <w:pPr>
        <w:rPr>
          <w:rFonts w:ascii="Courier New" w:hAnsi="Courier New"/>
          <w:noProof/>
          <w:sz w:val="20"/>
        </w:rPr>
      </w:pPr>
    </w:p>
    <w:p w14:paraId="3649440C" w14:textId="77777777" w:rsidR="001F331C" w:rsidRPr="00114E14" w:rsidRDefault="001F331C">
      <w:pPr>
        <w:rPr>
          <w:rFonts w:ascii="Courier New" w:hAnsi="Courier New"/>
          <w:noProof/>
          <w:sz w:val="20"/>
        </w:rPr>
      </w:pPr>
      <w:r w:rsidRPr="00114E14">
        <w:rPr>
          <w:rFonts w:ascii="Courier New" w:hAnsi="Courier New"/>
          <w:noProof/>
          <w:sz w:val="20"/>
        </w:rPr>
        <w:t>import sys</w:t>
      </w:r>
    </w:p>
    <w:p w14:paraId="33C45016" w14:textId="77777777" w:rsidR="001F331C" w:rsidRPr="00114E14" w:rsidRDefault="001F331C">
      <w:pPr>
        <w:rPr>
          <w:rFonts w:ascii="Courier New" w:hAnsi="Courier New"/>
          <w:noProof/>
          <w:sz w:val="20"/>
        </w:rPr>
      </w:pPr>
    </w:p>
    <w:p w14:paraId="0D4119A9" w14:textId="77777777" w:rsidR="001F331C" w:rsidRPr="00114E14" w:rsidRDefault="001F331C">
      <w:pPr>
        <w:rPr>
          <w:rFonts w:ascii="Courier New" w:hAnsi="Courier New"/>
          <w:noProof/>
          <w:sz w:val="20"/>
        </w:rPr>
      </w:pPr>
      <w:r w:rsidRPr="00114E14">
        <w:rPr>
          <w:rFonts w:ascii="Courier New" w:hAnsi="Courier New"/>
          <w:noProof/>
          <w:sz w:val="20"/>
        </w:rPr>
        <w:t>CHR0 = 2</w:t>
      </w:r>
      <w:r w:rsidRPr="00114E14">
        <w:rPr>
          <w:rFonts w:ascii="Courier New" w:hAnsi="Courier New"/>
          <w:noProof/>
          <w:sz w:val="20"/>
        </w:rPr>
        <w:tab/>
        <w:t># i.e. first header is prefixed by 2 chr(0)</w:t>
      </w:r>
    </w:p>
    <w:p w14:paraId="15822EAE" w14:textId="77777777" w:rsidR="001F331C" w:rsidRPr="00114E14" w:rsidRDefault="001F331C">
      <w:pPr>
        <w:rPr>
          <w:rFonts w:ascii="Courier New" w:hAnsi="Courier New"/>
          <w:noProof/>
          <w:sz w:val="20"/>
        </w:rPr>
      </w:pPr>
    </w:p>
    <w:p w14:paraId="3E458B39" w14:textId="77777777" w:rsidR="001F331C" w:rsidRPr="00114E14" w:rsidRDefault="001F331C">
      <w:pPr>
        <w:rPr>
          <w:rFonts w:ascii="Courier New" w:hAnsi="Courier New"/>
          <w:noProof/>
          <w:sz w:val="20"/>
        </w:rPr>
      </w:pPr>
      <w:r w:rsidRPr="00114E14">
        <w:rPr>
          <w:rFonts w:ascii="Courier New" w:hAnsi="Courier New"/>
          <w:noProof/>
          <w:sz w:val="20"/>
        </w:rPr>
        <w:t>if</w:t>
      </w:r>
      <w:r w:rsidRPr="00114E14">
        <w:rPr>
          <w:rFonts w:ascii="Courier New" w:hAnsi="Courier New"/>
          <w:noProof/>
          <w:sz w:val="20"/>
        </w:rPr>
        <w:tab/>
        <w:t>len(sys.argv) &lt;&gt; 3:</w:t>
      </w:r>
    </w:p>
    <w:p w14:paraId="0CFAE486" w14:textId="77777777" w:rsidR="001F331C" w:rsidRPr="00114E14" w:rsidRDefault="001F331C">
      <w:pPr>
        <w:rPr>
          <w:rFonts w:ascii="Courier New" w:hAnsi="Courier New"/>
          <w:noProof/>
          <w:sz w:val="20"/>
        </w:rPr>
      </w:pPr>
      <w:r w:rsidRPr="00114E14">
        <w:rPr>
          <w:rFonts w:ascii="Courier New" w:hAnsi="Courier New"/>
          <w:noProof/>
          <w:sz w:val="20"/>
        </w:rPr>
        <w:tab/>
        <w:t>print 'Usage %s inputmbl.bin output.bin\n' % sys.argv[0]</w:t>
      </w:r>
    </w:p>
    <w:p w14:paraId="101DA1DA" w14:textId="77777777" w:rsidR="001F331C" w:rsidRPr="00114E14" w:rsidRDefault="001F331C">
      <w:pPr>
        <w:rPr>
          <w:rFonts w:ascii="Courier New" w:hAnsi="Courier New"/>
          <w:noProof/>
          <w:sz w:val="20"/>
        </w:rPr>
      </w:pPr>
      <w:r w:rsidRPr="00114E14">
        <w:rPr>
          <w:rFonts w:ascii="Courier New" w:hAnsi="Courier New"/>
          <w:noProof/>
          <w:sz w:val="20"/>
        </w:rPr>
        <w:tab/>
        <w:t>sys.exit(1)</w:t>
      </w:r>
    </w:p>
    <w:p w14:paraId="5BD6F25F" w14:textId="77777777" w:rsidR="001F331C" w:rsidRPr="00114E14" w:rsidRDefault="001F331C">
      <w:pPr>
        <w:rPr>
          <w:rFonts w:ascii="Courier New" w:hAnsi="Courier New"/>
          <w:noProof/>
          <w:sz w:val="20"/>
        </w:rPr>
      </w:pPr>
    </w:p>
    <w:p w14:paraId="601D1FF8" w14:textId="77777777" w:rsidR="001F331C" w:rsidRPr="00114E14" w:rsidRDefault="001F331C">
      <w:pPr>
        <w:rPr>
          <w:rFonts w:ascii="Courier New" w:hAnsi="Courier New"/>
          <w:noProof/>
          <w:sz w:val="20"/>
        </w:rPr>
      </w:pPr>
      <w:r w:rsidRPr="00114E14">
        <w:rPr>
          <w:rFonts w:ascii="Courier New" w:hAnsi="Courier New"/>
          <w:noProof/>
          <w:sz w:val="20"/>
        </w:rPr>
        <w:t>f = file(sys.argv[1], 'rb')</w:t>
      </w:r>
    </w:p>
    <w:p w14:paraId="586057CA" w14:textId="77777777" w:rsidR="001F331C" w:rsidRPr="00114E14" w:rsidRDefault="001F331C">
      <w:pPr>
        <w:rPr>
          <w:rFonts w:ascii="Courier New" w:hAnsi="Courier New"/>
          <w:noProof/>
          <w:sz w:val="20"/>
        </w:rPr>
      </w:pPr>
      <w:r w:rsidRPr="00114E14">
        <w:rPr>
          <w:rFonts w:ascii="Courier New" w:hAnsi="Courier New"/>
          <w:noProof/>
          <w:sz w:val="20"/>
        </w:rPr>
        <w:t>b = f.read()</w:t>
      </w:r>
    </w:p>
    <w:p w14:paraId="0314D367" w14:textId="77777777" w:rsidR="001F331C" w:rsidRPr="00114E14" w:rsidRDefault="001F331C">
      <w:pPr>
        <w:rPr>
          <w:rFonts w:ascii="Courier New" w:hAnsi="Courier New"/>
          <w:noProof/>
          <w:sz w:val="20"/>
        </w:rPr>
      </w:pPr>
      <w:r w:rsidRPr="00114E14">
        <w:rPr>
          <w:rFonts w:ascii="Courier New" w:hAnsi="Courier New"/>
          <w:noProof/>
          <w:sz w:val="20"/>
        </w:rPr>
        <w:t>f.close()</w:t>
      </w:r>
    </w:p>
    <w:p w14:paraId="50FEC2ED" w14:textId="77777777" w:rsidR="001F331C" w:rsidRPr="00114E14" w:rsidRDefault="001F331C">
      <w:pPr>
        <w:rPr>
          <w:rFonts w:ascii="Courier New" w:hAnsi="Courier New"/>
          <w:noProof/>
          <w:sz w:val="20"/>
        </w:rPr>
      </w:pPr>
      <w:r w:rsidRPr="00114E14">
        <w:rPr>
          <w:rFonts w:ascii="Courier New" w:hAnsi="Courier New"/>
          <w:noProof/>
          <w:sz w:val="20"/>
        </w:rPr>
        <w:t>i = b.index(chr(0) * CHR0 + chr(0) + chr(0x3c)) + CHR0 + 2</w:t>
      </w:r>
    </w:p>
    <w:p w14:paraId="5888D3E4" w14:textId="77777777" w:rsidR="001F331C" w:rsidRPr="00114E14" w:rsidRDefault="001F331C">
      <w:pPr>
        <w:rPr>
          <w:rFonts w:ascii="Courier New" w:hAnsi="Courier New"/>
          <w:noProof/>
          <w:sz w:val="20"/>
        </w:rPr>
      </w:pPr>
      <w:r w:rsidRPr="00114E14">
        <w:rPr>
          <w:rFonts w:ascii="Courier New" w:hAnsi="Courier New"/>
          <w:noProof/>
          <w:sz w:val="20"/>
        </w:rPr>
        <w:t>result = [chr(0)] * len(b)</w:t>
      </w:r>
    </w:p>
    <w:p w14:paraId="1435C1D9" w14:textId="77777777" w:rsidR="001F331C" w:rsidRPr="00114E14" w:rsidRDefault="001F331C">
      <w:pPr>
        <w:rPr>
          <w:rFonts w:ascii="Courier New" w:hAnsi="Courier New"/>
          <w:noProof/>
          <w:sz w:val="20"/>
        </w:rPr>
      </w:pPr>
    </w:p>
    <w:p w14:paraId="6D5A6A83" w14:textId="77777777" w:rsidR="001F331C" w:rsidRPr="00114E14" w:rsidRDefault="001F331C">
      <w:pPr>
        <w:rPr>
          <w:rFonts w:ascii="Courier New" w:hAnsi="Courier New"/>
          <w:noProof/>
          <w:sz w:val="20"/>
        </w:rPr>
      </w:pPr>
      <w:r w:rsidRPr="00114E14">
        <w:rPr>
          <w:rFonts w:ascii="Courier New" w:hAnsi="Courier New"/>
          <w:noProof/>
          <w:sz w:val="20"/>
        </w:rPr>
        <w:t>k = 0</w:t>
      </w:r>
    </w:p>
    <w:p w14:paraId="40B504C6" w14:textId="77777777" w:rsidR="001F331C" w:rsidRPr="00114E14" w:rsidRDefault="001F331C">
      <w:pPr>
        <w:rPr>
          <w:rFonts w:ascii="Courier New" w:hAnsi="Courier New"/>
          <w:noProof/>
          <w:sz w:val="20"/>
        </w:rPr>
      </w:pPr>
      <w:r w:rsidRPr="00114E14">
        <w:rPr>
          <w:rFonts w:ascii="Courier New" w:hAnsi="Courier New"/>
          <w:noProof/>
          <w:sz w:val="20"/>
        </w:rPr>
        <w:t>count = ord(b[i])</w:t>
      </w:r>
    </w:p>
    <w:p w14:paraId="7B84EA08" w14:textId="77777777" w:rsidR="001F331C" w:rsidRPr="00114E14" w:rsidRDefault="001F331C">
      <w:pPr>
        <w:rPr>
          <w:rFonts w:ascii="Courier New" w:hAnsi="Courier New"/>
          <w:noProof/>
          <w:sz w:val="20"/>
        </w:rPr>
      </w:pPr>
      <w:r w:rsidRPr="00114E14">
        <w:rPr>
          <w:rFonts w:ascii="Courier New" w:hAnsi="Courier New"/>
          <w:noProof/>
          <w:sz w:val="20"/>
        </w:rPr>
        <w:t>while count and (ord(b[i - 1]) == 0x3c):</w:t>
      </w:r>
    </w:p>
    <w:p w14:paraId="35132766" w14:textId="77777777" w:rsidR="001F331C" w:rsidRPr="00114E14" w:rsidRDefault="001F331C">
      <w:pPr>
        <w:rPr>
          <w:rFonts w:ascii="Courier New" w:hAnsi="Courier New"/>
          <w:noProof/>
          <w:sz w:val="20"/>
        </w:rPr>
      </w:pPr>
      <w:r w:rsidRPr="00114E14">
        <w:rPr>
          <w:rFonts w:ascii="Courier New" w:hAnsi="Courier New"/>
          <w:noProof/>
          <w:sz w:val="20"/>
        </w:rPr>
        <w:tab/>
        <w:t>l = ord(b[i + 1]) + (ord(b[i + 2]) &lt;&lt; 8)</w:t>
      </w:r>
    </w:p>
    <w:p w14:paraId="3ADB3C83" w14:textId="77777777" w:rsidR="001F331C" w:rsidRPr="00114E14" w:rsidRDefault="001F331C">
      <w:pPr>
        <w:rPr>
          <w:rFonts w:ascii="Courier New" w:hAnsi="Courier New"/>
          <w:noProof/>
          <w:sz w:val="20"/>
        </w:rPr>
      </w:pPr>
      <w:r w:rsidRPr="00114E14">
        <w:rPr>
          <w:rFonts w:ascii="Courier New" w:hAnsi="Courier New"/>
          <w:noProof/>
          <w:sz w:val="20"/>
        </w:rPr>
        <w:tab/>
        <w:t>checkSum = 0</w:t>
      </w:r>
    </w:p>
    <w:p w14:paraId="07AD39DF" w14:textId="77777777" w:rsidR="001F331C" w:rsidRPr="00114E14" w:rsidRDefault="001F331C">
      <w:pPr>
        <w:rPr>
          <w:rFonts w:ascii="Courier New" w:hAnsi="Courier New"/>
          <w:noProof/>
          <w:sz w:val="20"/>
        </w:rPr>
      </w:pPr>
      <w:r w:rsidRPr="00114E14">
        <w:rPr>
          <w:rFonts w:ascii="Courier New" w:hAnsi="Courier New"/>
          <w:noProof/>
          <w:sz w:val="20"/>
        </w:rPr>
        <w:tab/>
        <w:t>for j in range(count):</w:t>
      </w:r>
    </w:p>
    <w:p w14:paraId="1B91D00B"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result[l + j] = b[i + 3 + j]</w:t>
      </w:r>
    </w:p>
    <w:p w14:paraId="43E6FA08"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checkSum += ord(b[i + 3 + j])</w:t>
      </w:r>
    </w:p>
    <w:p w14:paraId="0F12DC0D" w14:textId="77777777" w:rsidR="001F331C" w:rsidRPr="00114E14" w:rsidRDefault="001F331C">
      <w:pPr>
        <w:rPr>
          <w:rFonts w:ascii="Courier New" w:hAnsi="Courier New"/>
          <w:noProof/>
          <w:sz w:val="20"/>
        </w:rPr>
      </w:pPr>
      <w:r w:rsidRPr="00114E14">
        <w:rPr>
          <w:rFonts w:ascii="Courier New" w:hAnsi="Courier New"/>
          <w:noProof/>
          <w:sz w:val="20"/>
        </w:rPr>
        <w:tab/>
        <w:t>expectedCheckSum = ord(b[i-2])</w:t>
      </w:r>
    </w:p>
    <w:p w14:paraId="61909BB6" w14:textId="77777777" w:rsidR="001F331C" w:rsidRPr="00114E14" w:rsidRDefault="001F331C">
      <w:pPr>
        <w:rPr>
          <w:rFonts w:ascii="Courier New" w:hAnsi="Courier New"/>
          <w:noProof/>
          <w:sz w:val="20"/>
        </w:rPr>
      </w:pPr>
      <w:r w:rsidRPr="00114E14">
        <w:rPr>
          <w:rFonts w:ascii="Courier New" w:hAnsi="Courier New"/>
          <w:noProof/>
          <w:sz w:val="20"/>
        </w:rPr>
        <w:tab/>
        <w:t>receivedCheckSum = expectedCheckSum</w:t>
      </w:r>
    </w:p>
    <w:p w14:paraId="03B28FC7" w14:textId="77777777" w:rsidR="001F331C" w:rsidRPr="00114E14" w:rsidRDefault="001F331C">
      <w:pPr>
        <w:rPr>
          <w:rFonts w:ascii="Courier New" w:hAnsi="Courier New"/>
          <w:noProof/>
          <w:sz w:val="20"/>
        </w:rPr>
      </w:pPr>
      <w:r w:rsidRPr="00114E14">
        <w:rPr>
          <w:rFonts w:ascii="Courier New" w:hAnsi="Courier New"/>
          <w:noProof/>
          <w:sz w:val="20"/>
        </w:rPr>
        <w:tab/>
        <w:t>if</w:t>
      </w:r>
      <w:r w:rsidRPr="00114E14">
        <w:rPr>
          <w:rFonts w:ascii="Courier New" w:hAnsi="Courier New"/>
          <w:noProof/>
          <w:sz w:val="20"/>
        </w:rPr>
        <w:tab/>
        <w:t>k == 1:</w:t>
      </w:r>
    </w:p>
    <w:p w14:paraId="74428607"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&amp; 255</w:t>
      </w:r>
    </w:p>
    <w:p w14:paraId="371CB859" w14:textId="77777777" w:rsidR="001F331C" w:rsidRPr="00114E14" w:rsidRDefault="001F331C">
      <w:pPr>
        <w:rPr>
          <w:rFonts w:ascii="Courier New" w:hAnsi="Courier New"/>
          <w:noProof/>
          <w:sz w:val="20"/>
        </w:rPr>
      </w:pPr>
      <w:r w:rsidRPr="00114E14">
        <w:rPr>
          <w:rFonts w:ascii="Courier New" w:hAnsi="Courier New"/>
          <w:noProof/>
          <w:sz w:val="20"/>
        </w:rPr>
        <w:tab/>
        <w:t>elif k &gt; 1:</w:t>
      </w:r>
    </w:p>
    <w:p w14:paraId="63D90745"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receivedCheckSum = (previousCheckSum - 1) &amp; 255</w:t>
      </w:r>
    </w:p>
    <w:p w14:paraId="17F8D336" w14:textId="77777777" w:rsidR="001F331C" w:rsidRPr="00114E14" w:rsidRDefault="001F331C">
      <w:pPr>
        <w:rPr>
          <w:rFonts w:ascii="Courier New" w:hAnsi="Courier New"/>
          <w:noProof/>
          <w:sz w:val="20"/>
        </w:rPr>
      </w:pPr>
      <w:r w:rsidRPr="00114E14">
        <w:rPr>
          <w:rFonts w:ascii="Courier New" w:hAnsi="Courier New"/>
          <w:noProof/>
          <w:sz w:val="20"/>
        </w:rPr>
        <w:tab/>
        <w:t>if</w:t>
      </w:r>
      <w:r w:rsidRPr="00114E14">
        <w:rPr>
          <w:rFonts w:ascii="Courier New" w:hAnsi="Courier New"/>
          <w:noProof/>
          <w:sz w:val="20"/>
        </w:rPr>
        <w:tab/>
        <w:t>receivedCheckSum &lt;&gt; expectedCheckSum:</w:t>
      </w:r>
    </w:p>
    <w:p w14:paraId="3FCB7CBC"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t>print 'Checksum error in record %i. Got %02X and expected %02X ' % (</w:t>
      </w:r>
    </w:p>
    <w:p w14:paraId="7C7D0206" w14:textId="77777777" w:rsidR="001F331C" w:rsidRPr="00114E14" w:rsidRDefault="001F331C">
      <w:pPr>
        <w:rPr>
          <w:rFonts w:ascii="Courier New" w:hAnsi="Courier New"/>
          <w:noProof/>
          <w:sz w:val="20"/>
        </w:rPr>
      </w:pP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r>
      <w:r w:rsidRPr="00114E14">
        <w:rPr>
          <w:rFonts w:ascii="Courier New" w:hAnsi="Courier New"/>
          <w:noProof/>
          <w:sz w:val="20"/>
        </w:rPr>
        <w:tab/>
        <w:t>k, receivedCheckSum, expectedCheckSum)</w:t>
      </w:r>
    </w:p>
    <w:p w14:paraId="62C39631" w14:textId="77777777" w:rsidR="001F331C" w:rsidRPr="00114E14" w:rsidRDefault="001F331C">
      <w:pPr>
        <w:rPr>
          <w:rFonts w:ascii="Courier New" w:hAnsi="Courier New"/>
          <w:noProof/>
          <w:sz w:val="20"/>
        </w:rPr>
      </w:pPr>
      <w:r w:rsidRPr="00114E14">
        <w:rPr>
          <w:rFonts w:ascii="Courier New" w:hAnsi="Courier New"/>
          <w:noProof/>
          <w:sz w:val="20"/>
        </w:rPr>
        <w:tab/>
        <w:t>i += count + 5</w:t>
      </w:r>
    </w:p>
    <w:p w14:paraId="0465B2F1" w14:textId="77777777" w:rsidR="001F331C" w:rsidRPr="00114E14" w:rsidRDefault="001F331C">
      <w:pPr>
        <w:rPr>
          <w:rFonts w:ascii="Courier New" w:hAnsi="Courier New"/>
          <w:noProof/>
          <w:sz w:val="20"/>
        </w:rPr>
      </w:pPr>
      <w:r w:rsidRPr="00114E14">
        <w:rPr>
          <w:rFonts w:ascii="Courier New" w:hAnsi="Courier New"/>
          <w:noProof/>
          <w:sz w:val="20"/>
        </w:rPr>
        <w:tab/>
        <w:t>count = ord(b[i])</w:t>
      </w:r>
    </w:p>
    <w:p w14:paraId="4C8E728F" w14:textId="77777777" w:rsidR="001F331C" w:rsidRPr="00114E14" w:rsidRDefault="001F331C">
      <w:pPr>
        <w:rPr>
          <w:rFonts w:ascii="Courier New" w:hAnsi="Courier New"/>
          <w:noProof/>
          <w:sz w:val="20"/>
        </w:rPr>
      </w:pPr>
      <w:r w:rsidRPr="00114E14">
        <w:rPr>
          <w:rFonts w:ascii="Courier New" w:hAnsi="Courier New"/>
          <w:noProof/>
          <w:sz w:val="20"/>
        </w:rPr>
        <w:tab/>
        <w:t>k += 1</w:t>
      </w:r>
    </w:p>
    <w:p w14:paraId="0FCDBBD5" w14:textId="77777777" w:rsidR="001F331C" w:rsidRPr="00114E14" w:rsidRDefault="001F331C">
      <w:pPr>
        <w:rPr>
          <w:rFonts w:ascii="Courier New" w:hAnsi="Courier New"/>
          <w:noProof/>
          <w:sz w:val="20"/>
        </w:rPr>
      </w:pPr>
      <w:r w:rsidRPr="00114E14">
        <w:rPr>
          <w:rFonts w:ascii="Courier New" w:hAnsi="Courier New"/>
          <w:noProof/>
          <w:sz w:val="20"/>
        </w:rPr>
        <w:tab/>
        <w:t>previousCheckSum = checkSum</w:t>
      </w:r>
    </w:p>
    <w:p w14:paraId="62AB92B9" w14:textId="77777777" w:rsidR="001F331C" w:rsidRPr="00114E14" w:rsidRDefault="001F331C">
      <w:pPr>
        <w:rPr>
          <w:rFonts w:ascii="Courier New" w:hAnsi="Courier New"/>
          <w:noProof/>
          <w:sz w:val="20"/>
        </w:rPr>
      </w:pPr>
    </w:p>
    <w:p w14:paraId="6B28B3D2" w14:textId="77777777" w:rsidR="001F331C" w:rsidRPr="00114E14" w:rsidRDefault="001F331C">
      <w:pPr>
        <w:rPr>
          <w:rFonts w:ascii="Courier New" w:hAnsi="Courier New"/>
          <w:noProof/>
          <w:sz w:val="20"/>
        </w:rPr>
      </w:pPr>
      <w:r w:rsidRPr="00114E14">
        <w:rPr>
          <w:rFonts w:ascii="Courier New" w:hAnsi="Courier New"/>
          <w:noProof/>
          <w:sz w:val="20"/>
        </w:rPr>
        <w:t>i = len(result)</w:t>
      </w:r>
    </w:p>
    <w:p w14:paraId="13877FB8" w14:textId="77777777" w:rsidR="001F331C" w:rsidRPr="00114E14" w:rsidRDefault="001F331C">
      <w:pPr>
        <w:rPr>
          <w:rFonts w:ascii="Courier New" w:hAnsi="Courier New"/>
          <w:noProof/>
          <w:sz w:val="20"/>
        </w:rPr>
      </w:pPr>
      <w:r w:rsidRPr="00114E14">
        <w:rPr>
          <w:rFonts w:ascii="Courier New" w:hAnsi="Courier New"/>
          <w:noProof/>
          <w:sz w:val="20"/>
        </w:rPr>
        <w:t>while result[i - 1] == chr(0):</w:t>
      </w:r>
    </w:p>
    <w:p w14:paraId="503B7635" w14:textId="77777777" w:rsidR="001F331C" w:rsidRPr="00114E14" w:rsidRDefault="001F331C">
      <w:pPr>
        <w:rPr>
          <w:rFonts w:ascii="Courier New" w:hAnsi="Courier New"/>
          <w:noProof/>
          <w:sz w:val="20"/>
        </w:rPr>
      </w:pPr>
      <w:r w:rsidRPr="00114E14">
        <w:rPr>
          <w:rFonts w:ascii="Courier New" w:hAnsi="Courier New"/>
          <w:noProof/>
          <w:sz w:val="20"/>
        </w:rPr>
        <w:tab/>
        <w:t>i -= 1</w:t>
      </w:r>
    </w:p>
    <w:p w14:paraId="1432AA38" w14:textId="77777777" w:rsidR="001F331C" w:rsidRPr="00114E14" w:rsidRDefault="001F331C">
      <w:pPr>
        <w:rPr>
          <w:rFonts w:ascii="Courier New" w:hAnsi="Courier New"/>
          <w:noProof/>
          <w:sz w:val="20"/>
        </w:rPr>
      </w:pPr>
    </w:p>
    <w:p w14:paraId="76B8ED73" w14:textId="77777777" w:rsidR="001F331C" w:rsidRPr="00114E14" w:rsidRDefault="001F331C">
      <w:pPr>
        <w:rPr>
          <w:rFonts w:ascii="Courier New" w:hAnsi="Courier New"/>
          <w:noProof/>
          <w:sz w:val="20"/>
        </w:rPr>
      </w:pPr>
      <w:r w:rsidRPr="00114E14">
        <w:rPr>
          <w:rFonts w:ascii="Courier New" w:hAnsi="Courier New"/>
          <w:noProof/>
          <w:sz w:val="20"/>
        </w:rPr>
        <w:t>f = file(sys.argv[2], 'wb+')</w:t>
      </w:r>
    </w:p>
    <w:p w14:paraId="2F7A3D14" w14:textId="77777777" w:rsidR="001F331C" w:rsidRPr="00114E14" w:rsidRDefault="001F331C">
      <w:pPr>
        <w:rPr>
          <w:rFonts w:ascii="Courier New" w:hAnsi="Courier New"/>
          <w:noProof/>
          <w:sz w:val="20"/>
        </w:rPr>
      </w:pPr>
      <w:r w:rsidRPr="00114E14">
        <w:rPr>
          <w:rFonts w:ascii="Courier New" w:hAnsi="Courier New"/>
          <w:noProof/>
          <w:sz w:val="20"/>
        </w:rPr>
        <w:t>for c in result[:i]:</w:t>
      </w:r>
    </w:p>
    <w:p w14:paraId="7F85FC1B" w14:textId="77777777" w:rsidR="001F331C" w:rsidRPr="00114E14" w:rsidRDefault="001F331C">
      <w:pPr>
        <w:rPr>
          <w:rFonts w:ascii="Courier New" w:hAnsi="Courier New"/>
          <w:noProof/>
          <w:sz w:val="20"/>
        </w:rPr>
      </w:pPr>
      <w:r w:rsidRPr="00114E14">
        <w:rPr>
          <w:rFonts w:ascii="Courier New" w:hAnsi="Courier New"/>
          <w:noProof/>
          <w:sz w:val="20"/>
        </w:rPr>
        <w:tab/>
        <w:t>f.write(c)</w:t>
      </w:r>
    </w:p>
    <w:p w14:paraId="5225A1D3" w14:textId="77777777" w:rsidR="001F331C" w:rsidRPr="00114E14" w:rsidRDefault="001F331C">
      <w:pPr>
        <w:rPr>
          <w:rFonts w:ascii="Courier New" w:hAnsi="Courier New"/>
          <w:noProof/>
          <w:sz w:val="20"/>
        </w:rPr>
      </w:pPr>
      <w:r w:rsidRPr="00114E14">
        <w:rPr>
          <w:rFonts w:ascii="Courier New" w:hAnsi="Courier New"/>
          <w:noProof/>
          <w:sz w:val="20"/>
        </w:rPr>
        <w:t>f.close()</w:t>
      </w:r>
    </w:p>
    <w:p w14:paraId="08BE0BF9" w14:textId="77777777" w:rsidR="001F331C" w:rsidRPr="00114E14" w:rsidRDefault="001F331C">
      <w:pPr>
        <w:rPr>
          <w:rFonts w:ascii="Courier New" w:hAnsi="Courier New"/>
          <w:noProof/>
          <w:sz w:val="20"/>
        </w:rPr>
      </w:pPr>
      <w:r w:rsidRPr="00114E14">
        <w:rPr>
          <w:rFonts w:ascii="Courier New" w:hAnsi="Courier New"/>
          <w:noProof/>
          <w:sz w:val="20"/>
        </w:rPr>
        <w:t>print '%i load records processed and %i bytes written to %s' % (k, i,</w:t>
      </w:r>
    </w:p>
    <w:p w14:paraId="7DDE0DA5" w14:textId="77777777" w:rsidR="001F331C" w:rsidRPr="00114E14" w:rsidRDefault="001F331C">
      <w:pPr>
        <w:rPr>
          <w:rFonts w:ascii="Courier New" w:hAnsi="Courier New"/>
          <w:noProof/>
          <w:sz w:val="20"/>
        </w:rPr>
      </w:pPr>
      <w:r w:rsidRPr="00114E14">
        <w:rPr>
          <w:rFonts w:ascii="Courier New" w:hAnsi="Courier New"/>
          <w:noProof/>
          <w:sz w:val="20"/>
        </w:rPr>
        <w:tab/>
        <w:t>sys.argv[2])</w:t>
      </w:r>
    </w:p>
    <w:p w14:paraId="4ABE6A01" w14:textId="77777777" w:rsidR="001F331C" w:rsidRPr="001E26AA" w:rsidRDefault="001F331C">
      <w:pPr>
        <w:pStyle w:val="Heading1"/>
      </w:pPr>
      <w:bookmarkStart w:id="110" w:name="_Toc28682172"/>
      <w:bookmarkStart w:id="111" w:name="_Toc140521658"/>
      <w:r w:rsidRPr="001E26AA">
        <w:lastRenderedPageBreak/>
        <w:t>Appendix: How to bring up UCSD Pascal II.0 on SIMH</w:t>
      </w:r>
      <w:bookmarkEnd w:id="110"/>
      <w:bookmarkEnd w:id="111"/>
    </w:p>
    <w:p w14:paraId="05F573F8" w14:textId="77777777" w:rsidR="001F331C" w:rsidRPr="001E26AA" w:rsidRDefault="001F331C">
      <w:pPr>
        <w:pStyle w:val="PlainText"/>
      </w:pPr>
      <w:r w:rsidRPr="001E26AA">
        <w:t xml:space="preserve">Precondition: Your current working directory contains the files mentioned below and altairz80 is available. The files *.raw.gz are here: </w:t>
      </w:r>
      <w:hyperlink r:id="rId10" w:history="1">
        <w:r w:rsidRPr="001E26AA">
          <w:rPr>
            <w:rStyle w:val="Hyperlink"/>
          </w:rPr>
          <w:t>http://bitsavers.org/bits/UCSD_Pascal/ucsd_II.0/</w:t>
        </w:r>
      </w:hyperlink>
    </w:p>
    <w:p w14:paraId="346EAF23" w14:textId="77777777" w:rsidR="001F331C" w:rsidRPr="001E26AA" w:rsidRDefault="001F331C">
      <w:pPr>
        <w:pStyle w:val="SIMCommand"/>
      </w:pPr>
      <w:r w:rsidRPr="001E26AA">
        <w:t>U002A.5_Z80_SYS1.raw.gz    U012.1_SYS_2.raw.gz    ucsd    ucsd.dsk</w:t>
      </w:r>
    </w:p>
    <w:p w14:paraId="1541947B" w14:textId="77777777" w:rsidR="001F331C" w:rsidRPr="001E26AA" w:rsidRDefault="001F331C">
      <w:pPr>
        <w:pStyle w:val="PlainText"/>
      </w:pPr>
      <w:r w:rsidRPr="001E26AA">
        <w:rPr>
          <w:b/>
        </w:rPr>
        <w:t>Step 1</w:t>
      </w:r>
      <w:r w:rsidRPr="001E26AA">
        <w:t>: Get U002A.5_Z80_SYS1.raw.gz and U012.1_SYS_2.raw.gz from the distribution and gunzip “gunzip *gz”.</w:t>
      </w:r>
    </w:p>
    <w:p w14:paraId="0FE9E018" w14:textId="77777777" w:rsidR="001F331C" w:rsidRPr="001E26AA" w:rsidRDefault="001F331C">
      <w:pPr>
        <w:pStyle w:val="PlainText"/>
      </w:pPr>
      <w:r w:rsidRPr="001E26AA">
        <w:rPr>
          <w:b/>
        </w:rPr>
        <w:t>Step 2</w:t>
      </w:r>
      <w:r w:rsidRPr="001E26AA">
        <w:t>: Patch H command with ZAP (H command will otherwise indefinitely loop as patched command is a jump to itself). Execute altairz80 with "altairz80 ucsd", type ^E and "G 0" at the "sim&gt;" command prompt. This brings you back to CP/M. At the "E&gt;" type "ZAP" to invoke the disk editor for fixing on drive A: sector 13 on track 5 as shown below.</w:t>
      </w:r>
    </w:p>
    <w:p w14:paraId="1A46AF0B" w14:textId="77777777" w:rsidR="001F331C" w:rsidRPr="001E26AA" w:rsidRDefault="001F331C">
      <w:pPr>
        <w:pStyle w:val="PlainText"/>
        <w:numPr>
          <w:ilvl w:val="1"/>
          <w:numId w:val="7"/>
        </w:numPr>
      </w:pPr>
      <w:r w:rsidRPr="001E26AA">
        <w:t>Change drive to A (D command)</w:t>
      </w:r>
    </w:p>
    <w:p w14:paraId="24B606EC" w14:textId="77777777" w:rsidR="001F331C" w:rsidRPr="001E26AA" w:rsidRDefault="001F331C">
      <w:pPr>
        <w:pStyle w:val="PlainText"/>
        <w:numPr>
          <w:ilvl w:val="1"/>
          <w:numId w:val="7"/>
        </w:numPr>
      </w:pPr>
      <w:r w:rsidRPr="001E26AA">
        <w:t>Select track/Sector (S command)</w:t>
      </w:r>
    </w:p>
    <w:p w14:paraId="763461F9" w14:textId="77777777" w:rsidR="001F331C" w:rsidRPr="001E26AA" w:rsidRDefault="001F331C">
      <w:pPr>
        <w:pStyle w:val="PlainText"/>
        <w:numPr>
          <w:ilvl w:val="1"/>
          <w:numId w:val="7"/>
        </w:numPr>
      </w:pPr>
      <w:r w:rsidRPr="001E26AA">
        <w:t>Select Track (T command) - type 5 &lt;return&gt;</w:t>
      </w:r>
    </w:p>
    <w:p w14:paraId="529F9048" w14:textId="77777777" w:rsidR="001F331C" w:rsidRPr="001E26AA" w:rsidRDefault="001F331C">
      <w:pPr>
        <w:pStyle w:val="PlainText"/>
        <w:numPr>
          <w:ilvl w:val="1"/>
          <w:numId w:val="7"/>
        </w:numPr>
      </w:pPr>
      <w:r w:rsidRPr="001E26AA">
        <w:t>Select Sector (S command) - type C &lt;return&gt;</w:t>
      </w:r>
    </w:p>
    <w:p w14:paraId="4E6EF9B0" w14:textId="77777777" w:rsidR="001F331C" w:rsidRPr="001E26AA" w:rsidRDefault="001F331C">
      <w:pPr>
        <w:pStyle w:val="PlainText"/>
        <w:numPr>
          <w:ilvl w:val="1"/>
          <w:numId w:val="7"/>
        </w:numPr>
      </w:pPr>
      <w:r w:rsidRPr="001E26AA">
        <w:t>Edit sector (E command)</w:t>
      </w:r>
    </w:p>
    <w:p w14:paraId="126DC57C" w14:textId="77777777" w:rsidR="001F331C" w:rsidRPr="001E26AA" w:rsidRDefault="001F331C">
      <w:pPr>
        <w:pStyle w:val="PlainText"/>
      </w:pPr>
      <w:r w:rsidRPr="001E26AA">
        <w:t>change</w:t>
      </w:r>
    </w:p>
    <w:p w14:paraId="183DD2C8" w14:textId="77777777" w:rsidR="001F331C" w:rsidRPr="001E26AA" w:rsidRDefault="001F331C">
      <w:pPr>
        <w:pStyle w:val="SIMCommandSmall"/>
        <w:rPr>
          <w:noProof/>
        </w:rPr>
      </w:pPr>
      <w:r w:rsidRPr="001E26AA">
        <w:rPr>
          <w:noProof/>
        </w:rPr>
        <w:t>000060   C2 96 1A 21  FF FF C3 AC  1A C3 E9 1A  D1 2A 1A 03   |B..!C,.Ci.Q*..|</w:t>
      </w:r>
    </w:p>
    <w:p w14:paraId="16CC06FE" w14:textId="77777777" w:rsidR="001F331C" w:rsidRPr="001E26AA" w:rsidRDefault="001F331C">
      <w:pPr>
        <w:pStyle w:val="PlainText"/>
      </w:pPr>
      <w:r w:rsidRPr="001E26AA">
        <w:t>to</w:t>
      </w:r>
    </w:p>
    <w:p w14:paraId="2C350AED" w14:textId="77777777" w:rsidR="001F331C" w:rsidRPr="001E26AA" w:rsidRDefault="001F331C">
      <w:pPr>
        <w:pStyle w:val="SIMCommandSmall"/>
        <w:rPr>
          <w:noProof/>
        </w:rPr>
      </w:pPr>
      <w:r w:rsidRPr="001E26AA">
        <w:rPr>
          <w:noProof/>
        </w:rPr>
        <w:t>000060   C2 96 1A 21  FF FF C3 AC  1A C3 00 00  D1 2A 1A 03   |B..!C,.Ci.....|</w:t>
      </w:r>
    </w:p>
    <w:p w14:paraId="09F0F8F9" w14:textId="77777777" w:rsidR="001F331C" w:rsidRPr="001E26AA" w:rsidRDefault="001F331C">
      <w:pPr>
        <w:pStyle w:val="PlainText"/>
        <w:numPr>
          <w:ilvl w:val="1"/>
          <w:numId w:val="7"/>
        </w:numPr>
      </w:pPr>
      <w:r w:rsidRPr="001E26AA">
        <w:t xml:space="preserve">Commit change with ^W </w:t>
      </w:r>
      <w:proofErr w:type="gramStart"/>
      <w:r w:rsidRPr="001E26AA">
        <w:t>command</w:t>
      </w:r>
      <w:proofErr w:type="gramEnd"/>
    </w:p>
    <w:p w14:paraId="7C8C17E2" w14:textId="77777777" w:rsidR="001F331C" w:rsidRPr="001E26AA" w:rsidRDefault="001F331C">
      <w:pPr>
        <w:pStyle w:val="PlainText"/>
        <w:numPr>
          <w:ilvl w:val="1"/>
          <w:numId w:val="7"/>
        </w:numPr>
      </w:pPr>
      <w:r w:rsidRPr="001E26AA">
        <w:t xml:space="preserve">Exit ZAP with Z </w:t>
      </w:r>
      <w:proofErr w:type="gramStart"/>
      <w:r w:rsidRPr="001E26AA">
        <w:t>command</w:t>
      </w:r>
      <w:proofErr w:type="gramEnd"/>
    </w:p>
    <w:p w14:paraId="257D387B" w14:textId="77777777" w:rsidR="001F331C" w:rsidRPr="001E26AA" w:rsidRDefault="001F331C">
      <w:pPr>
        <w:pStyle w:val="PlainText"/>
        <w:numPr>
          <w:ilvl w:val="1"/>
          <w:numId w:val="7"/>
        </w:numPr>
      </w:pPr>
      <w:r w:rsidRPr="001E26AA">
        <w:t>Exit simulator (^E and bye)</w:t>
      </w:r>
    </w:p>
    <w:p w14:paraId="4FEC986E" w14:textId="77777777" w:rsidR="001F331C" w:rsidRPr="001E26AA" w:rsidRDefault="001F331C">
      <w:pPr>
        <w:pStyle w:val="PlainText"/>
      </w:pPr>
      <w:r w:rsidRPr="001E26AA">
        <w:t>before</w:t>
      </w:r>
    </w:p>
    <w:p w14:paraId="42A09452" w14:textId="77777777" w:rsidR="001F331C" w:rsidRPr="001E26AA" w:rsidRDefault="001F331C">
      <w:pPr>
        <w:pStyle w:val="SIMCommandSmall"/>
      </w:pPr>
      <w:r w:rsidRPr="001E26AA">
        <w:t xml:space="preserve">      Current Track    Current Sector     Current Block      Current Drive</w:t>
      </w:r>
    </w:p>
    <w:p w14:paraId="2566D7E5" w14:textId="77777777" w:rsidR="001F331C" w:rsidRPr="001E26AA" w:rsidRDefault="001F331C">
      <w:pPr>
        <w:pStyle w:val="SIMCommandSmall"/>
      </w:pPr>
      <w:r w:rsidRPr="001E26AA">
        <w:t xml:space="preserve">       0005             000C               000B                A:</w:t>
      </w:r>
    </w:p>
    <w:p w14:paraId="75753851" w14:textId="77777777" w:rsidR="001F331C" w:rsidRPr="001E26AA" w:rsidRDefault="001F331C">
      <w:pPr>
        <w:pStyle w:val="SIMCommandSmall"/>
      </w:pPr>
      <w:r w:rsidRPr="001E26AA">
        <w:t xml:space="preserve">Offset    </w:t>
      </w:r>
      <w:proofErr w:type="gramStart"/>
      <w:r w:rsidRPr="001E26AA">
        <w:t>0  1</w:t>
      </w:r>
      <w:proofErr w:type="gramEnd"/>
      <w:r w:rsidRPr="001E26AA">
        <w:t xml:space="preserve">  2  3   4  5  6  7   8  9  A  B   C  D  E  F    -----ASCII------</w:t>
      </w:r>
    </w:p>
    <w:p w14:paraId="2CFE6A3F" w14:textId="77777777" w:rsidR="001F331C" w:rsidRPr="001E26AA" w:rsidRDefault="001F331C">
      <w:pPr>
        <w:pStyle w:val="SIMCommandSmall"/>
        <w:rPr>
          <w:noProof/>
        </w:rPr>
      </w:pPr>
      <w:r w:rsidRPr="001E26AA">
        <w:rPr>
          <w:noProof/>
        </w:rPr>
        <w:t>000000   09 29 29 EB  01 36 00 2A  94 02 19 09  C9 E1 22 90   |.))k.6.*....Ia".|</w:t>
      </w:r>
    </w:p>
    <w:p w14:paraId="373EBF3D" w14:textId="77777777" w:rsidR="001F331C" w:rsidRPr="001E26AA" w:rsidRDefault="001F331C">
      <w:pPr>
        <w:pStyle w:val="SIMCommandSmall"/>
        <w:rPr>
          <w:noProof/>
        </w:rPr>
      </w:pPr>
      <w:r w:rsidRPr="001E26AA">
        <w:rPr>
          <w:noProof/>
        </w:rPr>
        <w:t>000010   02 E1 22 92  02 D1 EB 22  94 02 EB 2A  90 02 06 08   |.a"..Qk"..k*....|</w:t>
      </w:r>
    </w:p>
    <w:p w14:paraId="7D3B6484" w14:textId="77777777" w:rsidR="001F331C" w:rsidRPr="001E26AA" w:rsidRDefault="001F331C">
      <w:pPr>
        <w:pStyle w:val="SIMCommandSmall"/>
        <w:rPr>
          <w:noProof/>
        </w:rPr>
      </w:pPr>
      <w:r w:rsidRPr="001E26AA">
        <w:rPr>
          <w:noProof/>
        </w:rPr>
        <w:t>000020   1A BE C2 BA  1A 23 13 10  F7 21 00 00  E5 2A 94 02   |.&gt;B:.#..w!..e*..|</w:t>
      </w:r>
    </w:p>
    <w:p w14:paraId="6A8C2897" w14:textId="77777777" w:rsidR="001F331C" w:rsidRPr="001E26AA" w:rsidRDefault="001F331C">
      <w:pPr>
        <w:pStyle w:val="SIMCommandSmall"/>
        <w:rPr>
          <w:noProof/>
        </w:rPr>
      </w:pPr>
      <w:r w:rsidRPr="001E26AA">
        <w:rPr>
          <w:noProof/>
        </w:rPr>
        <w:t>000030   EB 2A 92 02  73 23 72 C3  A4 03 D2 D3  1A 2A 94 02   |k*..s#rC$.RS.*..|</w:t>
      </w:r>
    </w:p>
    <w:p w14:paraId="1DFE26D0" w14:textId="77777777" w:rsidR="001F331C" w:rsidRPr="001E26AA" w:rsidRDefault="001F331C">
      <w:pPr>
        <w:pStyle w:val="SIMCommandSmall"/>
        <w:rPr>
          <w:noProof/>
        </w:rPr>
      </w:pPr>
      <w:r w:rsidRPr="001E26AA">
        <w:rPr>
          <w:noProof/>
        </w:rPr>
        <w:t>000040   11 08 00 19  5E 23 56 7B  3D B2 C2 96  1A 21 01 00   |....^#V{=2B..!..|</w:t>
      </w:r>
    </w:p>
    <w:p w14:paraId="3A23BA00" w14:textId="77777777" w:rsidR="001F331C" w:rsidRPr="001E26AA" w:rsidRDefault="001F331C">
      <w:pPr>
        <w:pStyle w:val="SIMCommandSmall"/>
        <w:rPr>
          <w:noProof/>
        </w:rPr>
      </w:pPr>
      <w:r w:rsidRPr="001E26AA">
        <w:rPr>
          <w:noProof/>
        </w:rPr>
        <w:t>000050   C3 AC 1A 2A  94 02 11 0A  00 19 5E 23  56 7B 3D B2   |C,.*......^#V{=2|</w:t>
      </w:r>
    </w:p>
    <w:p w14:paraId="07A373EF" w14:textId="77777777" w:rsidR="001F331C" w:rsidRPr="001E26AA" w:rsidRDefault="001F331C">
      <w:pPr>
        <w:pStyle w:val="SIMCommandSmall"/>
        <w:rPr>
          <w:noProof/>
        </w:rPr>
      </w:pPr>
      <w:r w:rsidRPr="001E26AA">
        <w:rPr>
          <w:noProof/>
        </w:rPr>
        <w:t>000060   C2 96 1A 21  FF FF C3 AC  1A C3 E9 1A  D1 2A 1A 03   |B..!C,.Ci.Q*..|</w:t>
      </w:r>
    </w:p>
    <w:p w14:paraId="24A35AD0" w14:textId="77777777" w:rsidR="001F331C" w:rsidRPr="001E26AA" w:rsidRDefault="001F331C">
      <w:pPr>
        <w:pStyle w:val="SIMCommandSmall"/>
        <w:rPr>
          <w:noProof/>
        </w:rPr>
      </w:pPr>
      <w:r w:rsidRPr="001E26AA">
        <w:rPr>
          <w:noProof/>
        </w:rPr>
        <w:t>000070   EB 73 23 72  D1 2A 1C 03  EB 73 23 72  C3 B0 03 07   |ks#rQ*..ks#rC0..|</w:t>
      </w:r>
    </w:p>
    <w:p w14:paraId="29DF9FE0" w14:textId="77777777" w:rsidR="001F331C" w:rsidRPr="001E26AA" w:rsidRDefault="001F331C">
      <w:pPr>
        <w:pStyle w:val="PlainText"/>
      </w:pPr>
      <w:r w:rsidRPr="001E26AA">
        <w:t>after</w:t>
      </w:r>
    </w:p>
    <w:p w14:paraId="030524B4" w14:textId="77777777" w:rsidR="001F331C" w:rsidRPr="001E26AA" w:rsidRDefault="001F331C">
      <w:pPr>
        <w:pStyle w:val="SIMCommandSmall"/>
      </w:pPr>
      <w:r w:rsidRPr="001E26AA">
        <w:t xml:space="preserve">      Current Track    Current Sector     Current Block      Current Drive</w:t>
      </w:r>
    </w:p>
    <w:p w14:paraId="775DB613" w14:textId="77777777" w:rsidR="001F331C" w:rsidRPr="001E26AA" w:rsidRDefault="001F331C">
      <w:pPr>
        <w:pStyle w:val="SIMCommandSmall"/>
      </w:pPr>
      <w:r w:rsidRPr="001E26AA">
        <w:t xml:space="preserve">       0005             000C               000B                A:</w:t>
      </w:r>
    </w:p>
    <w:p w14:paraId="611EE8F2" w14:textId="77777777" w:rsidR="001F331C" w:rsidRPr="001E26AA" w:rsidRDefault="001F331C">
      <w:pPr>
        <w:pStyle w:val="SIMCommandSmall"/>
      </w:pPr>
      <w:r w:rsidRPr="001E26AA">
        <w:t xml:space="preserve">Offset    </w:t>
      </w:r>
      <w:proofErr w:type="gramStart"/>
      <w:r w:rsidRPr="001E26AA">
        <w:t>0  1</w:t>
      </w:r>
      <w:proofErr w:type="gramEnd"/>
      <w:r w:rsidRPr="001E26AA">
        <w:t xml:space="preserve">  2  3   4  5  6  7   8  9  A  B   C  D  E  F    -----ASCII------</w:t>
      </w:r>
    </w:p>
    <w:p w14:paraId="79DB67FF" w14:textId="77777777" w:rsidR="001F331C" w:rsidRPr="001E26AA" w:rsidRDefault="001F331C">
      <w:pPr>
        <w:pStyle w:val="SIMCommandSmall"/>
        <w:rPr>
          <w:noProof/>
        </w:rPr>
      </w:pPr>
      <w:r w:rsidRPr="001E26AA">
        <w:rPr>
          <w:noProof/>
        </w:rPr>
        <w:t>000000   09 29 29 EB  01 36 00 2A  94 02 19 09  C9 E1 22 90   |.))k.6.*....Ia".|</w:t>
      </w:r>
    </w:p>
    <w:p w14:paraId="7131AAE7" w14:textId="77777777" w:rsidR="001F331C" w:rsidRPr="001E26AA" w:rsidRDefault="001F331C">
      <w:pPr>
        <w:pStyle w:val="SIMCommandSmall"/>
        <w:rPr>
          <w:noProof/>
        </w:rPr>
      </w:pPr>
      <w:r w:rsidRPr="001E26AA">
        <w:rPr>
          <w:noProof/>
        </w:rPr>
        <w:t>000010   02 E1 22 92  02 D1 EB 22  94 02 EB 2A  90 02 06 08   |.a"..Qk"..k*....|</w:t>
      </w:r>
    </w:p>
    <w:p w14:paraId="19765722" w14:textId="77777777" w:rsidR="001F331C" w:rsidRPr="001E26AA" w:rsidRDefault="001F331C">
      <w:pPr>
        <w:pStyle w:val="SIMCommandSmall"/>
        <w:rPr>
          <w:noProof/>
        </w:rPr>
      </w:pPr>
      <w:r w:rsidRPr="001E26AA">
        <w:rPr>
          <w:noProof/>
        </w:rPr>
        <w:t>000020   1A BE C2 BA  1A 23 13 10  F7 21 00 00  E5 2A 94 02   |.&gt;B:.#..w!..e*..|</w:t>
      </w:r>
    </w:p>
    <w:p w14:paraId="6BF96686" w14:textId="77777777" w:rsidR="001F331C" w:rsidRPr="001E26AA" w:rsidRDefault="001F331C">
      <w:pPr>
        <w:pStyle w:val="SIMCommandSmall"/>
        <w:rPr>
          <w:noProof/>
        </w:rPr>
      </w:pPr>
      <w:r w:rsidRPr="001E26AA">
        <w:rPr>
          <w:noProof/>
        </w:rPr>
        <w:t>000030   EB 2A 92 02  73 23 72 C3  A4 03 D2 D3  1A 2A 94 02   |k*..s#rC$.RS.*..|</w:t>
      </w:r>
    </w:p>
    <w:p w14:paraId="59DF2534" w14:textId="77777777" w:rsidR="001F331C" w:rsidRPr="001E26AA" w:rsidRDefault="001F331C">
      <w:pPr>
        <w:pStyle w:val="SIMCommandSmall"/>
        <w:rPr>
          <w:noProof/>
        </w:rPr>
      </w:pPr>
      <w:r w:rsidRPr="001E26AA">
        <w:rPr>
          <w:noProof/>
        </w:rPr>
        <w:t>000040   11 08 00 19  5E 23 56 7B  3D B2 C2 96  1A 21 01 00   |....^#V{=2B..!..|</w:t>
      </w:r>
    </w:p>
    <w:p w14:paraId="60A325EA" w14:textId="77777777" w:rsidR="001F331C" w:rsidRPr="001E26AA" w:rsidRDefault="001F331C">
      <w:pPr>
        <w:pStyle w:val="SIMCommandSmall"/>
        <w:rPr>
          <w:noProof/>
        </w:rPr>
      </w:pPr>
      <w:r w:rsidRPr="001E26AA">
        <w:rPr>
          <w:noProof/>
        </w:rPr>
        <w:t>000050   C3 AC 1A 2A  94 02 11 0A  00 19 5E 23  56 7B 3D B2   |C,.*......^#V{=2|</w:t>
      </w:r>
    </w:p>
    <w:p w14:paraId="6DF25CAB" w14:textId="77777777" w:rsidR="001F331C" w:rsidRPr="001E26AA" w:rsidRDefault="001F331C">
      <w:pPr>
        <w:pStyle w:val="SIMCommandSmall"/>
        <w:rPr>
          <w:noProof/>
        </w:rPr>
      </w:pPr>
      <w:r w:rsidRPr="001E26AA">
        <w:rPr>
          <w:noProof/>
        </w:rPr>
        <w:t>000060   C2 96 1A 21  FF FF C3 AC  1A C3 00 00  D1 2A 1A 03   |B..!C,.Ci.....|</w:t>
      </w:r>
    </w:p>
    <w:p w14:paraId="05DA0416" w14:textId="77777777" w:rsidR="001F331C" w:rsidRPr="001E26AA" w:rsidRDefault="001F331C">
      <w:pPr>
        <w:pStyle w:val="SIMCommandSmall"/>
        <w:rPr>
          <w:noProof/>
        </w:rPr>
      </w:pPr>
      <w:r w:rsidRPr="001E26AA">
        <w:rPr>
          <w:noProof/>
        </w:rPr>
        <w:t>000070   EB 73 23 72  D1 2A 1C 03  EB 73 23 72  C3 B0 03 07   |ks#rQ*..ks#rC0..|</w:t>
      </w:r>
    </w:p>
    <w:p w14:paraId="17DB6C21" w14:textId="77777777" w:rsidR="001F331C" w:rsidRPr="001E26AA" w:rsidRDefault="001F331C">
      <w:pPr>
        <w:pStyle w:val="PlainText"/>
      </w:pPr>
      <w:r w:rsidRPr="001E26AA">
        <w:rPr>
          <w:b/>
        </w:rPr>
        <w:lastRenderedPageBreak/>
        <w:t>Step 3</w:t>
      </w:r>
      <w:r w:rsidRPr="001E26AA">
        <w:t>: Proceed to UCSD Pascal by typing "pascal" &lt;return&gt; at the "E&gt;" command prompt. Type &lt;return&gt; until you see the menu bar:</w:t>
      </w:r>
    </w:p>
    <w:p w14:paraId="57CFE0F0" w14:textId="77777777" w:rsidR="001F331C" w:rsidRPr="001E26AA" w:rsidRDefault="001F331C">
      <w:pPr>
        <w:pStyle w:val="SIMCommand"/>
        <w:rPr>
          <w:noProof/>
        </w:rPr>
      </w:pPr>
      <w:r w:rsidRPr="001E26AA">
        <w:rPr>
          <w:noProof/>
        </w:rPr>
        <w:t>Command: E(dit, R(un, F(ile, C(omp, L(ink, X(ecute, A(ssem, D(ebug,? [II.0]</w:t>
      </w:r>
    </w:p>
    <w:p w14:paraId="5CF544CE" w14:textId="77777777" w:rsidR="001F331C" w:rsidRPr="001E26AA" w:rsidRDefault="001F331C">
      <w:pPr>
        <w:pStyle w:val="PlainText"/>
        <w:rPr>
          <w:noProof/>
        </w:rPr>
      </w:pPr>
      <w:r w:rsidRPr="001E26AA">
        <w:rPr>
          <w:noProof/>
        </w:rPr>
        <w:t>X(ecute setup and choose Prompted mode to update parameters as follows:</w:t>
      </w:r>
    </w:p>
    <w:p w14:paraId="485D8913" w14:textId="77777777" w:rsidR="001F331C" w:rsidRPr="001E26AA" w:rsidRDefault="001F331C">
      <w:pPr>
        <w:pStyle w:val="SIMCommandSmall"/>
        <w:rPr>
          <w:noProof/>
        </w:rPr>
      </w:pPr>
      <w:r w:rsidRPr="001E26AA">
        <w:rPr>
          <w:noProof/>
        </w:rPr>
        <w:t>Command: E(dit, R(un, F(ile, C(omp, L(ink, X(ecute, A(ssem, D(ebug,? [II.0]x</w:t>
      </w:r>
    </w:p>
    <w:p w14:paraId="47606981" w14:textId="77777777" w:rsidR="001F331C" w:rsidRPr="001E26AA" w:rsidRDefault="001F331C">
      <w:pPr>
        <w:pStyle w:val="SIMCommandSmall"/>
      </w:pPr>
      <w:r w:rsidRPr="001E26AA">
        <w:t xml:space="preserve">    Execute what file? setup</w:t>
      </w:r>
    </w:p>
    <w:p w14:paraId="58BC5E44" w14:textId="77777777" w:rsidR="001F331C" w:rsidRPr="001E26AA" w:rsidRDefault="001F331C">
      <w:pPr>
        <w:pStyle w:val="SIMCommandSmall"/>
      </w:pPr>
      <w:r w:rsidRPr="001E26AA">
        <w:t xml:space="preserve">    INITIALIZING............................</w:t>
      </w:r>
    </w:p>
    <w:p w14:paraId="4D793FD4" w14:textId="77777777" w:rsidR="001F331C" w:rsidRPr="001E26AA" w:rsidRDefault="001F331C">
      <w:pPr>
        <w:pStyle w:val="SIMCommandSmall"/>
      </w:pPr>
      <w:r w:rsidRPr="001E26AA">
        <w:t xml:space="preserve">    ...........................</w:t>
      </w:r>
    </w:p>
    <w:p w14:paraId="3F927BC9" w14:textId="77777777" w:rsidR="001F331C" w:rsidRPr="001E26AA" w:rsidRDefault="001F331C">
      <w:pPr>
        <w:pStyle w:val="SIMCommandSmall"/>
      </w:pPr>
      <w:r w:rsidRPr="001E26AA">
        <w:t xml:space="preserve">    SETUP: </w:t>
      </w:r>
      <w:proofErr w:type="gramStart"/>
      <w:r w:rsidRPr="001E26AA">
        <w:t>C(</w:t>
      </w:r>
      <w:proofErr w:type="gramEnd"/>
      <w:r w:rsidRPr="001E26AA">
        <w:t>HANGE T(EACH H(ELP Q(UIT [D1]</w:t>
      </w:r>
    </w:p>
    <w:p w14:paraId="71A3AAB4" w14:textId="77777777" w:rsidR="001F331C" w:rsidRPr="001E26AA" w:rsidRDefault="001F331C">
      <w:pPr>
        <w:pStyle w:val="SIMCommandSmall"/>
      </w:pPr>
      <w:r w:rsidRPr="001E26AA">
        <w:t>C</w:t>
      </w:r>
    </w:p>
    <w:p w14:paraId="2ED8AFAE" w14:textId="77777777" w:rsidR="001F331C" w:rsidRPr="001E26AA" w:rsidRDefault="001F331C">
      <w:pPr>
        <w:pStyle w:val="SIMCommandSmall"/>
      </w:pPr>
      <w:r w:rsidRPr="001E26AA">
        <w:t xml:space="preserve">    CHANGE: S(INGLE) P(ROMPTED) R(ADIX)</w:t>
      </w:r>
    </w:p>
    <w:p w14:paraId="49D87C74" w14:textId="77777777" w:rsidR="001F331C" w:rsidRPr="001E26AA" w:rsidRDefault="001F331C">
      <w:pPr>
        <w:pStyle w:val="SIMCommandSmall"/>
      </w:pPr>
      <w:r w:rsidRPr="001E26AA">
        <w:t xml:space="preserve">        H(ELP) Q(UIT)</w:t>
      </w:r>
    </w:p>
    <w:p w14:paraId="112B4A9B" w14:textId="77777777" w:rsidR="001F331C" w:rsidRPr="001E26AA" w:rsidRDefault="001F331C">
      <w:pPr>
        <w:pStyle w:val="SIMCommandSmall"/>
      </w:pPr>
      <w:r w:rsidRPr="001E26AA">
        <w:t>P</w:t>
      </w:r>
    </w:p>
    <w:p w14:paraId="44D9D554" w14:textId="77777777" w:rsidR="001F331C" w:rsidRPr="001E26AA" w:rsidRDefault="001F331C">
      <w:pPr>
        <w:pStyle w:val="SIMCommandSmall"/>
      </w:pPr>
      <w:r w:rsidRPr="001E26AA">
        <w:t xml:space="preserve">    FIELD NAME = </w:t>
      </w:r>
      <w:r w:rsidRPr="001E26AA">
        <w:rPr>
          <w:b/>
        </w:rPr>
        <w:t>BACKSPACE</w:t>
      </w:r>
    </w:p>
    <w:p w14:paraId="73D9DA1E" w14:textId="77777777" w:rsidR="001F331C" w:rsidRPr="001E26AA" w:rsidRDefault="001F331C">
      <w:pPr>
        <w:pStyle w:val="SIMCommandSmall"/>
      </w:pPr>
      <w:r w:rsidRPr="001E26AA">
        <w:t xml:space="preserve">     OCTAL DECIMAL HEXADECIMAL ASCII CONTROL</w:t>
      </w:r>
    </w:p>
    <w:p w14:paraId="0791B29A" w14:textId="77777777" w:rsidR="001F331C" w:rsidRPr="001E26AA" w:rsidRDefault="001F331C">
      <w:pPr>
        <w:pStyle w:val="SIMCommandSmall"/>
      </w:pPr>
      <w:r w:rsidRPr="001E26AA">
        <w:t xml:space="preserve">        10      8     8        BS     ^H</w:t>
      </w:r>
    </w:p>
    <w:p w14:paraId="7B7D819A"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18E1F1F9" w14:textId="77777777" w:rsidR="001F331C" w:rsidRPr="001E26AA" w:rsidRDefault="001F331C">
      <w:pPr>
        <w:pStyle w:val="SIMCommandSmall"/>
      </w:pPr>
      <w:r w:rsidRPr="001E26AA">
        <w:t xml:space="preserve">    FIELD NAME = </w:t>
      </w:r>
      <w:r w:rsidRPr="001E26AA">
        <w:rPr>
          <w:b/>
        </w:rPr>
        <w:t>EDITOR ACCEPT KEY</w:t>
      </w:r>
    </w:p>
    <w:p w14:paraId="2F0CAF35" w14:textId="77777777" w:rsidR="001F331C" w:rsidRPr="001E26AA" w:rsidRDefault="001F331C">
      <w:pPr>
        <w:pStyle w:val="SIMCommandSmall"/>
      </w:pPr>
      <w:r w:rsidRPr="001E26AA">
        <w:t xml:space="preserve">     OCTAL DECIMAL HEXADECIMAL ASCII CONTROL</w:t>
      </w:r>
    </w:p>
    <w:p w14:paraId="14AA3E40" w14:textId="77777777" w:rsidR="001F331C" w:rsidRPr="001E26AA" w:rsidRDefault="001F331C">
      <w:pPr>
        <w:pStyle w:val="SIMCommandSmall"/>
      </w:pPr>
      <w:r w:rsidRPr="001E26AA">
        <w:t xml:space="preserve">         0      0     0        NUL    ^@</w:t>
      </w:r>
    </w:p>
    <w:p w14:paraId="6222E75A"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70125A2F" w14:textId="77777777" w:rsidR="001F331C" w:rsidRPr="001E26AA" w:rsidRDefault="001F331C">
      <w:pPr>
        <w:pStyle w:val="SIMCommandSmall"/>
      </w:pPr>
      <w:proofErr w:type="gramStart"/>
      <w:r w:rsidRPr="001E26AA">
        <w:rPr>
          <w:b/>
        </w:rPr>
        <w:t>26</w:t>
      </w:r>
      <w:r w:rsidRPr="001E26AA">
        <w:t xml:space="preserve">  NEW</w:t>
      </w:r>
      <w:proofErr w:type="gramEnd"/>
      <w:r w:rsidRPr="001E26AA">
        <w:t xml:space="preserve"> VALUE: 26</w:t>
      </w:r>
    </w:p>
    <w:p w14:paraId="0B1AABE6" w14:textId="77777777" w:rsidR="001F331C" w:rsidRPr="001E26AA" w:rsidRDefault="001F331C">
      <w:pPr>
        <w:pStyle w:val="SIMCommandSmall"/>
      </w:pPr>
      <w:r w:rsidRPr="001E26AA">
        <w:t xml:space="preserve">     OCTAL DECIMAL HEXADECIMAL ASCII CONTROL</w:t>
      </w:r>
    </w:p>
    <w:p w14:paraId="19413C8C" w14:textId="77777777" w:rsidR="001F331C" w:rsidRPr="001E26AA" w:rsidRDefault="001F331C">
      <w:pPr>
        <w:pStyle w:val="SIMCommandSmall"/>
      </w:pPr>
      <w:r w:rsidRPr="001E26AA">
        <w:t xml:space="preserve">        32     26    1A        SUB    ^Z</w:t>
      </w:r>
    </w:p>
    <w:p w14:paraId="76BC7DDB"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83520D6" w14:textId="77777777" w:rsidR="001F331C" w:rsidRPr="001E26AA" w:rsidRDefault="001F331C">
      <w:pPr>
        <w:pStyle w:val="SIMCommandSmall"/>
      </w:pPr>
      <w:r w:rsidRPr="001E26AA">
        <w:t xml:space="preserve">    FIELD NAME = </w:t>
      </w:r>
      <w:r w:rsidRPr="001E26AA">
        <w:rPr>
          <w:b/>
        </w:rPr>
        <w:t>EDITOR ESCAPE KEY</w:t>
      </w:r>
    </w:p>
    <w:p w14:paraId="69398955" w14:textId="77777777" w:rsidR="001F331C" w:rsidRPr="001E26AA" w:rsidRDefault="001F331C">
      <w:pPr>
        <w:pStyle w:val="SIMCommandSmall"/>
      </w:pPr>
      <w:r w:rsidRPr="001E26AA">
        <w:t xml:space="preserve">     OCTAL DECIMAL HEXADECIMAL ASCII CONTROL</w:t>
      </w:r>
    </w:p>
    <w:p w14:paraId="5F5668AE" w14:textId="77777777" w:rsidR="001F331C" w:rsidRPr="001E26AA" w:rsidRDefault="001F331C">
      <w:pPr>
        <w:pStyle w:val="SIMCommandSmall"/>
      </w:pPr>
      <w:r w:rsidRPr="001E26AA">
        <w:t xml:space="preserve">        33     27    1B        ESC    </w:t>
      </w:r>
      <w:proofErr w:type="gramStart"/>
      <w:r w:rsidRPr="001E26AA">
        <w:t>^[</w:t>
      </w:r>
      <w:proofErr w:type="gramEnd"/>
    </w:p>
    <w:p w14:paraId="10FABD25"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7E36F76D" w14:textId="77777777" w:rsidR="001F331C" w:rsidRPr="001E26AA" w:rsidRDefault="001F331C">
      <w:pPr>
        <w:pStyle w:val="SIMCommandSmall"/>
      </w:pPr>
      <w:r w:rsidRPr="001E26AA">
        <w:t xml:space="preserve">    FIELD NAME = </w:t>
      </w:r>
      <w:r w:rsidRPr="001E26AA">
        <w:rPr>
          <w:b/>
        </w:rPr>
        <w:t>ERASE LINE</w:t>
      </w:r>
    </w:p>
    <w:p w14:paraId="1DBEF946" w14:textId="77777777" w:rsidR="001F331C" w:rsidRPr="001E26AA" w:rsidRDefault="001F331C">
      <w:pPr>
        <w:pStyle w:val="SIMCommandSmall"/>
      </w:pPr>
      <w:r w:rsidRPr="001E26AA">
        <w:t xml:space="preserve">     OCTAL DECIMAL HEXADECIMAL ASCII CONTROL</w:t>
      </w:r>
    </w:p>
    <w:p w14:paraId="426DC2D4" w14:textId="77777777" w:rsidR="001F331C" w:rsidRPr="001E26AA" w:rsidRDefault="001F331C">
      <w:pPr>
        <w:pStyle w:val="SIMCommandSmall"/>
      </w:pPr>
      <w:r w:rsidRPr="001E26AA">
        <w:t xml:space="preserve">         0      0     0        NUL    ^@</w:t>
      </w:r>
    </w:p>
    <w:p w14:paraId="07D81509"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07ABC1D4" w14:textId="77777777" w:rsidR="001F331C" w:rsidRPr="001E26AA" w:rsidRDefault="001F331C">
      <w:pPr>
        <w:pStyle w:val="SIMCommandSmall"/>
      </w:pPr>
      <w:r w:rsidRPr="001E26AA">
        <w:t xml:space="preserve">    FIELD NAME = </w:t>
      </w:r>
      <w:r w:rsidRPr="001E26AA">
        <w:rPr>
          <w:b/>
        </w:rPr>
        <w:t>ERASE SCREEN</w:t>
      </w:r>
    </w:p>
    <w:p w14:paraId="6337A766" w14:textId="77777777" w:rsidR="001F331C" w:rsidRPr="001E26AA" w:rsidRDefault="001F331C">
      <w:pPr>
        <w:pStyle w:val="SIMCommandSmall"/>
      </w:pPr>
      <w:r w:rsidRPr="001E26AA">
        <w:t xml:space="preserve">     OCTAL DECIMAL HEXADECIMAL ASCII CONTROL</w:t>
      </w:r>
    </w:p>
    <w:p w14:paraId="691DD589" w14:textId="77777777" w:rsidR="001F331C" w:rsidRPr="001E26AA" w:rsidRDefault="001F331C">
      <w:pPr>
        <w:pStyle w:val="SIMCommandSmall"/>
      </w:pPr>
      <w:r w:rsidRPr="001E26AA">
        <w:t xml:space="preserve">         0      0     0        NUL    ^@</w:t>
      </w:r>
    </w:p>
    <w:p w14:paraId="3895CEAC"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66267785" w14:textId="77777777" w:rsidR="001F331C" w:rsidRPr="001E26AA" w:rsidRDefault="001F331C">
      <w:pPr>
        <w:pStyle w:val="SIMCommandSmall"/>
      </w:pPr>
      <w:r w:rsidRPr="001E26AA">
        <w:t xml:space="preserve">    FIELD NAME = </w:t>
      </w:r>
      <w:r w:rsidRPr="001E26AA">
        <w:rPr>
          <w:b/>
        </w:rPr>
        <w:t>ERASE TO END OF LINE</w:t>
      </w:r>
    </w:p>
    <w:p w14:paraId="6CC41DC1" w14:textId="77777777" w:rsidR="001F331C" w:rsidRPr="001E26AA" w:rsidRDefault="001F331C">
      <w:pPr>
        <w:pStyle w:val="SIMCommandSmall"/>
      </w:pPr>
      <w:r w:rsidRPr="001E26AA">
        <w:t xml:space="preserve">     OCTAL DECIMAL HEXADECIMAL ASCII CONTROL</w:t>
      </w:r>
    </w:p>
    <w:p w14:paraId="3AB6594B" w14:textId="77777777" w:rsidR="001F331C" w:rsidRPr="001E26AA" w:rsidRDefault="001F331C">
      <w:pPr>
        <w:pStyle w:val="SIMCommandSmall"/>
      </w:pPr>
      <w:r w:rsidRPr="001E26AA">
        <w:t xml:space="preserve">         0      0     0        NUL    ^@</w:t>
      </w:r>
    </w:p>
    <w:p w14:paraId="008C668B"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2546A33C" w14:textId="77777777" w:rsidR="001F331C" w:rsidRPr="001E26AA" w:rsidRDefault="001F331C">
      <w:pPr>
        <w:pStyle w:val="SIMCommandSmall"/>
      </w:pPr>
      <w:proofErr w:type="gramStart"/>
      <w:r w:rsidRPr="001E26AA">
        <w:rPr>
          <w:b/>
        </w:rPr>
        <w:t>75</w:t>
      </w:r>
      <w:r w:rsidRPr="001E26AA">
        <w:t xml:space="preserve">  NEW</w:t>
      </w:r>
      <w:proofErr w:type="gramEnd"/>
      <w:r w:rsidRPr="001E26AA">
        <w:t xml:space="preserve"> VALUE: 75</w:t>
      </w:r>
    </w:p>
    <w:p w14:paraId="21F10C3E" w14:textId="77777777" w:rsidR="001F331C" w:rsidRPr="001E26AA" w:rsidRDefault="001F331C">
      <w:pPr>
        <w:pStyle w:val="SIMCommandSmall"/>
      </w:pPr>
      <w:r w:rsidRPr="001E26AA">
        <w:t xml:space="preserve">     OCTAL DECIMAL HEXADECIMAL ASCII</w:t>
      </w:r>
    </w:p>
    <w:p w14:paraId="376F6487" w14:textId="77777777" w:rsidR="001F331C" w:rsidRPr="001E26AA" w:rsidRDefault="001F331C">
      <w:pPr>
        <w:pStyle w:val="SIMCommandSmall"/>
      </w:pPr>
      <w:r w:rsidRPr="001E26AA">
        <w:t xml:space="preserve">       113     75    4B        K</w:t>
      </w:r>
    </w:p>
    <w:p w14:paraId="47706180"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D59548D" w14:textId="77777777" w:rsidR="001F331C" w:rsidRPr="001E26AA" w:rsidRDefault="001F331C">
      <w:pPr>
        <w:pStyle w:val="SIMCommandSmall"/>
      </w:pPr>
      <w:r w:rsidRPr="001E26AA">
        <w:t xml:space="preserve">    FIELD NAME = </w:t>
      </w:r>
      <w:r w:rsidRPr="001E26AA">
        <w:rPr>
          <w:b/>
        </w:rPr>
        <w:t>ERASE TO END OF SCREEN</w:t>
      </w:r>
    </w:p>
    <w:p w14:paraId="270D7207" w14:textId="77777777" w:rsidR="001F331C" w:rsidRPr="001E26AA" w:rsidRDefault="001F331C">
      <w:pPr>
        <w:pStyle w:val="SIMCommandSmall"/>
      </w:pPr>
      <w:r w:rsidRPr="001E26AA">
        <w:t xml:space="preserve">     OCTAL DECIMAL HEXADECIMAL ASCII CONTROL</w:t>
      </w:r>
    </w:p>
    <w:p w14:paraId="49DC30FD" w14:textId="77777777" w:rsidR="001F331C" w:rsidRPr="001E26AA" w:rsidRDefault="001F331C">
      <w:pPr>
        <w:pStyle w:val="SIMCommandSmall"/>
      </w:pPr>
      <w:r w:rsidRPr="001E26AA">
        <w:t xml:space="preserve">         0      0     0        NUL    ^@</w:t>
      </w:r>
    </w:p>
    <w:p w14:paraId="1F502777"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6106B3A1" w14:textId="77777777" w:rsidR="001F331C" w:rsidRPr="001E26AA" w:rsidRDefault="001F331C">
      <w:pPr>
        <w:pStyle w:val="SIMCommandSmall"/>
      </w:pPr>
      <w:proofErr w:type="gramStart"/>
      <w:r w:rsidRPr="001E26AA">
        <w:rPr>
          <w:b/>
        </w:rPr>
        <w:t>74</w:t>
      </w:r>
      <w:r w:rsidRPr="001E26AA">
        <w:t xml:space="preserve">  NEW</w:t>
      </w:r>
      <w:proofErr w:type="gramEnd"/>
      <w:r w:rsidRPr="001E26AA">
        <w:t xml:space="preserve"> VALUE: 74</w:t>
      </w:r>
    </w:p>
    <w:p w14:paraId="5926188E" w14:textId="77777777" w:rsidR="001F331C" w:rsidRPr="001E26AA" w:rsidRDefault="001F331C">
      <w:pPr>
        <w:pStyle w:val="SIMCommandSmall"/>
      </w:pPr>
      <w:r w:rsidRPr="001E26AA">
        <w:t xml:space="preserve">     OCTAL DECIMAL HEXADECIMAL ASCII</w:t>
      </w:r>
    </w:p>
    <w:p w14:paraId="2588DD19" w14:textId="77777777" w:rsidR="001F331C" w:rsidRPr="001E26AA" w:rsidRDefault="001F331C">
      <w:pPr>
        <w:pStyle w:val="SIMCommandSmall"/>
      </w:pPr>
      <w:r w:rsidRPr="001E26AA">
        <w:t xml:space="preserve">       112     74    4A        J</w:t>
      </w:r>
    </w:p>
    <w:p w14:paraId="0E96D5F0" w14:textId="77777777" w:rsidR="001F331C" w:rsidRPr="001E26AA" w:rsidRDefault="001F331C">
      <w:pPr>
        <w:pStyle w:val="SIMCommandSmall"/>
      </w:pPr>
      <w:r w:rsidRPr="001E26AA">
        <w:lastRenderedPageBreak/>
        <w:t>N   WANT TO CHANGE THIS VALUE? (</w:t>
      </w:r>
      <w:proofErr w:type="gramStart"/>
      <w:r w:rsidRPr="001E26AA">
        <w:t>Y,N,!</w:t>
      </w:r>
      <w:proofErr w:type="gramEnd"/>
      <w:r w:rsidRPr="001E26AA">
        <w:t>)</w:t>
      </w:r>
    </w:p>
    <w:p w14:paraId="4B9A0119" w14:textId="77777777" w:rsidR="001F331C" w:rsidRPr="001E26AA" w:rsidRDefault="001F331C">
      <w:pPr>
        <w:pStyle w:val="SIMCommandSmall"/>
      </w:pPr>
      <w:r w:rsidRPr="001E26AA">
        <w:t xml:space="preserve">    FIELD NAME = </w:t>
      </w:r>
      <w:r w:rsidRPr="001E26AA">
        <w:rPr>
          <w:b/>
        </w:rPr>
        <w:t>HAS 8510A</w:t>
      </w:r>
    </w:p>
    <w:p w14:paraId="6E28FCA9" w14:textId="77777777" w:rsidR="001F331C" w:rsidRPr="001E26AA" w:rsidRDefault="001F331C">
      <w:pPr>
        <w:pStyle w:val="SIMCommandSmall"/>
      </w:pPr>
      <w:r w:rsidRPr="001E26AA">
        <w:t xml:space="preserve">    CURRENT VALUE IS FALSE</w:t>
      </w:r>
    </w:p>
    <w:p w14:paraId="3571E4C5"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6D621954" w14:textId="77777777" w:rsidR="001F331C" w:rsidRPr="001E26AA" w:rsidRDefault="001F331C">
      <w:pPr>
        <w:pStyle w:val="SIMCommandSmall"/>
      </w:pPr>
      <w:r w:rsidRPr="001E26AA">
        <w:t xml:space="preserve">    FIELD NAME = </w:t>
      </w:r>
      <w:r w:rsidRPr="001E26AA">
        <w:rPr>
          <w:b/>
        </w:rPr>
        <w:t>HAS BYTE FLIPPED MACHINE</w:t>
      </w:r>
    </w:p>
    <w:p w14:paraId="67729B75" w14:textId="77777777" w:rsidR="001F331C" w:rsidRPr="001E26AA" w:rsidRDefault="001F331C">
      <w:pPr>
        <w:pStyle w:val="SIMCommandSmall"/>
      </w:pPr>
      <w:r w:rsidRPr="001E26AA">
        <w:t xml:space="preserve">    CURRENT VALUE IS FALSE</w:t>
      </w:r>
    </w:p>
    <w:p w14:paraId="32C2BFBB"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744235CF" w14:textId="77777777" w:rsidR="001F331C" w:rsidRPr="001E26AA" w:rsidRDefault="001F331C">
      <w:pPr>
        <w:pStyle w:val="SIMCommandSmall"/>
      </w:pPr>
      <w:r w:rsidRPr="001E26AA">
        <w:t xml:space="preserve">    FIELD NAME = </w:t>
      </w:r>
      <w:r w:rsidRPr="001E26AA">
        <w:rPr>
          <w:b/>
        </w:rPr>
        <w:t>HAS CLOCK</w:t>
      </w:r>
    </w:p>
    <w:p w14:paraId="2B172DFA" w14:textId="77777777" w:rsidR="001F331C" w:rsidRPr="001E26AA" w:rsidRDefault="001F331C">
      <w:pPr>
        <w:pStyle w:val="SIMCommandSmall"/>
      </w:pPr>
      <w:r w:rsidRPr="001E26AA">
        <w:t xml:space="preserve">    CURRENT VALUE IS FALSE</w:t>
      </w:r>
    </w:p>
    <w:p w14:paraId="334B9953"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7645E642" w14:textId="77777777" w:rsidR="001F331C" w:rsidRPr="001E26AA" w:rsidRDefault="001F331C">
      <w:pPr>
        <w:pStyle w:val="SIMCommandSmall"/>
      </w:pPr>
      <w:r w:rsidRPr="001E26AA">
        <w:t xml:space="preserve">    FIELD NAME = </w:t>
      </w:r>
      <w:r w:rsidRPr="001E26AA">
        <w:rPr>
          <w:b/>
        </w:rPr>
        <w:t>HAS LOWER CASE</w:t>
      </w:r>
    </w:p>
    <w:p w14:paraId="729F5B66" w14:textId="77777777" w:rsidR="001F331C" w:rsidRPr="001E26AA" w:rsidRDefault="001F331C">
      <w:pPr>
        <w:pStyle w:val="SIMCommandSmall"/>
      </w:pPr>
      <w:r w:rsidRPr="001E26AA">
        <w:t xml:space="preserve">    CURRENT VALUE IS FALSE</w:t>
      </w:r>
    </w:p>
    <w:p w14:paraId="668247C5"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2F084A2D" w14:textId="77777777" w:rsidR="001F331C" w:rsidRPr="001E26AA" w:rsidRDefault="001F331C">
      <w:pPr>
        <w:pStyle w:val="SIMCommandSmall"/>
      </w:pPr>
      <w:r w:rsidRPr="001E26AA">
        <w:rPr>
          <w:b/>
        </w:rPr>
        <w:t>T</w:t>
      </w:r>
      <w:r w:rsidRPr="001E26AA">
        <w:t xml:space="preserve">   NEW VALUE: T</w:t>
      </w:r>
    </w:p>
    <w:p w14:paraId="6C12729E"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1AC4022D" w14:textId="77777777" w:rsidR="001F331C" w:rsidRPr="001E26AA" w:rsidRDefault="001F331C">
      <w:pPr>
        <w:pStyle w:val="SIMCommandSmall"/>
      </w:pPr>
      <w:r w:rsidRPr="001E26AA">
        <w:t xml:space="preserve">    FIELD NAME = </w:t>
      </w:r>
      <w:r w:rsidRPr="001E26AA">
        <w:rPr>
          <w:b/>
        </w:rPr>
        <w:t>HAS RANDOM CURSOR ADDRESSING</w:t>
      </w:r>
    </w:p>
    <w:p w14:paraId="6C9425AD" w14:textId="77777777" w:rsidR="001F331C" w:rsidRPr="001E26AA" w:rsidRDefault="001F331C">
      <w:pPr>
        <w:pStyle w:val="SIMCommandSmall"/>
      </w:pPr>
      <w:r w:rsidRPr="001E26AA">
        <w:t xml:space="preserve">    CURRENT VALUE IS FALSE</w:t>
      </w:r>
    </w:p>
    <w:p w14:paraId="0A7659EF"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7964D181" w14:textId="77777777" w:rsidR="001F331C" w:rsidRPr="001E26AA" w:rsidRDefault="001F331C">
      <w:pPr>
        <w:pStyle w:val="SIMCommandSmall"/>
      </w:pPr>
      <w:r w:rsidRPr="001E26AA">
        <w:rPr>
          <w:b/>
        </w:rPr>
        <w:t>T</w:t>
      </w:r>
      <w:r w:rsidRPr="001E26AA">
        <w:t xml:space="preserve">   NEW VALUE: T</w:t>
      </w:r>
    </w:p>
    <w:p w14:paraId="2BC63E19"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6F48FED9" w14:textId="77777777" w:rsidR="001F331C" w:rsidRPr="001E26AA" w:rsidRDefault="001F331C">
      <w:pPr>
        <w:pStyle w:val="SIMCommandSmall"/>
      </w:pPr>
      <w:r w:rsidRPr="001E26AA">
        <w:t xml:space="preserve">    FIELD NAME = </w:t>
      </w:r>
      <w:r w:rsidRPr="001E26AA">
        <w:rPr>
          <w:b/>
        </w:rPr>
        <w:t>HAS SLOW TERMINAL</w:t>
      </w:r>
    </w:p>
    <w:p w14:paraId="5E65CCC2" w14:textId="77777777" w:rsidR="001F331C" w:rsidRPr="001E26AA" w:rsidRDefault="001F331C">
      <w:pPr>
        <w:pStyle w:val="SIMCommandSmall"/>
      </w:pPr>
      <w:r w:rsidRPr="001E26AA">
        <w:t xml:space="preserve">    CURRENT VALUE IS FALSE</w:t>
      </w:r>
    </w:p>
    <w:p w14:paraId="026D071F"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2BB6DF2B" w14:textId="77777777" w:rsidR="001F331C" w:rsidRPr="001E26AA" w:rsidRDefault="001F331C">
      <w:pPr>
        <w:pStyle w:val="SIMCommandSmall"/>
      </w:pPr>
      <w:r w:rsidRPr="001E26AA">
        <w:t xml:space="preserve">    FIELD NAME = </w:t>
      </w:r>
      <w:r w:rsidRPr="001E26AA">
        <w:rPr>
          <w:b/>
        </w:rPr>
        <w:t>HAS WORD ORIENTED MACHINE</w:t>
      </w:r>
    </w:p>
    <w:p w14:paraId="219C433A" w14:textId="77777777" w:rsidR="001F331C" w:rsidRPr="001E26AA" w:rsidRDefault="001F331C">
      <w:pPr>
        <w:pStyle w:val="SIMCommandSmall"/>
      </w:pPr>
      <w:r w:rsidRPr="001E26AA">
        <w:t xml:space="preserve">    CURRENT VALUE IS FALSE</w:t>
      </w:r>
    </w:p>
    <w:p w14:paraId="02CBC0F2"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5DB5B238" w14:textId="77777777" w:rsidR="001F331C" w:rsidRPr="001E26AA" w:rsidRDefault="001F331C">
      <w:pPr>
        <w:pStyle w:val="SIMCommandSmall"/>
      </w:pPr>
      <w:r w:rsidRPr="001E26AA">
        <w:t xml:space="preserve">    FIELD NAME = </w:t>
      </w:r>
      <w:r w:rsidRPr="001E26AA">
        <w:rPr>
          <w:b/>
        </w:rPr>
        <w:t>KEY FOR BREAK</w:t>
      </w:r>
    </w:p>
    <w:p w14:paraId="1E82F1EE" w14:textId="77777777" w:rsidR="001F331C" w:rsidRPr="001E26AA" w:rsidRDefault="001F331C">
      <w:pPr>
        <w:pStyle w:val="SIMCommandSmall"/>
      </w:pPr>
      <w:r w:rsidRPr="001E26AA">
        <w:t xml:space="preserve">     OCTAL DECIMAL HEXADECIMAL ASCII CONTROL</w:t>
      </w:r>
    </w:p>
    <w:p w14:paraId="2087EAF0" w14:textId="77777777" w:rsidR="001F331C" w:rsidRPr="001E26AA" w:rsidRDefault="001F331C">
      <w:pPr>
        <w:pStyle w:val="SIMCommandSmall"/>
      </w:pPr>
      <w:r w:rsidRPr="001E26AA">
        <w:t xml:space="preserve">         0      0     0        NUL    ^@</w:t>
      </w:r>
    </w:p>
    <w:p w14:paraId="194CCADD"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320F3350" w14:textId="77777777" w:rsidR="001F331C" w:rsidRPr="001E26AA" w:rsidRDefault="001F331C">
      <w:pPr>
        <w:pStyle w:val="SIMCommandSmall"/>
      </w:pPr>
      <w:r w:rsidRPr="001E26AA">
        <w:rPr>
          <w:b/>
        </w:rPr>
        <w:t>3</w:t>
      </w:r>
      <w:r w:rsidRPr="001E26AA">
        <w:t xml:space="preserve">   NEW </w:t>
      </w:r>
      <w:proofErr w:type="gramStart"/>
      <w:r w:rsidRPr="001E26AA">
        <w:t>VALUE</w:t>
      </w:r>
      <w:proofErr w:type="gramEnd"/>
      <w:r w:rsidRPr="001E26AA">
        <w:t>: 3</w:t>
      </w:r>
    </w:p>
    <w:p w14:paraId="0C30524B" w14:textId="77777777" w:rsidR="001F331C" w:rsidRPr="001E26AA" w:rsidRDefault="001F331C">
      <w:pPr>
        <w:pStyle w:val="SIMCommandSmall"/>
      </w:pPr>
      <w:r w:rsidRPr="001E26AA">
        <w:t xml:space="preserve">     OCTAL DECIMAL HEXADECIMAL ASCII CONTROL</w:t>
      </w:r>
    </w:p>
    <w:p w14:paraId="34D1ACA3" w14:textId="77777777" w:rsidR="001F331C" w:rsidRPr="001E26AA" w:rsidRDefault="001F331C">
      <w:pPr>
        <w:pStyle w:val="SIMCommandSmall"/>
      </w:pPr>
      <w:r w:rsidRPr="001E26AA">
        <w:t xml:space="preserve">         3      3     3        ETX    ^C</w:t>
      </w:r>
    </w:p>
    <w:p w14:paraId="6AD8B531"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16ABF9B0" w14:textId="77777777" w:rsidR="001F331C" w:rsidRPr="001E26AA" w:rsidRDefault="001F331C">
      <w:pPr>
        <w:pStyle w:val="SIMCommandSmall"/>
      </w:pPr>
      <w:r w:rsidRPr="001E26AA">
        <w:t xml:space="preserve">    FIELD NAME = </w:t>
      </w:r>
      <w:r w:rsidRPr="001E26AA">
        <w:rPr>
          <w:b/>
        </w:rPr>
        <w:t>KEY FOR FLUSH</w:t>
      </w:r>
    </w:p>
    <w:p w14:paraId="5E96832B" w14:textId="77777777" w:rsidR="001F331C" w:rsidRPr="001E26AA" w:rsidRDefault="001F331C">
      <w:pPr>
        <w:pStyle w:val="SIMCommandSmall"/>
      </w:pPr>
      <w:r w:rsidRPr="001E26AA">
        <w:t xml:space="preserve">     OCTAL DECIMAL HEXADECIMAL ASCII CONTROL</w:t>
      </w:r>
    </w:p>
    <w:p w14:paraId="4F32E53B" w14:textId="77777777" w:rsidR="001F331C" w:rsidRPr="001E26AA" w:rsidRDefault="001F331C">
      <w:pPr>
        <w:pStyle w:val="SIMCommandSmall"/>
      </w:pPr>
      <w:r w:rsidRPr="001E26AA">
        <w:t xml:space="preserve">         6      6     6        ACK    ^F</w:t>
      </w:r>
    </w:p>
    <w:p w14:paraId="6E90F5C0"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4A30C77A" w14:textId="77777777" w:rsidR="001F331C" w:rsidRPr="001E26AA" w:rsidRDefault="001F331C">
      <w:pPr>
        <w:pStyle w:val="SIMCommandSmall"/>
      </w:pPr>
      <w:r w:rsidRPr="001E26AA">
        <w:t xml:space="preserve">    FIELD NAME = </w:t>
      </w:r>
      <w:r w:rsidRPr="001E26AA">
        <w:rPr>
          <w:b/>
        </w:rPr>
        <w:t>KEY FOR STOP</w:t>
      </w:r>
    </w:p>
    <w:p w14:paraId="4C616F8E" w14:textId="77777777" w:rsidR="001F331C" w:rsidRPr="001E26AA" w:rsidRDefault="001F331C">
      <w:pPr>
        <w:pStyle w:val="SIMCommandSmall"/>
      </w:pPr>
      <w:r w:rsidRPr="001E26AA">
        <w:t xml:space="preserve">     OCTAL DECIMAL HEXADECIMAL ASCII CONTROL</w:t>
      </w:r>
    </w:p>
    <w:p w14:paraId="51018B6D" w14:textId="77777777" w:rsidR="001F331C" w:rsidRPr="001E26AA" w:rsidRDefault="001F331C">
      <w:pPr>
        <w:pStyle w:val="SIMCommandSmall"/>
      </w:pPr>
      <w:r w:rsidRPr="001E26AA">
        <w:t xml:space="preserve">        23     19    13        DC3    ^S</w:t>
      </w:r>
    </w:p>
    <w:p w14:paraId="434EC391"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FB16BE4" w14:textId="77777777" w:rsidR="001F331C" w:rsidRPr="001E26AA" w:rsidRDefault="001F331C">
      <w:pPr>
        <w:pStyle w:val="SIMCommandSmall"/>
      </w:pPr>
      <w:r w:rsidRPr="001E26AA">
        <w:t xml:space="preserve">    FIELD NAME = </w:t>
      </w:r>
      <w:r w:rsidRPr="001E26AA">
        <w:rPr>
          <w:b/>
        </w:rPr>
        <w:t>KEY TO DELETE CHARACTER</w:t>
      </w:r>
    </w:p>
    <w:p w14:paraId="1484D7FB" w14:textId="77777777" w:rsidR="001F331C" w:rsidRPr="001E26AA" w:rsidRDefault="001F331C">
      <w:pPr>
        <w:pStyle w:val="SIMCommandSmall"/>
      </w:pPr>
      <w:r w:rsidRPr="001E26AA">
        <w:t xml:space="preserve">     OCTAL DECIMAL HEXADECIMAL ASCII CONTROL</w:t>
      </w:r>
    </w:p>
    <w:p w14:paraId="475E7CF8" w14:textId="77777777" w:rsidR="001F331C" w:rsidRPr="001E26AA" w:rsidRDefault="001F331C">
      <w:pPr>
        <w:pStyle w:val="SIMCommandSmall"/>
      </w:pPr>
      <w:r w:rsidRPr="001E26AA">
        <w:t xml:space="preserve">        10      8     8        BS     ^H</w:t>
      </w:r>
    </w:p>
    <w:p w14:paraId="0EED0632"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613664F" w14:textId="77777777" w:rsidR="001F331C" w:rsidRPr="001E26AA" w:rsidRDefault="001F331C">
      <w:pPr>
        <w:pStyle w:val="SIMCommandSmall"/>
      </w:pPr>
      <w:r w:rsidRPr="001E26AA">
        <w:t xml:space="preserve">    FIELD NAME = </w:t>
      </w:r>
      <w:r w:rsidRPr="001E26AA">
        <w:rPr>
          <w:b/>
        </w:rPr>
        <w:t>KEY TO DELETE LINE</w:t>
      </w:r>
    </w:p>
    <w:p w14:paraId="2148BCBE" w14:textId="77777777" w:rsidR="001F331C" w:rsidRPr="001E26AA" w:rsidRDefault="001F331C">
      <w:pPr>
        <w:pStyle w:val="SIMCommandSmall"/>
      </w:pPr>
      <w:r w:rsidRPr="001E26AA">
        <w:t xml:space="preserve">     OCTAL DECIMAL HEXADECIMAL ASCII</w:t>
      </w:r>
    </w:p>
    <w:p w14:paraId="7E7D88E8" w14:textId="77777777" w:rsidR="001F331C" w:rsidRPr="001E26AA" w:rsidRDefault="001F331C">
      <w:pPr>
        <w:pStyle w:val="SIMCommandSmall"/>
      </w:pPr>
      <w:r w:rsidRPr="001E26AA">
        <w:t xml:space="preserve">       177    127    7F        DEL</w:t>
      </w:r>
    </w:p>
    <w:p w14:paraId="30FA1BDA"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060B3F82" w14:textId="77777777" w:rsidR="001F331C" w:rsidRPr="001E26AA" w:rsidRDefault="001F331C">
      <w:pPr>
        <w:pStyle w:val="SIMCommandSmall"/>
      </w:pPr>
      <w:r w:rsidRPr="001E26AA">
        <w:t xml:space="preserve">    FIELD NAME = </w:t>
      </w:r>
      <w:r w:rsidRPr="001E26AA">
        <w:rPr>
          <w:b/>
        </w:rPr>
        <w:t>KEY TO END FILE</w:t>
      </w:r>
    </w:p>
    <w:p w14:paraId="78901260" w14:textId="77777777" w:rsidR="001F331C" w:rsidRPr="001E26AA" w:rsidRDefault="001F331C">
      <w:pPr>
        <w:pStyle w:val="SIMCommandSmall"/>
      </w:pPr>
      <w:r w:rsidRPr="001E26AA">
        <w:t xml:space="preserve">     OCTAL DECIMAL HEXADECIMAL ASCII CONTROL</w:t>
      </w:r>
    </w:p>
    <w:p w14:paraId="4A1DD6E6" w14:textId="77777777" w:rsidR="001F331C" w:rsidRPr="001E26AA" w:rsidRDefault="001F331C">
      <w:pPr>
        <w:pStyle w:val="SIMCommandSmall"/>
      </w:pPr>
      <w:r w:rsidRPr="001E26AA">
        <w:t xml:space="preserve">         3      3     3        ETX    ^C</w:t>
      </w:r>
    </w:p>
    <w:p w14:paraId="75CA104A" w14:textId="77777777" w:rsidR="001F331C" w:rsidRPr="001E26AA" w:rsidRDefault="001F331C">
      <w:pPr>
        <w:pStyle w:val="SIMCommandSmall"/>
      </w:pPr>
      <w:r w:rsidRPr="001E26AA">
        <w:rPr>
          <w:b/>
        </w:rPr>
        <w:lastRenderedPageBreak/>
        <w:t>Y</w:t>
      </w:r>
      <w:r w:rsidRPr="001E26AA">
        <w:t xml:space="preserve">   WANT TO CHANGE THIS VALUE? (</w:t>
      </w:r>
      <w:proofErr w:type="gramStart"/>
      <w:r w:rsidRPr="001E26AA">
        <w:t>Y,N,!</w:t>
      </w:r>
      <w:proofErr w:type="gramEnd"/>
      <w:r w:rsidRPr="001E26AA">
        <w:t>)</w:t>
      </w:r>
    </w:p>
    <w:p w14:paraId="63DFE5CF" w14:textId="77777777" w:rsidR="001F331C" w:rsidRPr="001E26AA" w:rsidRDefault="001F331C">
      <w:pPr>
        <w:pStyle w:val="SIMCommandSmall"/>
      </w:pPr>
      <w:proofErr w:type="gramStart"/>
      <w:r w:rsidRPr="001E26AA">
        <w:rPr>
          <w:b/>
        </w:rPr>
        <w:t>26</w:t>
      </w:r>
      <w:r w:rsidRPr="001E26AA">
        <w:t xml:space="preserve">  NEW</w:t>
      </w:r>
      <w:proofErr w:type="gramEnd"/>
      <w:r w:rsidRPr="001E26AA">
        <w:t xml:space="preserve"> VALUE: 26</w:t>
      </w:r>
    </w:p>
    <w:p w14:paraId="1F802B04" w14:textId="77777777" w:rsidR="001F331C" w:rsidRPr="001E26AA" w:rsidRDefault="001F331C">
      <w:pPr>
        <w:pStyle w:val="SIMCommandSmall"/>
      </w:pPr>
      <w:r w:rsidRPr="001E26AA">
        <w:t xml:space="preserve">     OCTAL DECIMAL HEXADECIMAL ASCII CONTROL</w:t>
      </w:r>
    </w:p>
    <w:p w14:paraId="12FEF2C0" w14:textId="77777777" w:rsidR="001F331C" w:rsidRPr="001E26AA" w:rsidRDefault="001F331C">
      <w:pPr>
        <w:pStyle w:val="SIMCommandSmall"/>
      </w:pPr>
      <w:r w:rsidRPr="001E26AA">
        <w:t xml:space="preserve">        32     26    1A        SUB    ^Z</w:t>
      </w:r>
    </w:p>
    <w:p w14:paraId="59B36F5D"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53C424CA" w14:textId="77777777" w:rsidR="001F331C" w:rsidRPr="001E26AA" w:rsidRDefault="001F331C">
      <w:pPr>
        <w:pStyle w:val="SIMCommandSmall"/>
      </w:pPr>
      <w:r w:rsidRPr="001E26AA">
        <w:t xml:space="preserve">    FIELD NAME = </w:t>
      </w:r>
      <w:r w:rsidRPr="001E26AA">
        <w:rPr>
          <w:b/>
        </w:rPr>
        <w:t>KEY TO MOVE CURSOR DOWN</w:t>
      </w:r>
    </w:p>
    <w:p w14:paraId="26C449B4" w14:textId="77777777" w:rsidR="001F331C" w:rsidRPr="001E26AA" w:rsidRDefault="001F331C">
      <w:pPr>
        <w:pStyle w:val="SIMCommandSmall"/>
      </w:pPr>
      <w:r w:rsidRPr="001E26AA">
        <w:t xml:space="preserve">     OCTAL DECIMAL HEXADECIMAL ASCII CONTROL</w:t>
      </w:r>
    </w:p>
    <w:p w14:paraId="534C3C95" w14:textId="77777777" w:rsidR="001F331C" w:rsidRPr="001E26AA" w:rsidRDefault="001F331C">
      <w:pPr>
        <w:pStyle w:val="SIMCommandSmall"/>
      </w:pPr>
      <w:r w:rsidRPr="001E26AA">
        <w:t xml:space="preserve">        12     10     A        LF     ^J</w:t>
      </w:r>
    </w:p>
    <w:p w14:paraId="2EBCF0D4"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216FC08C" w14:textId="77777777" w:rsidR="001F331C" w:rsidRPr="001E26AA" w:rsidRDefault="001F331C">
      <w:pPr>
        <w:pStyle w:val="SIMCommandSmall"/>
      </w:pPr>
      <w:r w:rsidRPr="001E26AA">
        <w:t xml:space="preserve">    FIELD NAME = </w:t>
      </w:r>
      <w:r w:rsidRPr="001E26AA">
        <w:rPr>
          <w:b/>
        </w:rPr>
        <w:t>KEY TO MOVE CURSOR LEFT</w:t>
      </w:r>
    </w:p>
    <w:p w14:paraId="573A71EE" w14:textId="77777777" w:rsidR="001F331C" w:rsidRPr="001E26AA" w:rsidRDefault="001F331C">
      <w:pPr>
        <w:pStyle w:val="SIMCommandSmall"/>
      </w:pPr>
      <w:r w:rsidRPr="001E26AA">
        <w:t xml:space="preserve">     OCTAL DECIMAL HEXADECIMAL ASCII CONTROL</w:t>
      </w:r>
    </w:p>
    <w:p w14:paraId="7831A4B4" w14:textId="77777777" w:rsidR="001F331C" w:rsidRPr="001E26AA" w:rsidRDefault="001F331C">
      <w:pPr>
        <w:pStyle w:val="SIMCommandSmall"/>
      </w:pPr>
      <w:r w:rsidRPr="001E26AA">
        <w:t xml:space="preserve">        10      8     8        BS     ^H</w:t>
      </w:r>
    </w:p>
    <w:p w14:paraId="23888727"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47B59D16" w14:textId="77777777" w:rsidR="001F331C" w:rsidRPr="001E26AA" w:rsidRDefault="001F331C">
      <w:pPr>
        <w:pStyle w:val="SIMCommandSmall"/>
      </w:pPr>
      <w:r w:rsidRPr="001E26AA">
        <w:t xml:space="preserve">    FIELD NAME = </w:t>
      </w:r>
      <w:r w:rsidRPr="001E26AA">
        <w:rPr>
          <w:b/>
        </w:rPr>
        <w:t>KEY TO MOVE CURSOR RIGHT</w:t>
      </w:r>
    </w:p>
    <w:p w14:paraId="1D583E7E" w14:textId="77777777" w:rsidR="001F331C" w:rsidRPr="001E26AA" w:rsidRDefault="001F331C">
      <w:pPr>
        <w:pStyle w:val="SIMCommandSmall"/>
      </w:pPr>
      <w:r w:rsidRPr="001E26AA">
        <w:t xml:space="preserve">     OCTAL DECIMAL HEXADECIMAL ASCII CONTROL</w:t>
      </w:r>
    </w:p>
    <w:p w14:paraId="5D623805" w14:textId="77777777" w:rsidR="001F331C" w:rsidRPr="001E26AA" w:rsidRDefault="001F331C">
      <w:pPr>
        <w:pStyle w:val="SIMCommandSmall"/>
      </w:pPr>
      <w:r w:rsidRPr="001E26AA">
        <w:t xml:space="preserve">        34     28    1C        FS     ^\</w:t>
      </w:r>
    </w:p>
    <w:p w14:paraId="1C0C0643"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14590824" w14:textId="77777777" w:rsidR="001F331C" w:rsidRPr="001E26AA" w:rsidRDefault="001F331C">
      <w:pPr>
        <w:pStyle w:val="SIMCommandSmall"/>
      </w:pPr>
      <w:proofErr w:type="gramStart"/>
      <w:r w:rsidRPr="001E26AA">
        <w:rPr>
          <w:b/>
        </w:rPr>
        <w:t>12</w:t>
      </w:r>
      <w:r w:rsidRPr="001E26AA">
        <w:t xml:space="preserve">  NEW</w:t>
      </w:r>
      <w:proofErr w:type="gramEnd"/>
      <w:r w:rsidRPr="001E26AA">
        <w:t xml:space="preserve"> VALUE: 12</w:t>
      </w:r>
    </w:p>
    <w:p w14:paraId="369A11B7" w14:textId="77777777" w:rsidR="001F331C" w:rsidRPr="001E26AA" w:rsidRDefault="001F331C">
      <w:pPr>
        <w:pStyle w:val="SIMCommandSmall"/>
      </w:pPr>
      <w:r w:rsidRPr="001E26AA">
        <w:t xml:space="preserve">     OCTAL DECIMAL HEXADECIMAL ASCII CONTROL</w:t>
      </w:r>
    </w:p>
    <w:p w14:paraId="4FA65BA4" w14:textId="77777777" w:rsidR="001F331C" w:rsidRPr="001E26AA" w:rsidRDefault="001F331C">
      <w:pPr>
        <w:pStyle w:val="SIMCommandSmall"/>
      </w:pPr>
      <w:r w:rsidRPr="001E26AA">
        <w:t xml:space="preserve">        14     12     C        FF     ^L</w:t>
      </w:r>
    </w:p>
    <w:p w14:paraId="3C168B54"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47EBECCF" w14:textId="77777777" w:rsidR="001F331C" w:rsidRPr="001E26AA" w:rsidRDefault="001F331C">
      <w:pPr>
        <w:pStyle w:val="SIMCommandSmall"/>
      </w:pPr>
      <w:r w:rsidRPr="001E26AA">
        <w:t xml:space="preserve">    FIELD NAME = </w:t>
      </w:r>
      <w:r w:rsidRPr="001E26AA">
        <w:rPr>
          <w:b/>
        </w:rPr>
        <w:t>KEY TO MOVE CURSOR UP</w:t>
      </w:r>
    </w:p>
    <w:p w14:paraId="40E88C21" w14:textId="77777777" w:rsidR="001F331C" w:rsidRPr="001E26AA" w:rsidRDefault="001F331C">
      <w:pPr>
        <w:pStyle w:val="SIMCommandSmall"/>
      </w:pPr>
      <w:r w:rsidRPr="001E26AA">
        <w:t xml:space="preserve">     OCTAL DECIMAL HEXADECIMAL ASCII CONTROL</w:t>
      </w:r>
    </w:p>
    <w:p w14:paraId="34549A0B" w14:textId="77777777" w:rsidR="001F331C" w:rsidRPr="001E26AA" w:rsidRDefault="001F331C">
      <w:pPr>
        <w:pStyle w:val="SIMCommandSmall"/>
      </w:pPr>
      <w:r w:rsidRPr="001E26AA">
        <w:t xml:space="preserve">        37     31    1F        US     ^_</w:t>
      </w:r>
    </w:p>
    <w:p w14:paraId="2CA6597C"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04C3BA73" w14:textId="77777777" w:rsidR="001F331C" w:rsidRPr="001E26AA" w:rsidRDefault="001F331C">
      <w:pPr>
        <w:pStyle w:val="SIMCommandSmall"/>
      </w:pPr>
      <w:proofErr w:type="gramStart"/>
      <w:r w:rsidRPr="001E26AA">
        <w:rPr>
          <w:b/>
        </w:rPr>
        <w:t>11</w:t>
      </w:r>
      <w:r w:rsidRPr="001E26AA">
        <w:t xml:space="preserve">  NEW</w:t>
      </w:r>
      <w:proofErr w:type="gramEnd"/>
      <w:r w:rsidRPr="001E26AA">
        <w:t xml:space="preserve"> VALUE: 11</w:t>
      </w:r>
    </w:p>
    <w:p w14:paraId="63D47D6E" w14:textId="77777777" w:rsidR="001F331C" w:rsidRPr="001E26AA" w:rsidRDefault="001F331C">
      <w:pPr>
        <w:pStyle w:val="SIMCommandSmall"/>
      </w:pPr>
      <w:r w:rsidRPr="001E26AA">
        <w:t xml:space="preserve">     OCTAL DECIMAL HEXADECIMAL ASCII CONTROL</w:t>
      </w:r>
    </w:p>
    <w:p w14:paraId="69DCD2E1" w14:textId="77777777" w:rsidR="001F331C" w:rsidRPr="001E26AA" w:rsidRDefault="001F331C">
      <w:pPr>
        <w:pStyle w:val="SIMCommandSmall"/>
      </w:pPr>
      <w:r w:rsidRPr="001E26AA">
        <w:t xml:space="preserve">        13     11     B        VT     ^K</w:t>
      </w:r>
    </w:p>
    <w:p w14:paraId="5792ED7C"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AAD8F87" w14:textId="77777777" w:rsidR="001F331C" w:rsidRPr="001E26AA" w:rsidRDefault="001F331C">
      <w:pPr>
        <w:pStyle w:val="SIMCommandSmall"/>
        <w:rPr>
          <w:b/>
        </w:rPr>
      </w:pPr>
      <w:r w:rsidRPr="001E26AA">
        <w:t xml:space="preserve">    FIELD NAME = </w:t>
      </w:r>
      <w:r w:rsidRPr="001E26AA">
        <w:rPr>
          <w:b/>
        </w:rPr>
        <w:t>LEAD IN FROM KEYBOARD</w:t>
      </w:r>
    </w:p>
    <w:p w14:paraId="2F6813F2" w14:textId="77777777" w:rsidR="001F331C" w:rsidRPr="001E26AA" w:rsidRDefault="001F331C">
      <w:pPr>
        <w:pStyle w:val="SIMCommandSmall"/>
      </w:pPr>
      <w:r w:rsidRPr="001E26AA">
        <w:t xml:space="preserve">     OCTAL DECIMAL HEXADECIMAL ASCII CONTROL</w:t>
      </w:r>
    </w:p>
    <w:p w14:paraId="46D205F4" w14:textId="77777777" w:rsidR="001F331C" w:rsidRPr="001E26AA" w:rsidRDefault="001F331C">
      <w:pPr>
        <w:pStyle w:val="SIMCommandSmall"/>
      </w:pPr>
      <w:r w:rsidRPr="001E26AA">
        <w:t xml:space="preserve">         0      0     0        NUL    ^@</w:t>
      </w:r>
    </w:p>
    <w:p w14:paraId="023B2FB8"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3A263A9" w14:textId="77777777" w:rsidR="001F331C" w:rsidRPr="001E26AA" w:rsidRDefault="001F331C">
      <w:pPr>
        <w:pStyle w:val="SIMCommandSmall"/>
        <w:rPr>
          <w:b/>
        </w:rPr>
      </w:pPr>
      <w:r w:rsidRPr="001E26AA">
        <w:t xml:space="preserve">    FIELD NAME = </w:t>
      </w:r>
      <w:r w:rsidRPr="001E26AA">
        <w:rPr>
          <w:b/>
        </w:rPr>
        <w:t>LEAD IN TO SCREEN</w:t>
      </w:r>
    </w:p>
    <w:p w14:paraId="77D61E9D" w14:textId="77777777" w:rsidR="001F331C" w:rsidRPr="001E26AA" w:rsidRDefault="001F331C">
      <w:pPr>
        <w:pStyle w:val="SIMCommandSmall"/>
      </w:pPr>
      <w:r w:rsidRPr="001E26AA">
        <w:t xml:space="preserve">     OCTAL DECIMAL HEXADECIMAL ASCII CONTROL</w:t>
      </w:r>
    </w:p>
    <w:p w14:paraId="6C61642B" w14:textId="77777777" w:rsidR="001F331C" w:rsidRPr="001E26AA" w:rsidRDefault="001F331C">
      <w:pPr>
        <w:pStyle w:val="SIMCommandSmall"/>
      </w:pPr>
      <w:r w:rsidRPr="001E26AA">
        <w:t xml:space="preserve">         0      0     0        NUL    ^@</w:t>
      </w:r>
    </w:p>
    <w:p w14:paraId="6F4CBEA1"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6E3A0DD0" w14:textId="77777777" w:rsidR="001F331C" w:rsidRPr="001E26AA" w:rsidRDefault="001F331C">
      <w:pPr>
        <w:pStyle w:val="SIMCommandSmall"/>
      </w:pPr>
      <w:proofErr w:type="gramStart"/>
      <w:r w:rsidRPr="001E26AA">
        <w:rPr>
          <w:b/>
        </w:rPr>
        <w:t>27</w:t>
      </w:r>
      <w:r w:rsidRPr="001E26AA">
        <w:t xml:space="preserve">  NEW</w:t>
      </w:r>
      <w:proofErr w:type="gramEnd"/>
      <w:r w:rsidRPr="001E26AA">
        <w:t xml:space="preserve"> VALUE: 27</w:t>
      </w:r>
    </w:p>
    <w:p w14:paraId="4430D0FC" w14:textId="77777777" w:rsidR="001F331C" w:rsidRPr="001E26AA" w:rsidRDefault="001F331C">
      <w:pPr>
        <w:pStyle w:val="SIMCommandSmall"/>
      </w:pPr>
      <w:r w:rsidRPr="001E26AA">
        <w:t xml:space="preserve">     OCTAL DECIMAL HEXADECIMAL ASCII CONTROL</w:t>
      </w:r>
    </w:p>
    <w:p w14:paraId="1FCE2718" w14:textId="77777777" w:rsidR="001F331C" w:rsidRPr="001E26AA" w:rsidRDefault="001F331C">
      <w:pPr>
        <w:pStyle w:val="SIMCommandSmall"/>
      </w:pPr>
      <w:r w:rsidRPr="001E26AA">
        <w:t xml:space="preserve">        33     27    1B        ESC    </w:t>
      </w:r>
      <w:proofErr w:type="gramStart"/>
      <w:r w:rsidRPr="001E26AA">
        <w:t>^[</w:t>
      </w:r>
      <w:proofErr w:type="gramEnd"/>
    </w:p>
    <w:p w14:paraId="42BE8B80"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22FA87CA" w14:textId="77777777" w:rsidR="001F331C" w:rsidRPr="001E26AA" w:rsidRDefault="001F331C">
      <w:pPr>
        <w:pStyle w:val="SIMCommandSmall"/>
        <w:rPr>
          <w:b/>
        </w:rPr>
      </w:pPr>
      <w:r w:rsidRPr="001E26AA">
        <w:t xml:space="preserve">    FIELD NAME = </w:t>
      </w:r>
      <w:r w:rsidRPr="001E26AA">
        <w:rPr>
          <w:b/>
        </w:rPr>
        <w:t>MOVE CURSOR HOME</w:t>
      </w:r>
    </w:p>
    <w:p w14:paraId="00382581" w14:textId="77777777" w:rsidR="001F331C" w:rsidRPr="001E26AA" w:rsidRDefault="001F331C">
      <w:pPr>
        <w:pStyle w:val="SIMCommandSmall"/>
      </w:pPr>
      <w:r w:rsidRPr="001E26AA">
        <w:t xml:space="preserve">     OCTAL DECIMAL HEXADECIMAL ASCII CONTROL</w:t>
      </w:r>
    </w:p>
    <w:p w14:paraId="05038688" w14:textId="77777777" w:rsidR="001F331C" w:rsidRPr="001E26AA" w:rsidRDefault="001F331C">
      <w:pPr>
        <w:pStyle w:val="SIMCommandSmall"/>
      </w:pPr>
      <w:r w:rsidRPr="001E26AA">
        <w:t xml:space="preserve">        15     13     D        CR     ^M</w:t>
      </w:r>
    </w:p>
    <w:p w14:paraId="734CB984"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6175E84F" w14:textId="77777777" w:rsidR="001F331C" w:rsidRPr="001E26AA" w:rsidRDefault="001F331C">
      <w:pPr>
        <w:pStyle w:val="SIMCommandSmall"/>
      </w:pPr>
      <w:proofErr w:type="gramStart"/>
      <w:r w:rsidRPr="001E26AA">
        <w:rPr>
          <w:b/>
        </w:rPr>
        <w:t>72</w:t>
      </w:r>
      <w:r w:rsidRPr="001E26AA">
        <w:t xml:space="preserve">  NEW</w:t>
      </w:r>
      <w:proofErr w:type="gramEnd"/>
      <w:r w:rsidRPr="001E26AA">
        <w:t xml:space="preserve"> VALUE: 72</w:t>
      </w:r>
    </w:p>
    <w:p w14:paraId="035E1337" w14:textId="77777777" w:rsidR="001F331C" w:rsidRPr="001E26AA" w:rsidRDefault="001F331C">
      <w:pPr>
        <w:pStyle w:val="SIMCommandSmall"/>
      </w:pPr>
      <w:r w:rsidRPr="001E26AA">
        <w:t xml:space="preserve">     OCTAL DECIMAL HEXADECIMAL ASCII</w:t>
      </w:r>
    </w:p>
    <w:p w14:paraId="4B13E9C4" w14:textId="77777777" w:rsidR="001F331C" w:rsidRPr="001E26AA" w:rsidRDefault="001F331C">
      <w:pPr>
        <w:pStyle w:val="SIMCommandSmall"/>
      </w:pPr>
      <w:r w:rsidRPr="001E26AA">
        <w:t xml:space="preserve">       110     72    48        H</w:t>
      </w:r>
    </w:p>
    <w:p w14:paraId="55FBD44D"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90C6E7B" w14:textId="77777777" w:rsidR="001F331C" w:rsidRPr="001E26AA" w:rsidRDefault="001F331C">
      <w:pPr>
        <w:pStyle w:val="SIMCommandSmall"/>
        <w:rPr>
          <w:b/>
        </w:rPr>
      </w:pPr>
      <w:r w:rsidRPr="001E26AA">
        <w:t xml:space="preserve">    FIELD NAME = </w:t>
      </w:r>
      <w:r w:rsidRPr="001E26AA">
        <w:rPr>
          <w:b/>
        </w:rPr>
        <w:t>MOVE CURSOR RIGHT</w:t>
      </w:r>
    </w:p>
    <w:p w14:paraId="2CF73CBA" w14:textId="77777777" w:rsidR="001F331C" w:rsidRPr="001E26AA" w:rsidRDefault="001F331C">
      <w:pPr>
        <w:pStyle w:val="SIMCommandSmall"/>
      </w:pPr>
      <w:r w:rsidRPr="001E26AA">
        <w:t xml:space="preserve">     OCTAL DECIMAL HEXADECIMAL ASCII</w:t>
      </w:r>
    </w:p>
    <w:p w14:paraId="23E16F75" w14:textId="77777777" w:rsidR="001F331C" w:rsidRPr="001E26AA" w:rsidRDefault="001F331C">
      <w:pPr>
        <w:pStyle w:val="SIMCommandSmall"/>
      </w:pPr>
      <w:r w:rsidRPr="001E26AA">
        <w:t xml:space="preserve">        41     33    21      </w:t>
      </w:r>
      <w:proofErr w:type="gramStart"/>
      <w:r w:rsidRPr="001E26AA">
        <w:t xml:space="preserve">  !</w:t>
      </w:r>
      <w:proofErr w:type="gramEnd"/>
    </w:p>
    <w:p w14:paraId="1A7DA4B6"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61249F59" w14:textId="77777777" w:rsidR="001F331C" w:rsidRPr="001E26AA" w:rsidRDefault="001F331C">
      <w:pPr>
        <w:pStyle w:val="SIMCommandSmall"/>
      </w:pPr>
      <w:proofErr w:type="gramStart"/>
      <w:r w:rsidRPr="001E26AA">
        <w:rPr>
          <w:b/>
        </w:rPr>
        <w:lastRenderedPageBreak/>
        <w:t>68</w:t>
      </w:r>
      <w:r w:rsidRPr="001E26AA">
        <w:t xml:space="preserve">  NEW</w:t>
      </w:r>
      <w:proofErr w:type="gramEnd"/>
      <w:r w:rsidRPr="001E26AA">
        <w:t xml:space="preserve"> VALUE: 68</w:t>
      </w:r>
    </w:p>
    <w:p w14:paraId="5502133D" w14:textId="77777777" w:rsidR="001F331C" w:rsidRPr="001E26AA" w:rsidRDefault="001F331C">
      <w:pPr>
        <w:pStyle w:val="SIMCommandSmall"/>
      </w:pPr>
      <w:r w:rsidRPr="001E26AA">
        <w:t xml:space="preserve">     OCTAL DECIMAL HEXADECIMAL ASCII</w:t>
      </w:r>
    </w:p>
    <w:p w14:paraId="4BA8F94E" w14:textId="77777777" w:rsidR="001F331C" w:rsidRPr="001E26AA" w:rsidRDefault="001F331C">
      <w:pPr>
        <w:pStyle w:val="SIMCommandSmall"/>
      </w:pPr>
      <w:r w:rsidRPr="001E26AA">
        <w:t xml:space="preserve">       104     68    44        D</w:t>
      </w:r>
    </w:p>
    <w:p w14:paraId="2C70FFA0"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060B723F" w14:textId="77777777" w:rsidR="001F331C" w:rsidRPr="001E26AA" w:rsidRDefault="001F331C">
      <w:pPr>
        <w:pStyle w:val="SIMCommandSmall"/>
        <w:rPr>
          <w:b/>
        </w:rPr>
      </w:pPr>
      <w:r w:rsidRPr="001E26AA">
        <w:t xml:space="preserve">    FIELD NAME = </w:t>
      </w:r>
      <w:r w:rsidRPr="001E26AA">
        <w:rPr>
          <w:b/>
        </w:rPr>
        <w:t>MOVE CURSOR UP</w:t>
      </w:r>
    </w:p>
    <w:p w14:paraId="002A9B8E" w14:textId="77777777" w:rsidR="001F331C" w:rsidRPr="001E26AA" w:rsidRDefault="001F331C">
      <w:pPr>
        <w:pStyle w:val="SIMCommandSmall"/>
      </w:pPr>
      <w:r w:rsidRPr="001E26AA">
        <w:t xml:space="preserve">     OCTAL DECIMAL HEXADECIMAL ASCII CONTROL</w:t>
      </w:r>
    </w:p>
    <w:p w14:paraId="7D9E40B1" w14:textId="77777777" w:rsidR="001F331C" w:rsidRPr="001E26AA" w:rsidRDefault="001F331C">
      <w:pPr>
        <w:pStyle w:val="SIMCommandSmall"/>
      </w:pPr>
      <w:r w:rsidRPr="001E26AA">
        <w:t xml:space="preserve">         0      0     0        NUL    ^@</w:t>
      </w:r>
    </w:p>
    <w:p w14:paraId="3B24C9A7"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0D58DD91" w14:textId="77777777" w:rsidR="001F331C" w:rsidRPr="001E26AA" w:rsidRDefault="001F331C">
      <w:pPr>
        <w:pStyle w:val="SIMCommandSmall"/>
      </w:pPr>
      <w:proofErr w:type="gramStart"/>
      <w:r w:rsidRPr="001E26AA">
        <w:rPr>
          <w:b/>
        </w:rPr>
        <w:t>65</w:t>
      </w:r>
      <w:r w:rsidRPr="001E26AA">
        <w:t xml:space="preserve">  NEW</w:t>
      </w:r>
      <w:proofErr w:type="gramEnd"/>
      <w:r w:rsidRPr="001E26AA">
        <w:t xml:space="preserve"> VALUE: 65</w:t>
      </w:r>
    </w:p>
    <w:p w14:paraId="2538CB9C" w14:textId="77777777" w:rsidR="001F331C" w:rsidRPr="001E26AA" w:rsidRDefault="001F331C">
      <w:pPr>
        <w:pStyle w:val="SIMCommandSmall"/>
      </w:pPr>
      <w:r w:rsidRPr="001E26AA">
        <w:t xml:space="preserve">     OCTAL DECIMAL HEXADECIMAL ASCII</w:t>
      </w:r>
    </w:p>
    <w:p w14:paraId="0EE7E18A" w14:textId="77777777" w:rsidR="001F331C" w:rsidRPr="001E26AA" w:rsidRDefault="001F331C">
      <w:pPr>
        <w:pStyle w:val="SIMCommandSmall"/>
      </w:pPr>
      <w:r w:rsidRPr="001E26AA">
        <w:t xml:space="preserve">       101     65    41        A</w:t>
      </w:r>
    </w:p>
    <w:p w14:paraId="70C411A5"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2CE5CEB8" w14:textId="77777777" w:rsidR="001F331C" w:rsidRPr="001E26AA" w:rsidRDefault="001F331C">
      <w:pPr>
        <w:pStyle w:val="SIMCommandSmall"/>
        <w:rPr>
          <w:b/>
        </w:rPr>
      </w:pPr>
      <w:r w:rsidRPr="001E26AA">
        <w:t xml:space="preserve">    FIELD NAME = </w:t>
      </w:r>
      <w:proofErr w:type="gramStart"/>
      <w:r w:rsidRPr="001E26AA">
        <w:rPr>
          <w:b/>
        </w:rPr>
        <w:t>NON PRINTING</w:t>
      </w:r>
      <w:proofErr w:type="gramEnd"/>
      <w:r w:rsidRPr="001E26AA">
        <w:rPr>
          <w:b/>
        </w:rPr>
        <w:t xml:space="preserve"> CHARACTER</w:t>
      </w:r>
    </w:p>
    <w:p w14:paraId="0738325A" w14:textId="77777777" w:rsidR="001F331C" w:rsidRPr="001E26AA" w:rsidRDefault="001F331C">
      <w:pPr>
        <w:pStyle w:val="SIMCommandSmall"/>
      </w:pPr>
      <w:r w:rsidRPr="001E26AA">
        <w:t xml:space="preserve">     OCTAL DECIMAL HEXADECIMAL ASCII</w:t>
      </w:r>
    </w:p>
    <w:p w14:paraId="11F06171" w14:textId="77777777" w:rsidR="001F331C" w:rsidRPr="001E26AA" w:rsidRDefault="001F331C">
      <w:pPr>
        <w:pStyle w:val="SIMCommandSmall"/>
      </w:pPr>
      <w:r w:rsidRPr="001E26AA">
        <w:t xml:space="preserve">        77     63    3F      </w:t>
      </w:r>
      <w:proofErr w:type="gramStart"/>
      <w:r w:rsidRPr="001E26AA">
        <w:t xml:space="preserve">  ?</w:t>
      </w:r>
      <w:proofErr w:type="gramEnd"/>
    </w:p>
    <w:p w14:paraId="4DD6EF1C"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499FF4D1" w14:textId="77777777" w:rsidR="001F331C" w:rsidRPr="001E26AA" w:rsidRDefault="001F331C">
      <w:pPr>
        <w:pStyle w:val="SIMCommandSmall"/>
      </w:pPr>
      <w:r w:rsidRPr="001E26AA">
        <w:t xml:space="preserve">    FIELD NAME = </w:t>
      </w:r>
      <w:proofErr w:type="gramStart"/>
      <w:r w:rsidRPr="001E26AA">
        <w:rPr>
          <w:b/>
        </w:rPr>
        <w:t>PREFIXED[</w:t>
      </w:r>
      <w:proofErr w:type="gramEnd"/>
      <w:r w:rsidRPr="001E26AA">
        <w:rPr>
          <w:b/>
        </w:rPr>
        <w:t>DELETE CHARACTER]</w:t>
      </w:r>
    </w:p>
    <w:p w14:paraId="187FC221" w14:textId="77777777" w:rsidR="001F331C" w:rsidRPr="001E26AA" w:rsidRDefault="001F331C">
      <w:pPr>
        <w:pStyle w:val="SIMCommandSmall"/>
      </w:pPr>
      <w:r w:rsidRPr="001E26AA">
        <w:t xml:space="preserve">    CURRENT VALUE IS FALSE</w:t>
      </w:r>
    </w:p>
    <w:p w14:paraId="78473B69"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5FBF19AA"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EDITOR ACCEPT KEY]</w:t>
      </w:r>
    </w:p>
    <w:p w14:paraId="4148659A" w14:textId="77777777" w:rsidR="001F331C" w:rsidRPr="001E26AA" w:rsidRDefault="001F331C">
      <w:pPr>
        <w:pStyle w:val="SIMCommandSmall"/>
      </w:pPr>
      <w:r w:rsidRPr="001E26AA">
        <w:t xml:space="preserve">    CURRENT VALUE IS FALSE</w:t>
      </w:r>
    </w:p>
    <w:p w14:paraId="116E8C6E"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590E1660"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EDITOR ESCAPE KEY]</w:t>
      </w:r>
    </w:p>
    <w:p w14:paraId="0C7D467B" w14:textId="77777777" w:rsidR="001F331C" w:rsidRPr="001E26AA" w:rsidRDefault="001F331C">
      <w:pPr>
        <w:pStyle w:val="SIMCommandSmall"/>
      </w:pPr>
      <w:r w:rsidRPr="001E26AA">
        <w:t xml:space="preserve">    CURRENT VALUE IS FALSE</w:t>
      </w:r>
    </w:p>
    <w:p w14:paraId="3D059BD9"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1B38B265"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ERASE LINE]</w:t>
      </w:r>
    </w:p>
    <w:p w14:paraId="69208902" w14:textId="77777777" w:rsidR="001F331C" w:rsidRPr="001E26AA" w:rsidRDefault="001F331C">
      <w:pPr>
        <w:pStyle w:val="SIMCommandSmall"/>
      </w:pPr>
      <w:r w:rsidRPr="001E26AA">
        <w:t xml:space="preserve">    CURRENT VALUE IS FALSE</w:t>
      </w:r>
    </w:p>
    <w:p w14:paraId="2034F409"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2A82BCBC"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ERASE SCREEN]</w:t>
      </w:r>
    </w:p>
    <w:p w14:paraId="748F4C5D" w14:textId="77777777" w:rsidR="001F331C" w:rsidRPr="001E26AA" w:rsidRDefault="001F331C">
      <w:pPr>
        <w:pStyle w:val="SIMCommandSmall"/>
      </w:pPr>
      <w:r w:rsidRPr="001E26AA">
        <w:t xml:space="preserve">    CURRENT VALUE IS FALSE</w:t>
      </w:r>
    </w:p>
    <w:p w14:paraId="38718458"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75EF07D8"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ERASE TO END OF LINE]</w:t>
      </w:r>
    </w:p>
    <w:p w14:paraId="6E0CEE8A" w14:textId="77777777" w:rsidR="001F331C" w:rsidRPr="001E26AA" w:rsidRDefault="001F331C">
      <w:pPr>
        <w:pStyle w:val="SIMCommandSmall"/>
      </w:pPr>
      <w:r w:rsidRPr="001E26AA">
        <w:t xml:space="preserve">    CURRENT VALUE IS FALSE</w:t>
      </w:r>
    </w:p>
    <w:p w14:paraId="012814C1"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79B0E3E3" w14:textId="77777777" w:rsidR="001F331C" w:rsidRPr="001E26AA" w:rsidRDefault="001F331C">
      <w:pPr>
        <w:pStyle w:val="SIMCommandSmall"/>
      </w:pPr>
      <w:r w:rsidRPr="001E26AA">
        <w:rPr>
          <w:b/>
        </w:rPr>
        <w:t>T</w:t>
      </w:r>
      <w:r w:rsidRPr="001E26AA">
        <w:t xml:space="preserve">   NEW VALUE: T</w:t>
      </w:r>
    </w:p>
    <w:p w14:paraId="12236904"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73806C88"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ERASE TO END OF SCREEN]</w:t>
      </w:r>
    </w:p>
    <w:p w14:paraId="20D09272" w14:textId="77777777" w:rsidR="001F331C" w:rsidRPr="001E26AA" w:rsidRDefault="001F331C">
      <w:pPr>
        <w:pStyle w:val="SIMCommandSmall"/>
      </w:pPr>
      <w:r w:rsidRPr="001E26AA">
        <w:t xml:space="preserve">    CURRENT VALUE IS FALSE</w:t>
      </w:r>
    </w:p>
    <w:p w14:paraId="7C8EEEC2"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126A9665" w14:textId="77777777" w:rsidR="001F331C" w:rsidRPr="001E26AA" w:rsidRDefault="001F331C">
      <w:pPr>
        <w:pStyle w:val="SIMCommandSmall"/>
      </w:pPr>
      <w:r w:rsidRPr="001E26AA">
        <w:rPr>
          <w:b/>
        </w:rPr>
        <w:t>T</w:t>
      </w:r>
      <w:r w:rsidRPr="001E26AA">
        <w:t xml:space="preserve">   NEW VALUE: T</w:t>
      </w:r>
    </w:p>
    <w:p w14:paraId="1E18555E"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268FC53A"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KEY FOR BREAK]</w:t>
      </w:r>
    </w:p>
    <w:p w14:paraId="748DFFE2" w14:textId="77777777" w:rsidR="001F331C" w:rsidRPr="001E26AA" w:rsidRDefault="001F331C">
      <w:pPr>
        <w:pStyle w:val="SIMCommandSmall"/>
      </w:pPr>
      <w:r w:rsidRPr="001E26AA">
        <w:t xml:space="preserve">    CURRENT VALUE IS FALSE</w:t>
      </w:r>
    </w:p>
    <w:p w14:paraId="069E7BB0"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08FBC8B6"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KEY FOR FLUSH]</w:t>
      </w:r>
    </w:p>
    <w:p w14:paraId="3E4FA351" w14:textId="77777777" w:rsidR="001F331C" w:rsidRPr="001E26AA" w:rsidRDefault="001F331C">
      <w:pPr>
        <w:pStyle w:val="SIMCommandSmall"/>
      </w:pPr>
      <w:r w:rsidRPr="001E26AA">
        <w:t xml:space="preserve">    CURRENT VALUE IS FALSE</w:t>
      </w:r>
    </w:p>
    <w:p w14:paraId="103932EB"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7D6328B3"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KEY FOR STOP]</w:t>
      </w:r>
    </w:p>
    <w:p w14:paraId="601D583B" w14:textId="77777777" w:rsidR="001F331C" w:rsidRPr="001E26AA" w:rsidRDefault="001F331C">
      <w:pPr>
        <w:pStyle w:val="SIMCommandSmall"/>
      </w:pPr>
      <w:r w:rsidRPr="001E26AA">
        <w:t xml:space="preserve">    CURRENT VALUE IS FALSE</w:t>
      </w:r>
    </w:p>
    <w:p w14:paraId="60CEBD5A"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76431170"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KEY TO DELETE CHARACTER]</w:t>
      </w:r>
    </w:p>
    <w:p w14:paraId="0600FD89" w14:textId="77777777" w:rsidR="001F331C" w:rsidRPr="001E26AA" w:rsidRDefault="001F331C">
      <w:pPr>
        <w:pStyle w:val="SIMCommandSmall"/>
      </w:pPr>
      <w:r w:rsidRPr="001E26AA">
        <w:t xml:space="preserve">    CURRENT VALUE IS FALSE</w:t>
      </w:r>
    </w:p>
    <w:p w14:paraId="6F0B3062"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1B4C019C" w14:textId="77777777" w:rsidR="001F331C" w:rsidRPr="001E26AA" w:rsidRDefault="001F331C">
      <w:pPr>
        <w:pStyle w:val="SIMCommandSmall"/>
        <w:rPr>
          <w:b/>
        </w:rPr>
      </w:pPr>
      <w:r w:rsidRPr="001E26AA">
        <w:lastRenderedPageBreak/>
        <w:t xml:space="preserve">    FIELD NAME = </w:t>
      </w:r>
      <w:proofErr w:type="gramStart"/>
      <w:r w:rsidRPr="001E26AA">
        <w:rPr>
          <w:b/>
        </w:rPr>
        <w:t>PREFIXED[</w:t>
      </w:r>
      <w:proofErr w:type="gramEnd"/>
      <w:r w:rsidRPr="001E26AA">
        <w:rPr>
          <w:b/>
        </w:rPr>
        <w:t>KEY TO DELETE LINE]</w:t>
      </w:r>
    </w:p>
    <w:p w14:paraId="4DE687A0" w14:textId="77777777" w:rsidR="001F331C" w:rsidRPr="001E26AA" w:rsidRDefault="001F331C">
      <w:pPr>
        <w:pStyle w:val="SIMCommandSmall"/>
      </w:pPr>
      <w:r w:rsidRPr="001E26AA">
        <w:t xml:space="preserve">    CURRENT VALUE IS FALSE</w:t>
      </w:r>
    </w:p>
    <w:p w14:paraId="1FEDE9AE"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052A88EA"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KEY TO END FILE]</w:t>
      </w:r>
    </w:p>
    <w:p w14:paraId="4BD31E2C" w14:textId="77777777" w:rsidR="001F331C" w:rsidRPr="001E26AA" w:rsidRDefault="001F331C">
      <w:pPr>
        <w:pStyle w:val="SIMCommandSmall"/>
      </w:pPr>
      <w:r w:rsidRPr="001E26AA">
        <w:t xml:space="preserve">    CURRENT VALUE IS FALSE</w:t>
      </w:r>
    </w:p>
    <w:p w14:paraId="7D395B6B"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1C75051E" w14:textId="77777777" w:rsidR="001F331C" w:rsidRPr="001E26AA" w:rsidRDefault="001F331C">
      <w:pPr>
        <w:pStyle w:val="SIMCommandSmall"/>
      </w:pPr>
      <w:r w:rsidRPr="001E26AA">
        <w:t xml:space="preserve">    FIELD NAME = </w:t>
      </w:r>
      <w:proofErr w:type="gramStart"/>
      <w:r w:rsidRPr="001E26AA">
        <w:rPr>
          <w:b/>
        </w:rPr>
        <w:t>PREFIXED[</w:t>
      </w:r>
      <w:proofErr w:type="gramEnd"/>
      <w:r w:rsidRPr="001E26AA">
        <w:rPr>
          <w:b/>
        </w:rPr>
        <w:t>KEY TO MOVE CURSOR DOWN]</w:t>
      </w:r>
    </w:p>
    <w:p w14:paraId="50522371" w14:textId="77777777" w:rsidR="001F331C" w:rsidRPr="001E26AA" w:rsidRDefault="001F331C">
      <w:pPr>
        <w:pStyle w:val="SIMCommandSmall"/>
      </w:pPr>
      <w:r w:rsidRPr="001E26AA">
        <w:t xml:space="preserve">    CURRENT VALUE IS FALSE</w:t>
      </w:r>
    </w:p>
    <w:p w14:paraId="7A269431"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5101C74"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KEY TO MOVE CURSOR LEFT]</w:t>
      </w:r>
    </w:p>
    <w:p w14:paraId="46206356" w14:textId="77777777" w:rsidR="001F331C" w:rsidRPr="001E26AA" w:rsidRDefault="001F331C">
      <w:pPr>
        <w:pStyle w:val="SIMCommandSmall"/>
      </w:pPr>
      <w:r w:rsidRPr="001E26AA">
        <w:t xml:space="preserve">    CURRENT VALUE IS FALSE</w:t>
      </w:r>
    </w:p>
    <w:p w14:paraId="638FA1DF"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1841DABB"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KEY TO MOVE CURSOR RIGHT]</w:t>
      </w:r>
    </w:p>
    <w:p w14:paraId="3170EEEF" w14:textId="77777777" w:rsidR="001F331C" w:rsidRPr="001E26AA" w:rsidRDefault="001F331C">
      <w:pPr>
        <w:pStyle w:val="SIMCommandSmall"/>
      </w:pPr>
      <w:r w:rsidRPr="001E26AA">
        <w:t xml:space="preserve">    CURRENT VALUE IS FALSE</w:t>
      </w:r>
    </w:p>
    <w:p w14:paraId="548B06BD"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748E582C"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KEY TO MOVE CURSOR UP]</w:t>
      </w:r>
    </w:p>
    <w:p w14:paraId="13D9962F" w14:textId="77777777" w:rsidR="001F331C" w:rsidRPr="001E26AA" w:rsidRDefault="001F331C">
      <w:pPr>
        <w:pStyle w:val="SIMCommandSmall"/>
      </w:pPr>
      <w:r w:rsidRPr="001E26AA">
        <w:t xml:space="preserve">    CURRENT VALUE IS FALSE</w:t>
      </w:r>
    </w:p>
    <w:p w14:paraId="1D6348D7"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04EE29B0"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MOVE CURSOR HOME]</w:t>
      </w:r>
    </w:p>
    <w:p w14:paraId="3FC206A6" w14:textId="77777777" w:rsidR="001F331C" w:rsidRPr="001E26AA" w:rsidRDefault="001F331C">
      <w:pPr>
        <w:pStyle w:val="SIMCommandSmall"/>
      </w:pPr>
      <w:r w:rsidRPr="001E26AA">
        <w:t xml:space="preserve">    CURRENT VALUE IS FALSE</w:t>
      </w:r>
    </w:p>
    <w:p w14:paraId="1185F39C"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5ADF7153" w14:textId="77777777" w:rsidR="001F331C" w:rsidRPr="001E26AA" w:rsidRDefault="001F331C">
      <w:pPr>
        <w:pStyle w:val="SIMCommandSmall"/>
      </w:pPr>
      <w:r w:rsidRPr="001E26AA">
        <w:rPr>
          <w:b/>
        </w:rPr>
        <w:t>T</w:t>
      </w:r>
      <w:r w:rsidRPr="001E26AA">
        <w:t xml:space="preserve">   NEW VALUE: T</w:t>
      </w:r>
    </w:p>
    <w:p w14:paraId="490B6C32"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56429B58"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MOVE CURSOR RIGHT]</w:t>
      </w:r>
    </w:p>
    <w:p w14:paraId="544E6F5C" w14:textId="77777777" w:rsidR="001F331C" w:rsidRPr="001E26AA" w:rsidRDefault="001F331C">
      <w:pPr>
        <w:pStyle w:val="SIMCommandSmall"/>
      </w:pPr>
      <w:r w:rsidRPr="001E26AA">
        <w:t xml:space="preserve">    CURRENT VALUE IS FALSE</w:t>
      </w:r>
    </w:p>
    <w:p w14:paraId="601307F1"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55249B7D" w14:textId="77777777" w:rsidR="001F331C" w:rsidRPr="001E26AA" w:rsidRDefault="001F331C">
      <w:pPr>
        <w:pStyle w:val="SIMCommandSmall"/>
      </w:pPr>
      <w:r w:rsidRPr="001E26AA">
        <w:rPr>
          <w:b/>
        </w:rPr>
        <w:t>T</w:t>
      </w:r>
      <w:r w:rsidRPr="001E26AA">
        <w:t xml:space="preserve">   NEW VALUE: T</w:t>
      </w:r>
    </w:p>
    <w:p w14:paraId="786DFCAC"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2E8352C3"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MOVE CURSOR UP]</w:t>
      </w:r>
    </w:p>
    <w:p w14:paraId="7F0ADB7A" w14:textId="77777777" w:rsidR="001F331C" w:rsidRPr="001E26AA" w:rsidRDefault="001F331C">
      <w:pPr>
        <w:pStyle w:val="SIMCommandSmall"/>
      </w:pPr>
      <w:r w:rsidRPr="001E26AA">
        <w:t xml:space="preserve">    CURRENT VALUE IS FALSE</w:t>
      </w:r>
    </w:p>
    <w:p w14:paraId="5E92D2F3"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41B3A964" w14:textId="77777777" w:rsidR="001F331C" w:rsidRPr="001E26AA" w:rsidRDefault="001F331C">
      <w:pPr>
        <w:pStyle w:val="SIMCommandSmall"/>
      </w:pPr>
      <w:r w:rsidRPr="001E26AA">
        <w:rPr>
          <w:b/>
        </w:rPr>
        <w:t>T</w:t>
      </w:r>
      <w:r w:rsidRPr="001E26AA">
        <w:t xml:space="preserve">   NEW VALUE: T</w:t>
      </w:r>
    </w:p>
    <w:p w14:paraId="2476377F"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663BD8A1" w14:textId="77777777" w:rsidR="001F331C" w:rsidRPr="001E26AA" w:rsidRDefault="001F331C">
      <w:pPr>
        <w:pStyle w:val="SIMCommandSmall"/>
        <w:rPr>
          <w:b/>
        </w:rPr>
      </w:pPr>
      <w:r w:rsidRPr="001E26AA">
        <w:t xml:space="preserve">    FIELD NAME = </w:t>
      </w:r>
      <w:proofErr w:type="gramStart"/>
      <w:r w:rsidRPr="001E26AA">
        <w:rPr>
          <w:b/>
        </w:rPr>
        <w:t>PREFIXED[</w:t>
      </w:r>
      <w:proofErr w:type="gramEnd"/>
      <w:r w:rsidRPr="001E26AA">
        <w:rPr>
          <w:b/>
        </w:rPr>
        <w:t>NON PRINTING CHARACTER]</w:t>
      </w:r>
    </w:p>
    <w:p w14:paraId="20F27BFF" w14:textId="77777777" w:rsidR="001F331C" w:rsidRPr="001E26AA" w:rsidRDefault="001F331C">
      <w:pPr>
        <w:pStyle w:val="SIMCommandSmall"/>
      </w:pPr>
      <w:r w:rsidRPr="001E26AA">
        <w:t xml:space="preserve">    CURRENT VALUE IS FALSE</w:t>
      </w:r>
    </w:p>
    <w:p w14:paraId="118BA182"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4BFB0B9" w14:textId="77777777" w:rsidR="001F331C" w:rsidRPr="001E26AA" w:rsidRDefault="001F331C">
      <w:pPr>
        <w:pStyle w:val="SIMCommandSmall"/>
        <w:rPr>
          <w:b/>
        </w:rPr>
      </w:pPr>
      <w:r w:rsidRPr="001E26AA">
        <w:t xml:space="preserve">    FIELD NAME = </w:t>
      </w:r>
      <w:r w:rsidRPr="001E26AA">
        <w:rPr>
          <w:b/>
        </w:rPr>
        <w:t>SCREEN HEIGHT</w:t>
      </w:r>
    </w:p>
    <w:p w14:paraId="38EB8166" w14:textId="77777777" w:rsidR="001F331C" w:rsidRPr="001E26AA" w:rsidRDefault="001F331C">
      <w:pPr>
        <w:pStyle w:val="SIMCommandSmall"/>
      </w:pPr>
      <w:r w:rsidRPr="001E26AA">
        <w:t xml:space="preserve">     OCTAL DECIMAL HEXADECIMAL</w:t>
      </w:r>
    </w:p>
    <w:p w14:paraId="3DCFF7E0" w14:textId="77777777" w:rsidR="001F331C" w:rsidRPr="001E26AA" w:rsidRDefault="001F331C">
      <w:pPr>
        <w:pStyle w:val="SIMCommandSmall"/>
      </w:pPr>
      <w:r w:rsidRPr="001E26AA">
        <w:t xml:space="preserve">        30     24    18</w:t>
      </w:r>
    </w:p>
    <w:p w14:paraId="6E6533B3"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B7D4660" w14:textId="77777777" w:rsidR="001F331C" w:rsidRPr="001E26AA" w:rsidRDefault="001F331C">
      <w:pPr>
        <w:pStyle w:val="SIMCommandSmall"/>
        <w:rPr>
          <w:b/>
        </w:rPr>
      </w:pPr>
      <w:r w:rsidRPr="001E26AA">
        <w:t xml:space="preserve">    FIELD NAME = </w:t>
      </w:r>
      <w:r w:rsidRPr="001E26AA">
        <w:rPr>
          <w:b/>
        </w:rPr>
        <w:t>SCREEN WIDTH</w:t>
      </w:r>
    </w:p>
    <w:p w14:paraId="50019D87" w14:textId="77777777" w:rsidR="001F331C" w:rsidRPr="001E26AA" w:rsidRDefault="001F331C">
      <w:pPr>
        <w:pStyle w:val="SIMCommandSmall"/>
      </w:pPr>
      <w:r w:rsidRPr="001E26AA">
        <w:t xml:space="preserve">     OCTAL DECIMAL HEXADECIMAL</w:t>
      </w:r>
    </w:p>
    <w:p w14:paraId="690516E9" w14:textId="77777777" w:rsidR="001F331C" w:rsidRPr="001E26AA" w:rsidRDefault="001F331C">
      <w:pPr>
        <w:pStyle w:val="SIMCommandSmall"/>
      </w:pPr>
      <w:r w:rsidRPr="001E26AA">
        <w:t xml:space="preserve">       120     80    50</w:t>
      </w:r>
    </w:p>
    <w:p w14:paraId="034CE4CE"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37F2657D" w14:textId="77777777" w:rsidR="001F331C" w:rsidRPr="001E26AA" w:rsidRDefault="001F331C">
      <w:pPr>
        <w:pStyle w:val="SIMCommandSmall"/>
        <w:rPr>
          <w:b/>
        </w:rPr>
      </w:pPr>
      <w:r w:rsidRPr="001E26AA">
        <w:t xml:space="preserve">    FIELD NAME = </w:t>
      </w:r>
      <w:r w:rsidRPr="001E26AA">
        <w:rPr>
          <w:b/>
        </w:rPr>
        <w:t>STUDENT</w:t>
      </w:r>
    </w:p>
    <w:p w14:paraId="692C3E28" w14:textId="77777777" w:rsidR="001F331C" w:rsidRPr="001E26AA" w:rsidRDefault="001F331C">
      <w:pPr>
        <w:pStyle w:val="SIMCommandSmall"/>
      </w:pPr>
      <w:r w:rsidRPr="001E26AA">
        <w:t xml:space="preserve">    CURRENT VALUE IS FALSE</w:t>
      </w:r>
    </w:p>
    <w:p w14:paraId="61597BE4"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40F2C13B" w14:textId="77777777" w:rsidR="001F331C" w:rsidRPr="001E26AA" w:rsidRDefault="001F331C">
      <w:pPr>
        <w:pStyle w:val="SIMCommandSmall"/>
        <w:rPr>
          <w:b/>
        </w:rPr>
      </w:pPr>
      <w:r w:rsidRPr="001E26AA">
        <w:t xml:space="preserve">    FIELD NAME = </w:t>
      </w:r>
      <w:r w:rsidRPr="001E26AA">
        <w:rPr>
          <w:b/>
        </w:rPr>
        <w:t>VERTICAL MOVE DELAY</w:t>
      </w:r>
    </w:p>
    <w:p w14:paraId="3BEBC163" w14:textId="77777777" w:rsidR="001F331C" w:rsidRPr="001E26AA" w:rsidRDefault="001F331C">
      <w:pPr>
        <w:pStyle w:val="SIMCommandSmall"/>
      </w:pPr>
      <w:r w:rsidRPr="001E26AA">
        <w:t xml:space="preserve">     OCTAL DECIMAL HEXADECIMAL</w:t>
      </w:r>
    </w:p>
    <w:p w14:paraId="5E66BB58" w14:textId="77777777" w:rsidR="001F331C" w:rsidRPr="001E26AA" w:rsidRDefault="001F331C">
      <w:pPr>
        <w:pStyle w:val="SIMCommandSmall"/>
      </w:pPr>
      <w:r w:rsidRPr="001E26AA">
        <w:t xml:space="preserve">         5      5     5</w:t>
      </w:r>
    </w:p>
    <w:p w14:paraId="262E0AA5" w14:textId="77777777" w:rsidR="001F331C" w:rsidRPr="001E26AA" w:rsidRDefault="001F331C">
      <w:pPr>
        <w:pStyle w:val="SIMCommandSmall"/>
      </w:pPr>
      <w:r w:rsidRPr="001E26AA">
        <w:rPr>
          <w:b/>
        </w:rPr>
        <w:t>Y</w:t>
      </w:r>
      <w:r w:rsidRPr="001E26AA">
        <w:t xml:space="preserve">   WANT TO CHANGE THIS VALUE? (</w:t>
      </w:r>
      <w:proofErr w:type="gramStart"/>
      <w:r w:rsidRPr="001E26AA">
        <w:t>Y,N,!</w:t>
      </w:r>
      <w:proofErr w:type="gramEnd"/>
      <w:r w:rsidRPr="001E26AA">
        <w:t>)</w:t>
      </w:r>
    </w:p>
    <w:p w14:paraId="4F5B1017" w14:textId="77777777" w:rsidR="001F331C" w:rsidRPr="001E26AA" w:rsidRDefault="001F331C">
      <w:pPr>
        <w:pStyle w:val="SIMCommandSmall"/>
      </w:pPr>
      <w:r w:rsidRPr="001E26AA">
        <w:rPr>
          <w:b/>
        </w:rPr>
        <w:t>0</w:t>
      </w:r>
      <w:r w:rsidRPr="001E26AA">
        <w:t xml:space="preserve">   NEW VALUE: 0</w:t>
      </w:r>
    </w:p>
    <w:p w14:paraId="73852C60" w14:textId="77777777" w:rsidR="001F331C" w:rsidRPr="001E26AA" w:rsidRDefault="001F331C">
      <w:pPr>
        <w:pStyle w:val="SIMCommandSmall"/>
      </w:pPr>
      <w:r w:rsidRPr="001E26AA">
        <w:t xml:space="preserve">     OCTAL DECIMAL HEXADECIMAL</w:t>
      </w:r>
    </w:p>
    <w:p w14:paraId="57045FE7" w14:textId="77777777" w:rsidR="001F331C" w:rsidRPr="001E26AA" w:rsidRDefault="001F331C">
      <w:pPr>
        <w:pStyle w:val="SIMCommandSmall"/>
      </w:pPr>
      <w:r w:rsidRPr="001E26AA">
        <w:lastRenderedPageBreak/>
        <w:t xml:space="preserve">         0      0     0</w:t>
      </w:r>
    </w:p>
    <w:p w14:paraId="5DDFF2AA" w14:textId="77777777" w:rsidR="001F331C" w:rsidRPr="001E26AA" w:rsidRDefault="001F331C">
      <w:pPr>
        <w:pStyle w:val="SIMCommandSmall"/>
      </w:pPr>
      <w:r w:rsidRPr="001E26AA">
        <w:t>N   WANT TO CHANGE THIS VALUE? (</w:t>
      </w:r>
      <w:proofErr w:type="gramStart"/>
      <w:r w:rsidRPr="001E26AA">
        <w:t>Y,N,!</w:t>
      </w:r>
      <w:proofErr w:type="gramEnd"/>
      <w:r w:rsidRPr="001E26AA">
        <w:t>)</w:t>
      </w:r>
    </w:p>
    <w:p w14:paraId="736D441D" w14:textId="77777777" w:rsidR="001F331C" w:rsidRPr="001E26AA" w:rsidRDefault="001F331C">
      <w:pPr>
        <w:pStyle w:val="SIMCommandSmall"/>
      </w:pPr>
      <w:r w:rsidRPr="001E26AA">
        <w:t xml:space="preserve">    CHANGE: S(INGLE) P(ROMPTED) R(ADIX)</w:t>
      </w:r>
    </w:p>
    <w:p w14:paraId="41DAFD01" w14:textId="77777777" w:rsidR="001F331C" w:rsidRPr="001E26AA" w:rsidRDefault="001F331C">
      <w:pPr>
        <w:pStyle w:val="SIMCommandSmall"/>
      </w:pPr>
      <w:r w:rsidRPr="001E26AA">
        <w:t>Q       H(ELP) Q(UIT)</w:t>
      </w:r>
    </w:p>
    <w:p w14:paraId="0928DB92" w14:textId="77777777" w:rsidR="001F331C" w:rsidRPr="001E26AA" w:rsidRDefault="001F331C">
      <w:pPr>
        <w:pStyle w:val="SIMCommandSmall"/>
      </w:pPr>
      <w:r w:rsidRPr="001E26AA">
        <w:t xml:space="preserve">Q   SETUP: </w:t>
      </w:r>
      <w:proofErr w:type="gramStart"/>
      <w:r w:rsidRPr="001E26AA">
        <w:t>C(</w:t>
      </w:r>
      <w:proofErr w:type="gramEnd"/>
      <w:r w:rsidRPr="001E26AA">
        <w:t>HANGE T(EACH H(ELP Q(UIT [D1]</w:t>
      </w:r>
    </w:p>
    <w:p w14:paraId="7F7C1919" w14:textId="77777777" w:rsidR="001F331C" w:rsidRPr="001E26AA" w:rsidRDefault="001F331C">
      <w:pPr>
        <w:pStyle w:val="SIMCommandSmall"/>
      </w:pPr>
      <w:r w:rsidRPr="001E26AA">
        <w:t>D   QUIT: D(ISK) OR M(EMORY) UPDATE,</w:t>
      </w:r>
    </w:p>
    <w:p w14:paraId="56DBC29A" w14:textId="77777777" w:rsidR="001F331C" w:rsidRPr="001E26AA" w:rsidRDefault="001F331C">
      <w:pPr>
        <w:pStyle w:val="SIMCommandSmall"/>
      </w:pPr>
      <w:r w:rsidRPr="001E26AA">
        <w:t xml:space="preserve">          R(ETURN) H(ELP) E(XIT)</w:t>
      </w:r>
    </w:p>
    <w:p w14:paraId="47C564C9" w14:textId="77777777" w:rsidR="001F331C" w:rsidRPr="001E26AA" w:rsidRDefault="001F331C">
      <w:pPr>
        <w:pStyle w:val="SIMCommandSmall"/>
      </w:pPr>
      <w:r w:rsidRPr="001E26AA">
        <w:t>M   QUIT: D(ISK) OR M(EMORY) UPDATE,</w:t>
      </w:r>
    </w:p>
    <w:p w14:paraId="7AB860DC" w14:textId="77777777" w:rsidR="001F331C" w:rsidRPr="001E26AA" w:rsidRDefault="001F331C">
      <w:pPr>
        <w:pStyle w:val="SIMCommandSmall"/>
      </w:pPr>
      <w:r w:rsidRPr="001E26AA">
        <w:t xml:space="preserve">          R(ETURN) H(ELP) E(XIT)</w:t>
      </w:r>
    </w:p>
    <w:p w14:paraId="0E68E311" w14:textId="77777777" w:rsidR="001F331C" w:rsidRPr="001E26AA" w:rsidRDefault="001F331C">
      <w:pPr>
        <w:pStyle w:val="SIMCommandSmall"/>
      </w:pPr>
      <w:r w:rsidRPr="001E26AA">
        <w:t>E   QUIT: D(ISK) OR M(EMORY) UPDATE,</w:t>
      </w:r>
    </w:p>
    <w:p w14:paraId="68DBC27D" w14:textId="77777777" w:rsidR="001F331C" w:rsidRPr="001E26AA" w:rsidRDefault="001F331C">
      <w:pPr>
        <w:pStyle w:val="SIMCommandSmall"/>
      </w:pPr>
      <w:r w:rsidRPr="001E26AA">
        <w:t xml:space="preserve">          R(ETURN) H(ELP) E(XIT)</w:t>
      </w:r>
    </w:p>
    <w:p w14:paraId="51C121E8" w14:textId="77777777" w:rsidR="001F331C" w:rsidRPr="001E26AA" w:rsidRDefault="001F331C">
      <w:pPr>
        <w:pStyle w:val="PlainText"/>
      </w:pPr>
      <w:r w:rsidRPr="001E26AA">
        <w:rPr>
          <w:b/>
        </w:rPr>
        <w:t>Step 4</w:t>
      </w:r>
      <w:r w:rsidRPr="001E26AA">
        <w:t>: Rename NEW.MISCINFO to SYSTEM.MISCINFO</w:t>
      </w:r>
    </w:p>
    <w:p w14:paraId="793E9BB7" w14:textId="77777777" w:rsidR="001F331C" w:rsidRPr="001E26AA" w:rsidRDefault="001F331C">
      <w:pPr>
        <w:pStyle w:val="SIMCommandSmall"/>
        <w:rPr>
          <w:noProof/>
        </w:rPr>
      </w:pPr>
      <w:r w:rsidRPr="001E26AA">
        <w:rPr>
          <w:noProof/>
        </w:rPr>
        <w:t>Command: E(dit, R(un, F(ile, C(omp, L(ink, X(ecute, A(ssem, D(ebug,? [II.0]</w:t>
      </w:r>
    </w:p>
    <w:p w14:paraId="71E8C4E5" w14:textId="77777777" w:rsidR="001F331C" w:rsidRPr="001E26AA" w:rsidRDefault="001F331C">
      <w:pPr>
        <w:pStyle w:val="SIMCommandSmall"/>
        <w:rPr>
          <w:noProof/>
        </w:rPr>
      </w:pPr>
      <w:r w:rsidRPr="001E26AA">
        <w:rPr>
          <w:noProof/>
        </w:rPr>
        <w:t>F</w:t>
      </w:r>
    </w:p>
    <w:p w14:paraId="09D68A7E" w14:textId="77777777" w:rsidR="001F331C" w:rsidRPr="001E26AA" w:rsidRDefault="001F331C">
      <w:pPr>
        <w:pStyle w:val="SIMCommandSmall"/>
        <w:rPr>
          <w:noProof/>
        </w:rPr>
      </w:pPr>
      <w:r w:rsidRPr="001E26AA">
        <w:rPr>
          <w:noProof/>
        </w:rPr>
        <w:t xml:space="preserve">    Filer: G(et, S(ave, W(hat, N(ew, L(dir, R(em, C(hng, T(rans, D(ate, Q(uit [B]</w:t>
      </w:r>
    </w:p>
    <w:p w14:paraId="068BBCA6" w14:textId="77777777" w:rsidR="001F331C" w:rsidRPr="001E26AA" w:rsidRDefault="001F331C">
      <w:pPr>
        <w:pStyle w:val="SIMCommandSmall"/>
        <w:rPr>
          <w:noProof/>
        </w:rPr>
      </w:pPr>
      <w:r w:rsidRPr="001E26AA">
        <w:rPr>
          <w:noProof/>
        </w:rPr>
        <w:t>L</w:t>
      </w:r>
    </w:p>
    <w:p w14:paraId="39D0DA9C" w14:textId="77777777" w:rsidR="001F331C" w:rsidRPr="001E26AA" w:rsidRDefault="001F331C">
      <w:pPr>
        <w:pStyle w:val="SIMCommandSmall"/>
        <w:rPr>
          <w:noProof/>
        </w:rPr>
      </w:pPr>
      <w:r w:rsidRPr="001E26AA">
        <w:rPr>
          <w:noProof/>
        </w:rPr>
        <w:t xml:space="preserve">    Dir listing of what vol ? *</w:t>
      </w:r>
    </w:p>
    <w:p w14:paraId="1C5F7641" w14:textId="77777777" w:rsidR="001F331C" w:rsidRPr="001E26AA" w:rsidRDefault="001F331C">
      <w:pPr>
        <w:pStyle w:val="SIMCommandSmall"/>
        <w:rPr>
          <w:noProof/>
        </w:rPr>
      </w:pPr>
      <w:r w:rsidRPr="001E26AA">
        <w:rPr>
          <w:noProof/>
        </w:rPr>
        <w:t xml:space="preserve">    Filer: G(et, S(ave, W(hat, N(ew, L(dir, R(em, C(hng, T(rans, D(ate, Q(uit [B]L</w:t>
      </w:r>
    </w:p>
    <w:p w14:paraId="15485E74" w14:textId="77777777" w:rsidR="001F331C" w:rsidRPr="001E26AA" w:rsidRDefault="001F331C">
      <w:pPr>
        <w:pStyle w:val="SIMCommandSmall"/>
        <w:rPr>
          <w:noProof/>
        </w:rPr>
      </w:pPr>
      <w:r w:rsidRPr="001E26AA">
        <w:rPr>
          <w:noProof/>
        </w:rPr>
        <w:t xml:space="preserve">    U002A.5:</w:t>
      </w:r>
    </w:p>
    <w:p w14:paraId="145C3C85" w14:textId="77777777" w:rsidR="001F331C" w:rsidRPr="001E26AA" w:rsidRDefault="001F331C">
      <w:pPr>
        <w:pStyle w:val="SIMCommandSmall"/>
        <w:rPr>
          <w:noProof/>
        </w:rPr>
      </w:pPr>
      <w:r w:rsidRPr="001E26AA">
        <w:rPr>
          <w:noProof/>
        </w:rPr>
        <w:t xml:space="preserve">    SYSTEM.STARTUP     5 28-Feb-79</w:t>
      </w:r>
    </w:p>
    <w:p w14:paraId="318A6C85" w14:textId="77777777" w:rsidR="001F331C" w:rsidRPr="001E26AA" w:rsidRDefault="001F331C">
      <w:pPr>
        <w:pStyle w:val="SIMCommandSmall"/>
        <w:rPr>
          <w:noProof/>
        </w:rPr>
      </w:pPr>
      <w:r w:rsidRPr="001E26AA">
        <w:rPr>
          <w:noProof/>
        </w:rPr>
        <w:t xml:space="preserve">    SYSTEM.MICRO      16  9-Feb-79</w:t>
      </w:r>
    </w:p>
    <w:p w14:paraId="2671F89E" w14:textId="77777777" w:rsidR="001F331C" w:rsidRPr="001E26AA" w:rsidRDefault="001F331C">
      <w:pPr>
        <w:pStyle w:val="SIMCommandSmall"/>
        <w:rPr>
          <w:noProof/>
        </w:rPr>
      </w:pPr>
      <w:r w:rsidRPr="001E26AA">
        <w:rPr>
          <w:noProof/>
        </w:rPr>
        <w:t xml:space="preserve">    Z80T.MICRO        19  9-Feb-79</w:t>
      </w:r>
    </w:p>
    <w:p w14:paraId="7D5B981E" w14:textId="77777777" w:rsidR="001F331C" w:rsidRPr="001E26AA" w:rsidRDefault="001F331C">
      <w:pPr>
        <w:pStyle w:val="SIMCommandSmall"/>
        <w:rPr>
          <w:noProof/>
        </w:rPr>
      </w:pPr>
      <w:r w:rsidRPr="001E26AA">
        <w:rPr>
          <w:noProof/>
        </w:rPr>
        <w:t xml:space="preserve">    SYSTEM.FILER      28 10-Apr-79</w:t>
      </w:r>
    </w:p>
    <w:p w14:paraId="3DE7A51E" w14:textId="77777777" w:rsidR="001F331C" w:rsidRPr="001E26AA" w:rsidRDefault="001F331C">
      <w:pPr>
        <w:pStyle w:val="SIMCommandSmall"/>
        <w:rPr>
          <w:noProof/>
        </w:rPr>
      </w:pPr>
      <w:r w:rsidRPr="001E26AA">
        <w:rPr>
          <w:noProof/>
        </w:rPr>
        <w:t xml:space="preserve">    SYSTEM.PASCAL     33  7-Mar-79</w:t>
      </w:r>
    </w:p>
    <w:p w14:paraId="7AB6513A" w14:textId="77777777" w:rsidR="001F331C" w:rsidRPr="001E26AA" w:rsidRDefault="001F331C">
      <w:pPr>
        <w:pStyle w:val="SIMCommandSmall"/>
        <w:rPr>
          <w:noProof/>
        </w:rPr>
      </w:pPr>
      <w:r w:rsidRPr="001E26AA">
        <w:rPr>
          <w:noProof/>
        </w:rPr>
        <w:t xml:space="preserve">    SYSTEM.EDITOR     45 10-Feb-79</w:t>
      </w:r>
    </w:p>
    <w:p w14:paraId="3F571C66" w14:textId="77777777" w:rsidR="001F331C" w:rsidRPr="001E26AA" w:rsidRDefault="001F331C">
      <w:pPr>
        <w:pStyle w:val="SIMCommandSmall"/>
        <w:rPr>
          <w:noProof/>
        </w:rPr>
      </w:pPr>
      <w:r w:rsidRPr="001E26AA">
        <w:rPr>
          <w:noProof/>
        </w:rPr>
        <w:t xml:space="preserve">    SYSTEM.LINKER     22 10-Feb-79</w:t>
      </w:r>
    </w:p>
    <w:p w14:paraId="0BE9587D" w14:textId="77777777" w:rsidR="001F331C" w:rsidRPr="001E26AA" w:rsidRDefault="001F331C">
      <w:pPr>
        <w:pStyle w:val="SIMCommandSmall"/>
        <w:rPr>
          <w:noProof/>
        </w:rPr>
      </w:pPr>
      <w:r w:rsidRPr="001E26AA">
        <w:rPr>
          <w:noProof/>
        </w:rPr>
        <w:t xml:space="preserve">    SYSTEM.COMPILER   68  8-Feb-79</w:t>
      </w:r>
    </w:p>
    <w:p w14:paraId="11F46850" w14:textId="77777777" w:rsidR="001F331C" w:rsidRPr="001E26AA" w:rsidRDefault="001F331C">
      <w:pPr>
        <w:pStyle w:val="SIMCommandSmall"/>
        <w:rPr>
          <w:noProof/>
        </w:rPr>
      </w:pPr>
      <w:r w:rsidRPr="001E26AA">
        <w:rPr>
          <w:noProof/>
        </w:rPr>
        <w:t xml:space="preserve">    SYSTEM.LIBRARY     8 17-Apr-79</w:t>
      </w:r>
    </w:p>
    <w:p w14:paraId="685281AD" w14:textId="77777777" w:rsidR="001F331C" w:rsidRPr="001E26AA" w:rsidRDefault="001F331C">
      <w:pPr>
        <w:pStyle w:val="SIMCommandSmall"/>
        <w:rPr>
          <w:noProof/>
        </w:rPr>
      </w:pPr>
      <w:r w:rsidRPr="001E26AA">
        <w:rPr>
          <w:noProof/>
        </w:rPr>
        <w:t xml:space="preserve">    SYSTEM.SYNTAX     14  2-May-79</w:t>
      </w:r>
    </w:p>
    <w:p w14:paraId="4045C807" w14:textId="77777777" w:rsidR="001F331C" w:rsidRPr="001E26AA" w:rsidRDefault="001F331C">
      <w:pPr>
        <w:pStyle w:val="SIMCommandSmall"/>
        <w:rPr>
          <w:noProof/>
        </w:rPr>
      </w:pPr>
      <w:r w:rsidRPr="001E26AA">
        <w:rPr>
          <w:noProof/>
        </w:rPr>
        <w:t xml:space="preserve">    SAMPLEGOTO.TEXT    4 17-Nov-78</w:t>
      </w:r>
    </w:p>
    <w:p w14:paraId="501789E3" w14:textId="77777777" w:rsidR="001F331C" w:rsidRPr="001E26AA" w:rsidRDefault="001F331C">
      <w:pPr>
        <w:pStyle w:val="SIMCommandSmall"/>
        <w:rPr>
          <w:noProof/>
        </w:rPr>
      </w:pPr>
      <w:r w:rsidRPr="001E26AA">
        <w:rPr>
          <w:noProof/>
        </w:rPr>
        <w:t xml:space="preserve">    SETUP.CODE        25 14-May-79</w:t>
      </w:r>
    </w:p>
    <w:p w14:paraId="32119F09" w14:textId="77777777" w:rsidR="001F331C" w:rsidRPr="001E26AA" w:rsidRDefault="001F331C">
      <w:pPr>
        <w:pStyle w:val="SIMCommandSmall"/>
        <w:rPr>
          <w:noProof/>
        </w:rPr>
      </w:pPr>
      <w:r w:rsidRPr="001E26AA">
        <w:rPr>
          <w:noProof/>
        </w:rPr>
        <w:t xml:space="preserve">    READ.ME.TEXT       4 17-Apr-79</w:t>
      </w:r>
    </w:p>
    <w:p w14:paraId="690EE061" w14:textId="77777777" w:rsidR="001F331C" w:rsidRPr="001E26AA" w:rsidRDefault="001F331C">
      <w:pPr>
        <w:pStyle w:val="SIMCommandSmall"/>
        <w:rPr>
          <w:noProof/>
        </w:rPr>
      </w:pPr>
      <w:r w:rsidRPr="001E26AA">
        <w:rPr>
          <w:noProof/>
        </w:rPr>
        <w:t xml:space="preserve">    BINDER.CODE        6  3-May-79</w:t>
      </w:r>
    </w:p>
    <w:p w14:paraId="7AC2C758" w14:textId="77777777" w:rsidR="001F331C" w:rsidRPr="001E26AA" w:rsidRDefault="001F331C">
      <w:pPr>
        <w:pStyle w:val="SIMCommandSmall"/>
        <w:rPr>
          <w:noProof/>
        </w:rPr>
      </w:pPr>
      <w:r w:rsidRPr="001E26AA">
        <w:rPr>
          <w:noProof/>
        </w:rPr>
        <w:t xml:space="preserve">    NEW.MISCINFO       1 10-Feb-79</w:t>
      </w:r>
    </w:p>
    <w:p w14:paraId="1D668091" w14:textId="77777777" w:rsidR="001F331C" w:rsidRPr="001E26AA" w:rsidRDefault="001F331C">
      <w:pPr>
        <w:pStyle w:val="SIMCommandSmall"/>
        <w:rPr>
          <w:noProof/>
        </w:rPr>
      </w:pPr>
      <w:r w:rsidRPr="001E26AA">
        <w:rPr>
          <w:noProof/>
        </w:rPr>
        <w:t xml:space="preserve">    15/15 files&lt;listed/in-dir&gt;, 308 blocks used, 186 unused, 186 in largest</w:t>
      </w:r>
    </w:p>
    <w:p w14:paraId="005F0F6D" w14:textId="77777777" w:rsidR="001F331C" w:rsidRPr="001E26AA" w:rsidRDefault="001F331C">
      <w:pPr>
        <w:pStyle w:val="SIMCommandSmall"/>
        <w:rPr>
          <w:noProof/>
        </w:rPr>
      </w:pPr>
      <w:r w:rsidRPr="001E26AA">
        <w:rPr>
          <w:noProof/>
        </w:rPr>
        <w:t xml:space="preserve">    Filer: G(et, S(ave, W(hat, N(ew, L(dir, R(em, C(hng, T(rans, D(ate, Q(uit [B]</w:t>
      </w:r>
    </w:p>
    <w:p w14:paraId="59DF666B" w14:textId="77777777" w:rsidR="001F331C" w:rsidRPr="001E26AA" w:rsidRDefault="001F331C">
      <w:pPr>
        <w:pStyle w:val="SIMCommandSmall"/>
        <w:rPr>
          <w:noProof/>
        </w:rPr>
      </w:pPr>
      <w:r w:rsidRPr="001E26AA">
        <w:rPr>
          <w:noProof/>
        </w:rPr>
        <w:t>C</w:t>
      </w:r>
    </w:p>
    <w:p w14:paraId="6A68FBF3" w14:textId="77777777" w:rsidR="001F331C" w:rsidRPr="001E26AA" w:rsidRDefault="001F331C">
      <w:pPr>
        <w:pStyle w:val="SIMCommandSmall"/>
        <w:rPr>
          <w:noProof/>
        </w:rPr>
      </w:pPr>
      <w:r w:rsidRPr="001E26AA">
        <w:rPr>
          <w:noProof/>
        </w:rPr>
        <w:t xml:space="preserve">    Change what file ?  NEW.MISCINFO</w:t>
      </w:r>
    </w:p>
    <w:p w14:paraId="589682C6" w14:textId="77777777" w:rsidR="001F331C" w:rsidRPr="001E26AA" w:rsidRDefault="001F331C">
      <w:pPr>
        <w:pStyle w:val="SIMCommandSmall"/>
        <w:rPr>
          <w:noProof/>
        </w:rPr>
      </w:pPr>
      <w:r w:rsidRPr="001E26AA">
        <w:rPr>
          <w:noProof/>
        </w:rPr>
        <w:t xml:space="preserve">    Change to what ? SYSTEM.MISCINFO</w:t>
      </w:r>
    </w:p>
    <w:p w14:paraId="2123DC8B" w14:textId="77777777" w:rsidR="001F331C" w:rsidRPr="001E26AA" w:rsidRDefault="001F331C">
      <w:pPr>
        <w:pStyle w:val="PlainText"/>
      </w:pPr>
      <w:r w:rsidRPr="001E26AA">
        <w:rPr>
          <w:b/>
        </w:rPr>
        <w:t>Step 5</w:t>
      </w:r>
      <w:r w:rsidRPr="001E26AA">
        <w:t>: Delete SYSTEM.STARTUP (R command in Filer)</w:t>
      </w:r>
    </w:p>
    <w:p w14:paraId="77D08893" w14:textId="77777777" w:rsidR="001F331C" w:rsidRPr="001E26AA" w:rsidRDefault="001F331C">
      <w:pPr>
        <w:pStyle w:val="PlainText"/>
      </w:pPr>
      <w:r w:rsidRPr="001E26AA">
        <w:rPr>
          <w:b/>
        </w:rPr>
        <w:t>Step 6</w:t>
      </w:r>
      <w:r w:rsidRPr="001E26AA">
        <w:t xml:space="preserve">: Set date with D command in </w:t>
      </w:r>
      <w:proofErr w:type="gramStart"/>
      <w:r w:rsidRPr="001E26AA">
        <w:t>Filer</w:t>
      </w:r>
      <w:proofErr w:type="gramEnd"/>
    </w:p>
    <w:p w14:paraId="16146591" w14:textId="77777777" w:rsidR="001F331C" w:rsidRPr="001E26AA" w:rsidRDefault="001F331C">
      <w:pPr>
        <w:pStyle w:val="PlainText"/>
      </w:pPr>
      <w:r w:rsidRPr="001E26AA">
        <w:rPr>
          <w:b/>
        </w:rPr>
        <w:t>Step 7</w:t>
      </w:r>
      <w:r w:rsidRPr="001E26AA">
        <w:t>: Create new goto file for VT100 (VT100GOTO.TEXT)</w:t>
      </w:r>
    </w:p>
    <w:p w14:paraId="27893063" w14:textId="77777777" w:rsidR="001F331C" w:rsidRPr="001E26AA" w:rsidRDefault="001F331C">
      <w:pPr>
        <w:pStyle w:val="SIMCommand"/>
      </w:pPr>
      <w:r w:rsidRPr="001E26AA">
        <w:t>(*$U-*)</w:t>
      </w:r>
    </w:p>
    <w:p w14:paraId="55120F18" w14:textId="77777777" w:rsidR="001F331C" w:rsidRPr="001E26AA" w:rsidRDefault="001F331C">
      <w:pPr>
        <w:pStyle w:val="SIMCommand"/>
      </w:pPr>
      <w:r w:rsidRPr="001E26AA">
        <w:t xml:space="preserve">PROGRAM </w:t>
      </w:r>
      <w:proofErr w:type="gramStart"/>
      <w:r w:rsidRPr="001E26AA">
        <w:t>DUMMY;</w:t>
      </w:r>
      <w:proofErr w:type="gramEnd"/>
    </w:p>
    <w:p w14:paraId="30D9F059" w14:textId="77777777" w:rsidR="001F331C" w:rsidRPr="001E26AA" w:rsidRDefault="001F331C">
      <w:pPr>
        <w:pStyle w:val="SIMCommand"/>
      </w:pPr>
      <w:r w:rsidRPr="001E26AA">
        <w:t>(* Direct cursor addressing for VT100 terminal *)</w:t>
      </w:r>
    </w:p>
    <w:p w14:paraId="33E65E00" w14:textId="77777777" w:rsidR="001F331C" w:rsidRPr="001E26AA" w:rsidRDefault="001F331C">
      <w:pPr>
        <w:pStyle w:val="SIMCommand"/>
      </w:pPr>
      <w:r w:rsidRPr="001E26AA">
        <w:t>(* '[' after escape is done by BIOS - trick from Udo Munk *)</w:t>
      </w:r>
    </w:p>
    <w:p w14:paraId="27B0ED69" w14:textId="77777777" w:rsidR="001F331C" w:rsidRPr="001E26AA" w:rsidRDefault="001F331C">
      <w:pPr>
        <w:pStyle w:val="SIMCommand"/>
      </w:pPr>
      <w:r w:rsidRPr="001E26AA">
        <w:t>PROCEDURE FGOTOXY(</w:t>
      </w:r>
      <w:proofErr w:type="gramStart"/>
      <w:r w:rsidRPr="001E26AA">
        <w:t>X,Y</w:t>
      </w:r>
      <w:proofErr w:type="gramEnd"/>
      <w:r w:rsidRPr="001E26AA">
        <w:t>:INTEGER);</w:t>
      </w:r>
    </w:p>
    <w:p w14:paraId="49908C97" w14:textId="77777777" w:rsidR="001F331C" w:rsidRPr="001E26AA" w:rsidRDefault="001F331C">
      <w:pPr>
        <w:pStyle w:val="SIMCommand"/>
      </w:pPr>
      <w:r w:rsidRPr="001E26AA">
        <w:t>BEGIN</w:t>
      </w:r>
    </w:p>
    <w:p w14:paraId="496E6694" w14:textId="77777777" w:rsidR="001F331C" w:rsidRPr="001E26AA" w:rsidRDefault="001F331C">
      <w:pPr>
        <w:pStyle w:val="SIMCommand"/>
      </w:pPr>
      <w:r w:rsidRPr="001E26AA">
        <w:t xml:space="preserve">  IF X&lt;0 THEN </w:t>
      </w:r>
      <w:proofErr w:type="gramStart"/>
      <w:r w:rsidRPr="001E26AA">
        <w:t>X:=</w:t>
      </w:r>
      <w:proofErr w:type="gramEnd"/>
      <w:r w:rsidRPr="001E26AA">
        <w:t>0;</w:t>
      </w:r>
    </w:p>
    <w:p w14:paraId="2B6220EC" w14:textId="77777777" w:rsidR="001F331C" w:rsidRPr="001E26AA" w:rsidRDefault="001F331C">
      <w:pPr>
        <w:pStyle w:val="SIMCommand"/>
      </w:pPr>
      <w:r w:rsidRPr="001E26AA">
        <w:lastRenderedPageBreak/>
        <w:t xml:space="preserve">  IF X&gt;79 THEN </w:t>
      </w:r>
      <w:proofErr w:type="gramStart"/>
      <w:r w:rsidRPr="001E26AA">
        <w:t>X:=</w:t>
      </w:r>
      <w:proofErr w:type="gramEnd"/>
      <w:r w:rsidRPr="001E26AA">
        <w:t>79;</w:t>
      </w:r>
    </w:p>
    <w:p w14:paraId="6E95B973" w14:textId="77777777" w:rsidR="001F331C" w:rsidRPr="001E26AA" w:rsidRDefault="001F331C">
      <w:pPr>
        <w:pStyle w:val="SIMCommand"/>
      </w:pPr>
      <w:r w:rsidRPr="001E26AA">
        <w:t xml:space="preserve">  IF Y&lt;0 THEN </w:t>
      </w:r>
      <w:proofErr w:type="gramStart"/>
      <w:r w:rsidRPr="001E26AA">
        <w:t>Y:=</w:t>
      </w:r>
      <w:proofErr w:type="gramEnd"/>
      <w:r w:rsidRPr="001E26AA">
        <w:t>0;</w:t>
      </w:r>
    </w:p>
    <w:p w14:paraId="00F86811" w14:textId="77777777" w:rsidR="001F331C" w:rsidRPr="001E26AA" w:rsidRDefault="001F331C">
      <w:pPr>
        <w:pStyle w:val="SIMCommand"/>
      </w:pPr>
      <w:r w:rsidRPr="001E26AA">
        <w:t xml:space="preserve">  IF Y&gt;23 THEN </w:t>
      </w:r>
      <w:proofErr w:type="gramStart"/>
      <w:r w:rsidRPr="001E26AA">
        <w:t>Y:=</w:t>
      </w:r>
      <w:proofErr w:type="gramEnd"/>
      <w:r w:rsidRPr="001E26AA">
        <w:t>23;</w:t>
      </w:r>
    </w:p>
    <w:p w14:paraId="54BD0E3F" w14:textId="77777777" w:rsidR="001F331C" w:rsidRPr="001E26AA" w:rsidRDefault="001F331C">
      <w:pPr>
        <w:pStyle w:val="SIMCommand"/>
      </w:pPr>
      <w:r w:rsidRPr="001E26AA">
        <w:t xml:space="preserve">  WRITE (</w:t>
      </w:r>
      <w:proofErr w:type="gramStart"/>
      <w:r w:rsidRPr="001E26AA">
        <w:t>CHR(</w:t>
      </w:r>
      <w:proofErr w:type="gramEnd"/>
      <w:r w:rsidRPr="001E26AA">
        <w:t>27),Y+1,';',X+1,'H')</w:t>
      </w:r>
    </w:p>
    <w:p w14:paraId="73D857F5" w14:textId="77777777" w:rsidR="001F331C" w:rsidRPr="001E26AA" w:rsidRDefault="001F331C">
      <w:pPr>
        <w:pStyle w:val="SIMCommand"/>
      </w:pPr>
      <w:proofErr w:type="gramStart"/>
      <w:r w:rsidRPr="001E26AA">
        <w:t>END;</w:t>
      </w:r>
      <w:proofErr w:type="gramEnd"/>
    </w:p>
    <w:p w14:paraId="4DB34BD6" w14:textId="77777777" w:rsidR="001F331C" w:rsidRPr="001E26AA" w:rsidRDefault="001F331C">
      <w:pPr>
        <w:pStyle w:val="SIMCommand"/>
      </w:pPr>
      <w:r w:rsidRPr="001E26AA">
        <w:t>BEGIN</w:t>
      </w:r>
    </w:p>
    <w:p w14:paraId="72713811" w14:textId="77777777" w:rsidR="001F331C" w:rsidRPr="001E26AA" w:rsidRDefault="001F331C">
      <w:pPr>
        <w:pStyle w:val="SIMCommand"/>
      </w:pPr>
      <w:r w:rsidRPr="001E26AA">
        <w:t>END.</w:t>
      </w:r>
    </w:p>
    <w:p w14:paraId="7C80D085" w14:textId="77777777" w:rsidR="001F331C" w:rsidRPr="001E26AA" w:rsidRDefault="001F331C">
      <w:pPr>
        <w:pStyle w:val="PlainText"/>
      </w:pPr>
      <w:r w:rsidRPr="001E26AA">
        <w:t>Take SAMPLEGOTO.TEXT as basis and modify using the editor. You can delete a complete line by moving the cursor to the line (^J for down, ^K for up) and then do D and &lt;return&gt; and ^Z.</w:t>
      </w:r>
    </w:p>
    <w:p w14:paraId="74CC7154" w14:textId="77777777" w:rsidR="001F331C" w:rsidRPr="001E26AA" w:rsidRDefault="001F331C">
      <w:pPr>
        <w:pStyle w:val="PlainText"/>
      </w:pPr>
      <w:r w:rsidRPr="001E26AA">
        <w:rPr>
          <w:b/>
        </w:rPr>
        <w:t>Step 8</w:t>
      </w:r>
      <w:r w:rsidRPr="001E26AA">
        <w:t>: Compile result and save codefile (using Filer Save command).</w:t>
      </w:r>
    </w:p>
    <w:p w14:paraId="62249CD3" w14:textId="77777777" w:rsidR="001F331C" w:rsidRPr="001E26AA" w:rsidRDefault="001F331C">
      <w:pPr>
        <w:pStyle w:val="PlainText"/>
      </w:pPr>
      <w:r w:rsidRPr="001E26AA">
        <w:rPr>
          <w:b/>
        </w:rPr>
        <w:t>Step 9</w:t>
      </w:r>
      <w:r w:rsidRPr="001E26AA">
        <w:t xml:space="preserve">: Update SYSTEM.PASCAL by </w:t>
      </w:r>
      <w:r w:rsidRPr="001E26AA">
        <w:rPr>
          <w:noProof/>
        </w:rPr>
        <w:t>X)cuting</w:t>
      </w:r>
      <w:r w:rsidRPr="001E26AA">
        <w:t xml:space="preserve"> BINDER. When prompted for the file with the procedure type in VT100GOTO. The change takes effect after restart: Type H at top level and "pascal" at E&gt; prompt.</w:t>
      </w:r>
    </w:p>
    <w:p w14:paraId="31A1277D" w14:textId="77777777" w:rsidR="001F331C" w:rsidRPr="001E26AA" w:rsidRDefault="001F331C">
      <w:pPr>
        <w:pStyle w:val="Heading1"/>
      </w:pPr>
      <w:r w:rsidRPr="001E26AA">
        <w:br w:type="page"/>
      </w:r>
      <w:bookmarkStart w:id="112" w:name="_Toc28682173"/>
      <w:bookmarkStart w:id="113" w:name="_Toc140521659"/>
      <w:r w:rsidRPr="001E26AA">
        <w:lastRenderedPageBreak/>
        <w:t>Vector Graphic, Inc. Simulation</w:t>
      </w:r>
      <w:bookmarkEnd w:id="112"/>
      <w:bookmarkEnd w:id="113"/>
    </w:p>
    <w:p w14:paraId="0E74C247" w14:textId="77777777" w:rsidR="001F331C" w:rsidRPr="001E26AA" w:rsidRDefault="00E418DF">
      <w:pPr>
        <w:pStyle w:val="PlainText"/>
      </w:pPr>
      <w:r>
        <w:t xml:space="preserve">Vector Graphic support was added by </w:t>
      </w:r>
      <w:r w:rsidR="001F331C" w:rsidRPr="001E26AA">
        <w:t>Howard M. Harte</w:t>
      </w:r>
      <w:r>
        <w:t>.</w:t>
      </w:r>
    </w:p>
    <w:p w14:paraId="304DC56E" w14:textId="77777777" w:rsidR="001F331C" w:rsidRPr="001E26AA" w:rsidRDefault="001F331C">
      <w:pPr>
        <w:pStyle w:val="Heading2"/>
      </w:pPr>
      <w:bookmarkStart w:id="114" w:name="_Toc28682174"/>
      <w:bookmarkStart w:id="115" w:name="_Toc140521660"/>
      <w:r w:rsidRPr="001E26AA">
        <w:t>Overview</w:t>
      </w:r>
      <w:bookmarkEnd w:id="114"/>
      <w:bookmarkEnd w:id="115"/>
    </w:p>
    <w:p w14:paraId="329BEA2C" w14:textId="77777777" w:rsidR="001F331C" w:rsidRPr="001E26AA" w:rsidRDefault="001F331C">
      <w:pPr>
        <w:pStyle w:val="PlainText"/>
      </w:pPr>
      <w:r w:rsidRPr="001E26AA">
        <w:rPr>
          <w:b/>
        </w:rPr>
        <w:t>Vector Graphic</w:t>
      </w:r>
      <w:r w:rsidRPr="001E26AA">
        <w:t xml:space="preserve"> is a</w:t>
      </w:r>
      <w:r w:rsidR="003E1305">
        <w:t>n</w:t>
      </w:r>
      <w:r w:rsidRPr="001E26AA">
        <w:t xml:space="preserve"> early microcomputer from the mid 1970's, based on the </w:t>
      </w:r>
      <w:hyperlink r:id="rId11" w:tooltip="S-100" w:history="1">
        <w:r w:rsidRPr="001E26AA">
          <w:rPr>
            <w:rStyle w:val="Hyperlink"/>
          </w:rPr>
          <w:t>S-100</w:t>
        </w:r>
      </w:hyperlink>
      <w:r w:rsidRPr="001E26AA">
        <w:t xml:space="preserve"> bus using the </w:t>
      </w:r>
      <w:hyperlink r:id="rId12" w:tooltip="Z80" w:history="1">
        <w:r w:rsidRPr="001E26AA">
          <w:rPr>
            <w:rStyle w:val="Hyperlink"/>
          </w:rPr>
          <w:t>Z80</w:t>
        </w:r>
      </w:hyperlink>
      <w:r w:rsidRPr="001E26AA">
        <w:t xml:space="preserve"> microprocessor. There were several Vector Graphic models produced. Although primarily used with the </w:t>
      </w:r>
      <w:hyperlink r:id="rId13" w:tooltip="CP/M" w:history="1">
        <w:r w:rsidRPr="001E26AA">
          <w:rPr>
            <w:rStyle w:val="Hyperlink"/>
          </w:rPr>
          <w:t>CP/M</w:t>
        </w:r>
      </w:hyperlink>
      <w:r w:rsidRPr="001E26AA">
        <w:t xml:space="preserve"> operating system, it ran several others including </w:t>
      </w:r>
      <w:hyperlink r:id="rId14" w:tooltip="http://en.wikipedia.org/wiki/OASIS_operating_system" w:history="1">
        <w:r w:rsidRPr="001E26AA">
          <w:rPr>
            <w:rStyle w:val="Hyperlink"/>
          </w:rPr>
          <w:t>OASIS</w:t>
        </w:r>
      </w:hyperlink>
      <w:r w:rsidRPr="001E26AA">
        <w:t>, Micropolis Disk Operating System (MDOS), and Micropolis Z80 Operating System (MZOS).</w:t>
      </w:r>
    </w:p>
    <w:p w14:paraId="22737254" w14:textId="77777777" w:rsidR="001F331C" w:rsidRPr="001E26AA" w:rsidRDefault="001F331C">
      <w:pPr>
        <w:pStyle w:val="PlainText"/>
      </w:pPr>
      <w:r w:rsidRPr="001E26AA">
        <w:t>Early Vector Graphic models used the Micropolis floppy disk controller and Micropolis floppy disk drives. Later models were designed with the integrated Floppy Drive/Hard Drive controller and used Tandon floppy drives. Almost all used unusual 100 track per inch 5.25" floppy drives and 16 sector 5.25" hard sector media. Some models included 8" floppy drives and hard disk drives.</w:t>
      </w:r>
    </w:p>
    <w:p w14:paraId="41F5B9E9" w14:textId="77777777" w:rsidR="001F331C" w:rsidRPr="001E26AA" w:rsidRDefault="001F331C">
      <w:pPr>
        <w:pStyle w:val="PlainText"/>
      </w:pPr>
      <w:r w:rsidRPr="001E26AA">
        <w:t xml:space="preserve">Vector Graphic computers had many innovations such as the Flashwriter integrated video and keyboard controller. Vector Graphic is commonly known for their MEMORITE word processing application. When combined with the Flashwriter, the Vector Graphic MEMORITE software gave </w:t>
      </w:r>
      <w:proofErr w:type="gramStart"/>
      <w:r w:rsidRPr="001E26AA">
        <w:t>low cost word processing</w:t>
      </w:r>
      <w:proofErr w:type="gramEnd"/>
      <w:r w:rsidRPr="001E26AA">
        <w:t xml:space="preserve"> capability which had previously only been available with dedicated word processors.</w:t>
      </w:r>
    </w:p>
    <w:p w14:paraId="0AE9FEBB" w14:textId="77777777" w:rsidR="001F331C" w:rsidRPr="001E26AA" w:rsidRDefault="001F331C">
      <w:pPr>
        <w:pStyle w:val="PlainText"/>
      </w:pPr>
      <w:r w:rsidRPr="001E26AA">
        <w:t>Vector Graphic has a small but active user community. The following are links to resources and information about the Vector Graphic computer systems:</w:t>
      </w:r>
    </w:p>
    <w:p w14:paraId="4DDE12AA" w14:textId="77777777" w:rsidR="001F331C" w:rsidRPr="001E26AA" w:rsidRDefault="001F331C">
      <w:pPr>
        <w:pStyle w:val="NurText12"/>
      </w:pPr>
      <w:r w:rsidRPr="001E26AA">
        <w:t>History and Background</w:t>
      </w:r>
    </w:p>
    <w:p w14:paraId="5B7EEF94" w14:textId="77777777" w:rsidR="001F331C" w:rsidRPr="001E26AA" w:rsidRDefault="00000000">
      <w:pPr>
        <w:pStyle w:val="PlainText"/>
      </w:pPr>
      <w:hyperlink r:id="rId15" w:history="1">
        <w:r w:rsidR="001F331C" w:rsidRPr="001E26AA">
          <w:rPr>
            <w:rStyle w:val="Hyperlink"/>
          </w:rPr>
          <w:t>http://en.wikipedia.org/wiki/Vector_Graphic</w:t>
        </w:r>
      </w:hyperlink>
    </w:p>
    <w:p w14:paraId="2FB9E938" w14:textId="77777777" w:rsidR="001F331C" w:rsidRPr="001E26AA" w:rsidRDefault="00000000">
      <w:pPr>
        <w:pStyle w:val="PlainText"/>
      </w:pPr>
      <w:hyperlink r:id="rId16" w:history="1">
        <w:r w:rsidR="001F331C" w:rsidRPr="001E26AA">
          <w:rPr>
            <w:rStyle w:val="Hyperlink"/>
          </w:rPr>
          <w:t>http://old-computers.com/museum/company.asp?st=1&amp;l=V</w:t>
        </w:r>
      </w:hyperlink>
    </w:p>
    <w:p w14:paraId="0A34C4C4" w14:textId="77777777" w:rsidR="001F331C" w:rsidRPr="001E26AA" w:rsidRDefault="00000000">
      <w:pPr>
        <w:pStyle w:val="PlainText"/>
      </w:pPr>
      <w:hyperlink r:id="rId17" w:anchor="v1p" w:history="1">
        <w:r w:rsidR="001F331C" w:rsidRPr="001E26AA">
          <w:rPr>
            <w:rStyle w:val="Hyperlink"/>
          </w:rPr>
          <w:t>http://www.classiccmp.org/dunfield/s100/index.htm#v1p</w:t>
        </w:r>
      </w:hyperlink>
    </w:p>
    <w:p w14:paraId="256D4841" w14:textId="77777777" w:rsidR="001F331C" w:rsidRPr="001E26AA" w:rsidRDefault="00000000">
      <w:pPr>
        <w:pStyle w:val="PlainText"/>
      </w:pPr>
      <w:hyperlink r:id="rId18" w:history="1">
        <w:r w:rsidR="001F331C" w:rsidRPr="001E26AA">
          <w:rPr>
            <w:rStyle w:val="Hyperlink"/>
          </w:rPr>
          <w:t>http://www.vintage-computer.com/vector1plus.shtml</w:t>
        </w:r>
      </w:hyperlink>
    </w:p>
    <w:p w14:paraId="6C79B02A" w14:textId="77777777" w:rsidR="001F331C" w:rsidRPr="001E26AA" w:rsidRDefault="00000000">
      <w:pPr>
        <w:pStyle w:val="PlainText"/>
      </w:pPr>
      <w:hyperlink r:id="rId19" w:history="1">
        <w:r w:rsidR="001F331C" w:rsidRPr="001E26AA">
          <w:rPr>
            <w:rStyle w:val="Hyperlink"/>
          </w:rPr>
          <w:t>http://retrotechnology.com/herbs_stuff/d_vector.html</w:t>
        </w:r>
      </w:hyperlink>
    </w:p>
    <w:p w14:paraId="13683133" w14:textId="77777777" w:rsidR="001F331C" w:rsidRPr="001E26AA" w:rsidRDefault="00000000">
      <w:pPr>
        <w:pStyle w:val="PlainText"/>
      </w:pPr>
      <w:hyperlink r:id="rId20" w:history="1">
        <w:r w:rsidR="001F331C" w:rsidRPr="001E26AA">
          <w:rPr>
            <w:rStyle w:val="Hyperlink"/>
          </w:rPr>
          <w:t>http://www.vectorgraphics.org.uk/</w:t>
        </w:r>
      </w:hyperlink>
    </w:p>
    <w:p w14:paraId="1F342169" w14:textId="77777777" w:rsidR="001F331C" w:rsidRPr="001E26AA" w:rsidRDefault="001F331C">
      <w:pPr>
        <w:pStyle w:val="PlainText"/>
      </w:pPr>
      <w:r w:rsidRPr="001E26AA">
        <w:t>Mailing List</w:t>
      </w:r>
    </w:p>
    <w:p w14:paraId="2DF26F3F" w14:textId="77777777" w:rsidR="001F331C" w:rsidRPr="001E26AA" w:rsidRDefault="00000000">
      <w:pPr>
        <w:pStyle w:val="PlainText"/>
      </w:pPr>
      <w:hyperlink r:id="rId21" w:history="1">
        <w:r w:rsidR="001F331C" w:rsidRPr="001E26AA">
          <w:rPr>
            <w:rStyle w:val="Hyperlink"/>
          </w:rPr>
          <w:t>http://h-net.msu.edu/cgi-bin/wa?A0=VECTOR-GRAPHIC</w:t>
        </w:r>
      </w:hyperlink>
    </w:p>
    <w:p w14:paraId="48A27CE8" w14:textId="77777777" w:rsidR="001F331C" w:rsidRPr="001E26AA" w:rsidRDefault="001F331C">
      <w:pPr>
        <w:pStyle w:val="PlainText"/>
      </w:pPr>
      <w:r w:rsidRPr="001E26AA">
        <w:t>Documentation</w:t>
      </w:r>
    </w:p>
    <w:p w14:paraId="1C9EB2E4" w14:textId="77777777" w:rsidR="001F331C" w:rsidRPr="001E26AA" w:rsidRDefault="00000000">
      <w:pPr>
        <w:pStyle w:val="PlainText"/>
      </w:pPr>
      <w:hyperlink r:id="rId22" w:history="1">
        <w:r w:rsidR="001F331C" w:rsidRPr="001E26AA">
          <w:rPr>
            <w:rStyle w:val="Hyperlink"/>
          </w:rPr>
          <w:t>http://www.hartetechnologies.com/manuals/Vector%20Graphics/</w:t>
        </w:r>
      </w:hyperlink>
    </w:p>
    <w:p w14:paraId="0F4189CE" w14:textId="77777777" w:rsidR="001F331C" w:rsidRPr="001E26AA" w:rsidRDefault="00000000">
      <w:pPr>
        <w:pStyle w:val="PlainText"/>
      </w:pPr>
      <w:hyperlink r:id="rId23" w:history="1">
        <w:r w:rsidR="001F331C" w:rsidRPr="001E26AA">
          <w:rPr>
            <w:rStyle w:val="Hyperlink"/>
          </w:rPr>
          <w:t>http://maben.homeip.net/static/S100/vector/index.html</w:t>
        </w:r>
      </w:hyperlink>
    </w:p>
    <w:p w14:paraId="6050676B" w14:textId="77777777" w:rsidR="001F331C" w:rsidRPr="001E26AA" w:rsidRDefault="001F331C">
      <w:pPr>
        <w:pStyle w:val="PlainText"/>
      </w:pPr>
      <w:r w:rsidRPr="001E26AA">
        <w:t>Documentation / Disk Images</w:t>
      </w:r>
    </w:p>
    <w:p w14:paraId="079C6DEF" w14:textId="77777777" w:rsidR="001F331C" w:rsidRDefault="00000000">
      <w:pPr>
        <w:pStyle w:val="PlainText"/>
        <w:rPr>
          <w:rStyle w:val="Hyperlink"/>
        </w:rPr>
      </w:pPr>
      <w:hyperlink r:id="rId24" w:history="1">
        <w:r w:rsidR="001F331C" w:rsidRPr="001E26AA">
          <w:rPr>
            <w:rStyle w:val="Hyperlink"/>
          </w:rPr>
          <w:t>http://vector-archive.org</w:t>
        </w:r>
      </w:hyperlink>
    </w:p>
    <w:p w14:paraId="1732192F" w14:textId="77777777" w:rsidR="00E40A04" w:rsidRPr="001E26AA" w:rsidRDefault="00000000">
      <w:pPr>
        <w:pStyle w:val="PlainText"/>
      </w:pPr>
      <w:hyperlink r:id="rId25" w:history="1">
        <w:r w:rsidR="00E40A04" w:rsidRPr="00E40A04">
          <w:rPr>
            <w:rStyle w:val="Hyperlink"/>
          </w:rPr>
          <w:t xml:space="preserve">FluxEngine: Read </w:t>
        </w:r>
        <w:r w:rsidR="00E40A04">
          <w:rPr>
            <w:rStyle w:val="Hyperlink"/>
          </w:rPr>
          <w:t xml:space="preserve">hard-sectored </w:t>
        </w:r>
        <w:r w:rsidR="00E40A04" w:rsidRPr="00E40A04">
          <w:rPr>
            <w:rStyle w:val="Hyperlink"/>
          </w:rPr>
          <w:t>floppy disks</w:t>
        </w:r>
      </w:hyperlink>
    </w:p>
    <w:p w14:paraId="77FCCBC1" w14:textId="77777777" w:rsidR="001F331C" w:rsidRPr="001E26AA" w:rsidRDefault="001F331C">
      <w:pPr>
        <w:pStyle w:val="NurText12"/>
      </w:pPr>
      <w:r w:rsidRPr="001E26AA">
        <w:t xml:space="preserve">The Vector Graphic simulation was realized by making several architectural modifications to support additional disk controllers and the Flashwriter2 video card. The architectural modifications include the ability to install and uninstall devices in the simulator’s memory and I/O map at </w:t>
      </w:r>
      <w:proofErr w:type="gramStart"/>
      <w:r w:rsidRPr="001E26AA">
        <w:t>runtime, and</w:t>
      </w:r>
      <w:proofErr w:type="gramEnd"/>
      <w:r w:rsidRPr="001E26AA">
        <w:t xml:space="preserve"> pave the way for further extension of SIMH/AltairZ80 to support other hardware with a minimum of integration effort.</w:t>
      </w:r>
    </w:p>
    <w:p w14:paraId="3821A758" w14:textId="77777777" w:rsidR="001F331C" w:rsidRPr="001E26AA" w:rsidRDefault="001F331C">
      <w:pPr>
        <w:pStyle w:val="PlainText"/>
      </w:pPr>
      <w:r w:rsidRPr="001E26AA">
        <w:t>These additional devices specific to the Vector Graphic systems include:</w:t>
      </w:r>
    </w:p>
    <w:p w14:paraId="7E1DBB19" w14:textId="77777777" w:rsidR="001F331C" w:rsidRPr="001E26AA" w:rsidRDefault="001F331C">
      <w:pPr>
        <w:pStyle w:val="PlainText"/>
      </w:pPr>
      <w:r w:rsidRPr="001E26AA">
        <w:rPr>
          <w:b/>
        </w:rPr>
        <w:t>MDSK</w:t>
      </w:r>
      <w:r w:rsidRPr="001E26AA">
        <w:t xml:space="preserve"> – Micropolis FD Controller Board, memory mapped to 0xF800-</w:t>
      </w:r>
      <w:proofErr w:type="gramStart"/>
      <w:r w:rsidRPr="001E26AA">
        <w:t>0xFBFF</w:t>
      </w:r>
      <w:proofErr w:type="gramEnd"/>
    </w:p>
    <w:p w14:paraId="559FB002" w14:textId="77777777" w:rsidR="001F331C" w:rsidRPr="001E26AA" w:rsidRDefault="001F331C">
      <w:pPr>
        <w:pStyle w:val="PlainText"/>
      </w:pPr>
      <w:r w:rsidRPr="001E26AA">
        <w:rPr>
          <w:b/>
        </w:rPr>
        <w:t>VFDHD</w:t>
      </w:r>
      <w:r w:rsidRPr="001E26AA">
        <w:t xml:space="preserve"> – Vector HD-FD Controller Board, I/O Mapped to 0xC0-</w:t>
      </w:r>
      <w:proofErr w:type="gramStart"/>
      <w:r w:rsidRPr="001E26AA">
        <w:t>0xC3</w:t>
      </w:r>
      <w:proofErr w:type="gramEnd"/>
    </w:p>
    <w:p w14:paraId="6A30155D" w14:textId="77777777" w:rsidR="001F331C" w:rsidRPr="001E26AA" w:rsidRDefault="001F331C">
      <w:pPr>
        <w:pStyle w:val="PlainText"/>
      </w:pPr>
      <w:r w:rsidRPr="001E26AA">
        <w:rPr>
          <w:b/>
        </w:rPr>
        <w:lastRenderedPageBreak/>
        <w:t>FWII</w:t>
      </w:r>
      <w:r w:rsidRPr="001E26AA">
        <w:t xml:space="preserve"> – Flashwriter 2 Video Card, memory mapped to 0xF000-</w:t>
      </w:r>
      <w:proofErr w:type="gramStart"/>
      <w:r w:rsidRPr="001E26AA">
        <w:t>0xF800</w:t>
      </w:r>
      <w:proofErr w:type="gramEnd"/>
    </w:p>
    <w:p w14:paraId="51B08C6B" w14:textId="77777777" w:rsidR="001F331C" w:rsidRPr="001E26AA" w:rsidRDefault="001F331C">
      <w:pPr>
        <w:pStyle w:val="PlainText"/>
      </w:pPr>
      <w:r w:rsidRPr="001E26AA">
        <w:t>These devices can be enabled/disabled (installed/uninstalled) from the memory map with:</w:t>
      </w:r>
    </w:p>
    <w:p w14:paraId="7D07B378" w14:textId="77777777" w:rsidR="001F331C" w:rsidRPr="001E26AA" w:rsidRDefault="001F331C">
      <w:pPr>
        <w:pStyle w:val="SIMCommand"/>
      </w:pPr>
      <w:r w:rsidRPr="001E26AA">
        <w:t xml:space="preserve">sim&gt; </w:t>
      </w:r>
      <w:r w:rsidRPr="001E26AA">
        <w:rPr>
          <w:b/>
        </w:rPr>
        <w:t>set &lt;device&gt; ena</w:t>
      </w:r>
      <w:r w:rsidRPr="001E26AA">
        <w:t xml:space="preserve"> – to enable the device.</w:t>
      </w:r>
    </w:p>
    <w:p w14:paraId="2B7CF131" w14:textId="77777777" w:rsidR="001F331C" w:rsidRPr="001E26AA" w:rsidRDefault="001F331C">
      <w:pPr>
        <w:pStyle w:val="SIMCommand"/>
      </w:pPr>
      <w:r w:rsidRPr="001E26AA">
        <w:t xml:space="preserve">sim&gt; </w:t>
      </w:r>
      <w:r w:rsidRPr="001E26AA">
        <w:rPr>
          <w:b/>
        </w:rPr>
        <w:t>set &lt;device&gt; dis</w:t>
      </w:r>
      <w:r w:rsidRPr="001E26AA">
        <w:t xml:space="preserve"> – to disable the device.</w:t>
      </w:r>
    </w:p>
    <w:p w14:paraId="733D9C2C" w14:textId="77777777" w:rsidR="001F331C" w:rsidRPr="001E26AA" w:rsidRDefault="001F331C">
      <w:pPr>
        <w:pStyle w:val="PlainText"/>
      </w:pPr>
      <w:r w:rsidRPr="001E26AA">
        <w:t>If there is an I/O or memory map conflict when enabling a device, the conflicting device must first be disabled.</w:t>
      </w:r>
    </w:p>
    <w:p w14:paraId="1D9D26BE" w14:textId="77777777" w:rsidR="001F331C" w:rsidRPr="001E26AA" w:rsidRDefault="001F331C">
      <w:pPr>
        <w:pStyle w:val="PlainText"/>
      </w:pPr>
      <w:r w:rsidRPr="001E26AA">
        <w:t>In addition to the new devices added to SIMH/AltairZ80, additional ROM images are provided for the Vector 4.0C Monitor and the Vector 4.3 Monitor. The 4.0C Monitor uses the simulated serial port for I/O, and the 4.3 Monitor uses the Flashwriter2 video card for output and a simulated parallel keyboard for input. One of these monitors should be loaded at address 0xE000, depending on the simulated system configuration.</w:t>
      </w:r>
    </w:p>
    <w:p w14:paraId="30E40A16" w14:textId="77777777" w:rsidR="001F331C" w:rsidRPr="001E26AA" w:rsidRDefault="001F331C">
      <w:pPr>
        <w:pStyle w:val="PlainText"/>
      </w:pPr>
      <w:r w:rsidRPr="001E26AA">
        <w:t>Generally, when using the HD-FD disk controller, you will need to use Monitor 4.3, since it supports booting from this controller. When using the Micropolis FD Controller board, you should use the 4.0C Monitor.</w:t>
      </w:r>
    </w:p>
    <w:p w14:paraId="3763B746" w14:textId="77777777" w:rsidR="001F331C" w:rsidRPr="001E26AA" w:rsidRDefault="001F331C">
      <w:pPr>
        <w:pStyle w:val="PlainText"/>
      </w:pPr>
      <w:r w:rsidRPr="001E26AA">
        <w:t>The simulator can be configured for a 48K Vector MZ or a 56K Vector MZ. Some boot disk images require a 48K configuration, and some require a 56K configuration. In the 48K configuration on a real Vector MZ system, an older version of the monitor ROM was at address 0xC000. Since the image for this ROM has not been obtained, a small “helper” ROM is loaded at address 0xC000, in addition to the 4.0C Monitor at 0xE000. The “helper” ROM redirects calls to perform terminal I/O to the corresponding entry points in the 4.0C monitor.</w:t>
      </w:r>
    </w:p>
    <w:p w14:paraId="077AC4A3" w14:textId="77777777" w:rsidR="001F331C" w:rsidRPr="001E26AA" w:rsidRDefault="001F331C">
      <w:pPr>
        <w:pStyle w:val="PlainText"/>
      </w:pPr>
      <w:r w:rsidRPr="001E26AA">
        <w:t xml:space="preserve">There are several configuration files that configure SIMH to simulate various Vector Graphic systems. These configuration files are the definitive reference for proper simulator </w:t>
      </w:r>
      <w:proofErr w:type="gramStart"/>
      <w:r w:rsidRPr="001E26AA">
        <w:t>configuration, and</w:t>
      </w:r>
      <w:proofErr w:type="gramEnd"/>
      <w:r w:rsidRPr="001E26AA">
        <w:t xml:space="preserve"> should be preferred over the following descriptions if there is any discrepancy. These configuration files are:</w:t>
      </w:r>
    </w:p>
    <w:p w14:paraId="0BD64A47" w14:textId="77777777" w:rsidR="001F331C" w:rsidRPr="001E26AA" w:rsidRDefault="001F331C">
      <w:pPr>
        <w:pStyle w:val="PlainText"/>
      </w:pPr>
      <w:r w:rsidRPr="001E26AA">
        <w:rPr>
          <w:rFonts w:ascii="Courier New" w:hAnsi="Courier New"/>
          <w:b/>
        </w:rPr>
        <w:t>vgmz48k</w:t>
      </w:r>
      <w:r w:rsidRPr="001E26AA">
        <w:tab/>
        <w:t>Vector 48K MZ with Micropolis FD Controller</w:t>
      </w:r>
    </w:p>
    <w:p w14:paraId="36EC4DF3" w14:textId="77777777" w:rsidR="001F331C" w:rsidRPr="001E26AA" w:rsidRDefault="001F331C">
      <w:pPr>
        <w:pStyle w:val="PlainText"/>
      </w:pPr>
      <w:r w:rsidRPr="001E26AA">
        <w:rPr>
          <w:rFonts w:ascii="Courier New" w:hAnsi="Courier New"/>
          <w:b/>
        </w:rPr>
        <w:t>vgmz56k</w:t>
      </w:r>
      <w:r w:rsidRPr="001E26AA">
        <w:tab/>
        <w:t>Vector 56K MZ with Micropolis FD Controller</w:t>
      </w:r>
    </w:p>
    <w:p w14:paraId="22773A0C" w14:textId="77777777" w:rsidR="001F331C" w:rsidRPr="001E26AA" w:rsidRDefault="001F331C">
      <w:pPr>
        <w:pStyle w:val="PlainText"/>
      </w:pPr>
      <w:r w:rsidRPr="001E26AA">
        <w:rPr>
          <w:rFonts w:ascii="Courier New" w:hAnsi="Courier New"/>
          <w:b/>
        </w:rPr>
        <w:t>vgfdhd</w:t>
      </w:r>
      <w:r w:rsidRPr="001E26AA">
        <w:tab/>
        <w:t>Vector 56K System with HD-FD Disk Controller</w:t>
      </w:r>
    </w:p>
    <w:p w14:paraId="52FA9EDF" w14:textId="77777777" w:rsidR="001F331C" w:rsidRPr="001E26AA" w:rsidRDefault="001F331C">
      <w:pPr>
        <w:pStyle w:val="NurText12"/>
      </w:pPr>
      <w:r w:rsidRPr="001E26AA">
        <w:t>Here are some sample configurations for 48K, 56K, and HD-FD Systems:</w:t>
      </w:r>
    </w:p>
    <w:p w14:paraId="73ADB9E9" w14:textId="77777777" w:rsidR="001F331C" w:rsidRPr="001E26AA" w:rsidRDefault="001F331C">
      <w:pPr>
        <w:pStyle w:val="Heading2"/>
      </w:pPr>
      <w:r w:rsidRPr="001E26AA">
        <w:t xml:space="preserve"> </w:t>
      </w:r>
      <w:bookmarkStart w:id="116" w:name="_Toc28682175"/>
      <w:bookmarkStart w:id="117" w:name="_Toc140521661"/>
      <w:r w:rsidRPr="001E26AA">
        <w:t>48K Vector MZ</w:t>
      </w:r>
      <w:bookmarkEnd w:id="116"/>
      <w:bookmarkEnd w:id="117"/>
    </w:p>
    <w:p w14:paraId="6AC204DF" w14:textId="77777777" w:rsidR="001F331C" w:rsidRPr="001E26AA" w:rsidRDefault="001F331C">
      <w:pPr>
        <w:pStyle w:val="SIMCommand"/>
      </w:pPr>
      <w:r w:rsidRPr="001E26AA">
        <w:t xml:space="preserve">sim&gt; </w:t>
      </w:r>
      <w:r w:rsidRPr="001E26AA">
        <w:rPr>
          <w:b/>
        </w:rPr>
        <w:t>load MON40C.BIN e000</w:t>
      </w:r>
      <w:r w:rsidRPr="001E26AA">
        <w:tab/>
      </w:r>
      <w:r w:rsidR="00C23E22">
        <w:t>;</w:t>
      </w:r>
      <w:r w:rsidRPr="001E26AA">
        <w:t xml:space="preserve"> load Vector 4.0C Monitor</w:t>
      </w:r>
    </w:p>
    <w:p w14:paraId="3041C823" w14:textId="77777777" w:rsidR="001F331C" w:rsidRPr="001E26AA" w:rsidRDefault="001F331C">
      <w:pPr>
        <w:pStyle w:val="SIMCommand"/>
      </w:pPr>
      <w:r w:rsidRPr="001E26AA">
        <w:t xml:space="preserve">sim&gt; </w:t>
      </w:r>
      <w:r w:rsidRPr="001E26AA">
        <w:rPr>
          <w:b/>
        </w:rPr>
        <w:t>load MONC000.BIN c000</w:t>
      </w:r>
      <w:r w:rsidRPr="001E26AA">
        <w:rPr>
          <w:b/>
        </w:rPr>
        <w:tab/>
      </w:r>
      <w:r w:rsidR="00C23E22">
        <w:t>;</w:t>
      </w:r>
      <w:r w:rsidRPr="001E26AA">
        <w:t xml:space="preserve"> load “Helper” ROM at 0xC000</w:t>
      </w:r>
    </w:p>
    <w:p w14:paraId="66A7BA7C" w14:textId="77777777" w:rsidR="001F331C" w:rsidRPr="001E26AA" w:rsidRDefault="001F331C">
      <w:pPr>
        <w:pStyle w:val="SIMCommand"/>
      </w:pPr>
      <w:r w:rsidRPr="001E26AA">
        <w:t xml:space="preserve">sim&gt; </w:t>
      </w:r>
      <w:r w:rsidRPr="001E26AA">
        <w:rPr>
          <w:b/>
        </w:rPr>
        <w:t>set mdsk membase=D800</w:t>
      </w:r>
      <w:r w:rsidRPr="001E26AA">
        <w:rPr>
          <w:b/>
        </w:rPr>
        <w:tab/>
      </w:r>
      <w:r w:rsidR="00C23E22">
        <w:t>;</w:t>
      </w:r>
      <w:r w:rsidRPr="001E26AA">
        <w:t xml:space="preserve"> set Micropolis disk controller base address</w:t>
      </w:r>
    </w:p>
    <w:p w14:paraId="4BAA03BC" w14:textId="77777777" w:rsidR="001F331C" w:rsidRPr="001E26AA" w:rsidRDefault="001F331C">
      <w:pPr>
        <w:pStyle w:val="SIMCommand"/>
      </w:pPr>
      <w:r w:rsidRPr="001E26AA">
        <w:t xml:space="preserve">sim&gt; </w:t>
      </w:r>
      <w:r w:rsidRPr="001E26AA">
        <w:rPr>
          <w:b/>
        </w:rPr>
        <w:t>set mdsk enabled</w:t>
      </w:r>
      <w:r w:rsidRPr="001E26AA">
        <w:rPr>
          <w:b/>
        </w:rPr>
        <w:tab/>
      </w:r>
      <w:r w:rsidR="00C23E22">
        <w:t>;</w:t>
      </w:r>
      <w:r w:rsidRPr="001E26AA">
        <w:t xml:space="preserve"> enable Micropolis disk </w:t>
      </w:r>
      <w:proofErr w:type="gramStart"/>
      <w:r w:rsidRPr="001E26AA">
        <w:t>controller</w:t>
      </w:r>
      <w:proofErr w:type="gramEnd"/>
    </w:p>
    <w:p w14:paraId="545E1139" w14:textId="77777777" w:rsidR="001F331C" w:rsidRPr="001E26AA" w:rsidRDefault="001F331C">
      <w:pPr>
        <w:pStyle w:val="SIMCommand"/>
      </w:pPr>
      <w:r w:rsidRPr="001E26AA">
        <w:t xml:space="preserve">sim&gt; </w:t>
      </w:r>
      <w:r w:rsidRPr="001E26AA">
        <w:rPr>
          <w:b/>
        </w:rPr>
        <w:t xml:space="preserve">attach mfdc0 </w:t>
      </w:r>
      <w:proofErr w:type="gramStart"/>
      <w:r w:rsidRPr="001E26AA">
        <w:rPr>
          <w:b/>
        </w:rPr>
        <w:t xml:space="preserve">VG02.VGI </w:t>
      </w:r>
      <w:r w:rsidR="00C23E22">
        <w:t>;</w:t>
      </w:r>
      <w:proofErr w:type="gramEnd"/>
      <w:r w:rsidRPr="001E26AA">
        <w:t xml:space="preserve"> attach disk to MDSK0 drive</w:t>
      </w:r>
    </w:p>
    <w:p w14:paraId="37C78DF3" w14:textId="77777777" w:rsidR="001F331C" w:rsidRPr="001E26AA" w:rsidRDefault="001F331C">
      <w:pPr>
        <w:pStyle w:val="PlainText"/>
      </w:pPr>
      <w:r w:rsidRPr="001E26AA">
        <w:t>When booting the 48K configuration, type:</w:t>
      </w:r>
    </w:p>
    <w:p w14:paraId="7D9D7FBC" w14:textId="77777777" w:rsidR="001F331C" w:rsidRPr="001E26AA" w:rsidRDefault="001F331C">
      <w:pPr>
        <w:pStyle w:val="SIMCommand"/>
      </w:pPr>
      <w:r w:rsidRPr="001E26AA">
        <w:t>sim&gt; g e000</w:t>
      </w:r>
    </w:p>
    <w:p w14:paraId="1E3A550C" w14:textId="77777777"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doing </w:t>
      </w:r>
      <w:r w:rsidRPr="001E26AA">
        <w:rPr>
          <w:rFonts w:ascii="Courier New" w:hAnsi="Courier New"/>
          <w:b/>
        </w:rPr>
        <w:t>G D800</w:t>
      </w:r>
      <w:r w:rsidRPr="001E26AA">
        <w:t>.</w:t>
      </w:r>
    </w:p>
    <w:p w14:paraId="3EDD69AD" w14:textId="77777777" w:rsidR="001F331C" w:rsidRPr="001E26AA" w:rsidRDefault="001F331C">
      <w:pPr>
        <w:pStyle w:val="Heading2"/>
      </w:pPr>
      <w:r w:rsidRPr="001E26AA">
        <w:br w:type="page"/>
      </w:r>
      <w:r w:rsidRPr="001E26AA">
        <w:lastRenderedPageBreak/>
        <w:t xml:space="preserve"> </w:t>
      </w:r>
      <w:bookmarkStart w:id="118" w:name="_Toc28682176"/>
      <w:bookmarkStart w:id="119" w:name="_Toc140521662"/>
      <w:r w:rsidRPr="001E26AA">
        <w:t>56K Vector MZ</w:t>
      </w:r>
      <w:bookmarkEnd w:id="118"/>
      <w:bookmarkEnd w:id="119"/>
    </w:p>
    <w:p w14:paraId="4F2BF427" w14:textId="77777777" w:rsidR="001F331C" w:rsidRPr="001E26AA" w:rsidRDefault="001F331C">
      <w:pPr>
        <w:pStyle w:val="SIMCommand"/>
      </w:pPr>
      <w:r w:rsidRPr="001E26AA">
        <w:t xml:space="preserve">sim&gt; </w:t>
      </w:r>
      <w:r w:rsidRPr="001E26AA">
        <w:rPr>
          <w:b/>
        </w:rPr>
        <w:t>load MON40C.BIN e000</w:t>
      </w:r>
      <w:r w:rsidRPr="001E26AA">
        <w:tab/>
      </w:r>
      <w:r w:rsidRPr="001E26AA">
        <w:tab/>
      </w:r>
      <w:r w:rsidR="00D11ABC">
        <w:t>;</w:t>
      </w:r>
      <w:r w:rsidRPr="001E26AA">
        <w:t xml:space="preserve"> load Vector 4.0C Monitor</w:t>
      </w:r>
    </w:p>
    <w:p w14:paraId="644261FE" w14:textId="77777777" w:rsidR="001F331C" w:rsidRPr="001E26AA" w:rsidRDefault="001F331C">
      <w:pPr>
        <w:pStyle w:val="SIMCommand"/>
      </w:pPr>
      <w:r w:rsidRPr="001E26AA">
        <w:t xml:space="preserve">sim&gt; </w:t>
      </w:r>
      <w:r w:rsidRPr="001E26AA">
        <w:rPr>
          <w:b/>
        </w:rPr>
        <w:t>set mdsk enabled</w:t>
      </w:r>
      <w:r w:rsidRPr="001E26AA">
        <w:rPr>
          <w:b/>
        </w:rPr>
        <w:tab/>
      </w:r>
      <w:r w:rsidRPr="001E26AA">
        <w:rPr>
          <w:b/>
        </w:rPr>
        <w:tab/>
      </w:r>
      <w:r w:rsidR="00D11ABC">
        <w:t>;</w:t>
      </w:r>
      <w:r w:rsidRPr="001E26AA">
        <w:t xml:space="preserve"> enable Micropolis disk </w:t>
      </w:r>
      <w:proofErr w:type="gramStart"/>
      <w:r w:rsidRPr="001E26AA">
        <w:t>controller</w:t>
      </w:r>
      <w:proofErr w:type="gramEnd"/>
    </w:p>
    <w:p w14:paraId="61B647B4" w14:textId="77777777" w:rsidR="001F331C" w:rsidRPr="001E26AA" w:rsidRDefault="001F331C">
      <w:pPr>
        <w:pStyle w:val="SIMCommand"/>
      </w:pPr>
      <w:r w:rsidRPr="001E26AA">
        <w:t xml:space="preserve">sim&gt; </w:t>
      </w:r>
      <w:r w:rsidRPr="001E26AA">
        <w:rPr>
          <w:b/>
        </w:rPr>
        <w:t xml:space="preserve">attach mfdc0 VG00.VGI </w:t>
      </w:r>
      <w:r w:rsidRPr="001E26AA">
        <w:rPr>
          <w:b/>
        </w:rPr>
        <w:tab/>
      </w:r>
      <w:r w:rsidR="00D11ABC">
        <w:t>;</w:t>
      </w:r>
      <w:r w:rsidRPr="001E26AA">
        <w:t xml:space="preserve"> attach disk to MDSK0 </w:t>
      </w:r>
      <w:proofErr w:type="gramStart"/>
      <w:r w:rsidRPr="001E26AA">
        <w:t>drive</w:t>
      </w:r>
      <w:proofErr w:type="gramEnd"/>
    </w:p>
    <w:p w14:paraId="28E9BCF4" w14:textId="77777777" w:rsidR="001F331C" w:rsidRPr="001E26AA" w:rsidRDefault="001F331C">
      <w:pPr>
        <w:pStyle w:val="PlainText"/>
      </w:pPr>
      <w:r w:rsidRPr="001E26AA">
        <w:t>When booting the 56K configuration, type:</w:t>
      </w:r>
    </w:p>
    <w:p w14:paraId="2A029A15" w14:textId="77777777" w:rsidR="001F331C" w:rsidRPr="001E26AA" w:rsidRDefault="001F331C">
      <w:pPr>
        <w:pStyle w:val="SIMCommand"/>
      </w:pPr>
      <w:r w:rsidRPr="001E26AA">
        <w:t>sim&gt; g e000</w:t>
      </w:r>
    </w:p>
    <w:p w14:paraId="40DDEF5F" w14:textId="77777777" w:rsidR="001F331C" w:rsidRPr="001E26AA" w:rsidRDefault="001F331C">
      <w:pPr>
        <w:pStyle w:val="PlainText"/>
      </w:pPr>
      <w:r w:rsidRPr="001E26AA">
        <w:t xml:space="preserve">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14:paraId="1D34DDE4" w14:textId="77777777" w:rsidR="001F331C" w:rsidRPr="001E26AA" w:rsidRDefault="001F331C">
      <w:pPr>
        <w:pStyle w:val="Heading2"/>
      </w:pPr>
      <w:r w:rsidRPr="001E26AA">
        <w:t xml:space="preserve"> </w:t>
      </w:r>
      <w:bookmarkStart w:id="120" w:name="_Toc28682177"/>
      <w:bookmarkStart w:id="121" w:name="_Toc140521663"/>
      <w:r w:rsidRPr="001E26AA">
        <w:t>56K Vector with HD-FD Controller</w:t>
      </w:r>
      <w:bookmarkEnd w:id="120"/>
      <w:bookmarkEnd w:id="121"/>
    </w:p>
    <w:p w14:paraId="10312728" w14:textId="77777777" w:rsidR="001F331C" w:rsidRPr="001E26AA" w:rsidRDefault="001F331C">
      <w:pPr>
        <w:pStyle w:val="SIMCommand"/>
      </w:pPr>
      <w:r w:rsidRPr="001E26AA">
        <w:t xml:space="preserve">sim&gt; </w:t>
      </w:r>
      <w:r w:rsidRPr="001E26AA">
        <w:rPr>
          <w:b/>
        </w:rPr>
        <w:t>set vfdhd enabled</w:t>
      </w:r>
      <w:r w:rsidRPr="001E26AA">
        <w:tab/>
      </w:r>
      <w:r w:rsidRPr="001E26AA">
        <w:tab/>
      </w:r>
      <w:r w:rsidR="00D11ABC">
        <w:t>;</w:t>
      </w:r>
      <w:r w:rsidRPr="001E26AA">
        <w:t xml:space="preserve"> enable HD-FD </w:t>
      </w:r>
      <w:proofErr w:type="gramStart"/>
      <w:r w:rsidRPr="001E26AA">
        <w:t>controller</w:t>
      </w:r>
      <w:proofErr w:type="gramEnd"/>
    </w:p>
    <w:p w14:paraId="48B7ED44" w14:textId="77777777" w:rsidR="001F331C" w:rsidRPr="001E26AA" w:rsidRDefault="001F331C">
      <w:pPr>
        <w:pStyle w:val="SIMCommand"/>
      </w:pPr>
      <w:r w:rsidRPr="001E26AA">
        <w:t xml:space="preserve">sim&gt; </w:t>
      </w:r>
      <w:r w:rsidRPr="001E26AA">
        <w:rPr>
          <w:b/>
        </w:rPr>
        <w:t>load MON43B.BIN e000</w:t>
      </w:r>
      <w:r w:rsidRPr="001E26AA">
        <w:tab/>
      </w:r>
      <w:r w:rsidRPr="001E26AA">
        <w:tab/>
      </w:r>
      <w:r w:rsidR="00D11ABC">
        <w:t>;</w:t>
      </w:r>
      <w:r w:rsidRPr="001E26AA">
        <w:t xml:space="preserve"> load Vector 4.3 Monitor</w:t>
      </w:r>
    </w:p>
    <w:p w14:paraId="53162B55" w14:textId="77777777" w:rsidR="001F331C" w:rsidRPr="001E26AA" w:rsidRDefault="001F331C">
      <w:pPr>
        <w:pStyle w:val="SIMCommand"/>
      </w:pPr>
      <w:r w:rsidRPr="001E26AA">
        <w:t xml:space="preserve">sim&gt; </w:t>
      </w:r>
      <w:r w:rsidRPr="001E26AA">
        <w:rPr>
          <w:b/>
        </w:rPr>
        <w:t>att fwii0 f000</w:t>
      </w:r>
      <w:r w:rsidRPr="001E26AA">
        <w:tab/>
      </w:r>
      <w:r w:rsidRPr="001E26AA">
        <w:tab/>
      </w:r>
      <w:r w:rsidRPr="001E26AA">
        <w:tab/>
      </w:r>
      <w:r w:rsidR="00D11ABC">
        <w:t>;</w:t>
      </w:r>
      <w:r w:rsidRPr="001E26AA">
        <w:t xml:space="preserve"> enable the Flashwriter2 at F000.</w:t>
      </w:r>
    </w:p>
    <w:p w14:paraId="14894FB9" w14:textId="77777777" w:rsidR="001F331C" w:rsidRPr="001E26AA" w:rsidRDefault="001F331C">
      <w:pPr>
        <w:pStyle w:val="SIMCommand"/>
      </w:pPr>
      <w:r w:rsidRPr="001E26AA">
        <w:t xml:space="preserve">sim&gt; </w:t>
      </w:r>
      <w:r w:rsidRPr="001E26AA">
        <w:rPr>
          <w:b/>
        </w:rPr>
        <w:t>set telnet 23</w:t>
      </w:r>
      <w:r w:rsidRPr="001E26AA">
        <w:tab/>
      </w:r>
      <w:r w:rsidRPr="001E26AA">
        <w:tab/>
      </w:r>
      <w:r w:rsidRPr="001E26AA">
        <w:tab/>
      </w:r>
      <w:r w:rsidR="00D11ABC">
        <w:t>;</w:t>
      </w:r>
      <w:r w:rsidRPr="001E26AA">
        <w:t xml:space="preserve"> set up telnet port for </w:t>
      </w:r>
      <w:proofErr w:type="gramStart"/>
      <w:r w:rsidRPr="001E26AA">
        <w:t>Flashwriter2</w:t>
      </w:r>
      <w:proofErr w:type="gramEnd"/>
    </w:p>
    <w:p w14:paraId="72C418A3" w14:textId="77777777" w:rsidR="001F331C" w:rsidRPr="001E26AA" w:rsidRDefault="001F331C">
      <w:pPr>
        <w:pStyle w:val="SIMCommand"/>
      </w:pPr>
      <w:r w:rsidRPr="001E26AA">
        <w:t xml:space="preserve">sim&gt; </w:t>
      </w:r>
      <w:r w:rsidRPr="001E26AA">
        <w:rPr>
          <w:b/>
        </w:rPr>
        <w:t>attach vfdhd1 VGBOOT.VGI</w:t>
      </w:r>
      <w:r w:rsidRPr="001E26AA">
        <w:rPr>
          <w:b/>
        </w:rPr>
        <w:tab/>
      </w:r>
      <w:r w:rsidR="00D11ABC">
        <w:t>;</w:t>
      </w:r>
      <w:r w:rsidRPr="001E26AA">
        <w:t xml:space="preserve"> attach disk to VFDHD1 </w:t>
      </w:r>
      <w:proofErr w:type="gramStart"/>
      <w:r w:rsidRPr="001E26AA">
        <w:t>drive</w:t>
      </w:r>
      <w:proofErr w:type="gramEnd"/>
    </w:p>
    <w:p w14:paraId="67F21A67" w14:textId="77777777" w:rsidR="001F331C" w:rsidRPr="001E26AA" w:rsidRDefault="001F331C">
      <w:pPr>
        <w:pStyle w:val="PlainText"/>
      </w:pPr>
      <w:r w:rsidRPr="001E26AA">
        <w:t>When booting the 56K HD-FD configuration, type:</w:t>
      </w:r>
    </w:p>
    <w:p w14:paraId="4DEBBE8E" w14:textId="77777777" w:rsidR="001F331C" w:rsidRPr="001E26AA" w:rsidRDefault="001F331C">
      <w:pPr>
        <w:pStyle w:val="SIMCommand"/>
      </w:pPr>
      <w:r w:rsidRPr="001E26AA">
        <w:t>sim&gt; g e000</w:t>
      </w:r>
    </w:p>
    <w:p w14:paraId="67FA1EF5" w14:textId="77777777" w:rsidR="001F331C" w:rsidRPr="001E26AA" w:rsidRDefault="001F331C">
      <w:pPr>
        <w:pStyle w:val="PlainText"/>
      </w:pPr>
      <w:r w:rsidRPr="001E26AA">
        <w:t xml:space="preserve">You will then need to start a Telnet session to the simulator to use the simulated Flashwriter2. From a console window, do </w:t>
      </w:r>
      <w:r w:rsidRPr="001E26AA">
        <w:rPr>
          <w:rFonts w:ascii="Courier New" w:hAnsi="Courier New"/>
          <w:b/>
        </w:rPr>
        <w:t>telnet localhost 23</w:t>
      </w:r>
      <w:r w:rsidRPr="001E26AA">
        <w:t xml:space="preserve">, or use your favorite </w:t>
      </w:r>
      <w:r w:rsidR="00736F95">
        <w:t>T</w:t>
      </w:r>
      <w:r w:rsidRPr="001E26AA">
        <w:t xml:space="preserve">elnet client, such as “Putty” under Windows. In the Telnet window, the 4.3 Monitor should sign on and at the </w:t>
      </w:r>
      <w:r w:rsidRPr="001E26AA">
        <w:rPr>
          <w:rFonts w:ascii="Courier New" w:hAnsi="Courier New"/>
        </w:rPr>
        <w:t>Mon&gt;</w:t>
      </w:r>
      <w:r w:rsidRPr="001E26AA">
        <w:t xml:space="preserve"> prompt, you can boot from the disk controller by using the </w:t>
      </w:r>
      <w:r w:rsidRPr="001E26AA">
        <w:rPr>
          <w:b/>
        </w:rPr>
        <w:t>B</w:t>
      </w:r>
      <w:r w:rsidRPr="001E26AA">
        <w:t xml:space="preserve"> (boot) command.</w:t>
      </w:r>
    </w:p>
    <w:p w14:paraId="018280E3" w14:textId="77777777" w:rsidR="001F331C" w:rsidRPr="001E26AA" w:rsidRDefault="001F331C">
      <w:pPr>
        <w:pStyle w:val="Heading2"/>
      </w:pPr>
      <w:r w:rsidRPr="001E26AA">
        <w:br w:type="page"/>
      </w:r>
      <w:r w:rsidRPr="001E26AA">
        <w:lastRenderedPageBreak/>
        <w:t xml:space="preserve"> </w:t>
      </w:r>
      <w:bookmarkStart w:id="122" w:name="_Toc28682178"/>
      <w:bookmarkStart w:id="123" w:name="_Toc140521664"/>
      <w:r w:rsidRPr="001E26AA">
        <w:t>Notes on Simulated Hardware</w:t>
      </w:r>
      <w:bookmarkEnd w:id="122"/>
      <w:bookmarkEnd w:id="123"/>
    </w:p>
    <w:p w14:paraId="06973CD1" w14:textId="77777777" w:rsidR="001F331C" w:rsidRPr="001E26AA" w:rsidRDefault="001F331C">
      <w:pPr>
        <w:pStyle w:val="PlainText"/>
      </w:pPr>
      <w:r w:rsidRPr="001E26AA">
        <w:t>The Vector HD-FD Controller supports four drives, one of which may be a Winchester (hard disk) drive. For the included VGBOOT.VGI disk image, CP/M is configured such that the VFDHD0 is drive “B” and VFDHD1 is drive “A.” VFDHD2 is drive “C” and VFDHD3 is drive “D.” The simulation assumes that whatever image is attached to VFDHD0 is a “Hard disk” image, so drive “B” using the VGBOOT.VGI disk image is not supported.</w:t>
      </w:r>
    </w:p>
    <w:p w14:paraId="7304C1D1" w14:textId="77777777" w:rsidR="001F331C" w:rsidRPr="001E26AA" w:rsidRDefault="001F331C">
      <w:pPr>
        <w:pStyle w:val="Heading2"/>
      </w:pPr>
      <w:r w:rsidRPr="001E26AA">
        <w:t xml:space="preserve"> </w:t>
      </w:r>
      <w:bookmarkStart w:id="124" w:name="_Toc28682179"/>
      <w:bookmarkStart w:id="125" w:name="_Toc140521665"/>
      <w:r w:rsidRPr="001E26AA">
        <w:t>Notes on the Vector Graphic Disk Image (VGI) File Format</w:t>
      </w:r>
      <w:bookmarkEnd w:id="124"/>
      <w:bookmarkEnd w:id="125"/>
    </w:p>
    <w:p w14:paraId="188C547D" w14:textId="77777777" w:rsidR="001F331C" w:rsidRPr="001E26AA" w:rsidRDefault="001F331C">
      <w:pPr>
        <w:pStyle w:val="PlainText"/>
      </w:pPr>
      <w:r w:rsidRPr="001E26AA">
        <w:t>The Vector Graphic Disk Image (VGI) File Format uses a 275-byte sector format. This sector includes 256 bytes of User Data, and various other fields (metadata) used by controller hardware and the operating system running on the simulator.</w:t>
      </w:r>
    </w:p>
    <w:p w14:paraId="5A9206AA" w14:textId="77777777" w:rsidR="001F331C" w:rsidRPr="001E26AA" w:rsidRDefault="001F331C">
      <w:pPr>
        <w:pStyle w:val="NurTextCenter"/>
      </w:pPr>
      <w:r w:rsidRPr="001E26AA">
        <w:t>The 275-byte sector format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894"/>
        <w:gridCol w:w="1050"/>
        <w:gridCol w:w="1386"/>
        <w:gridCol w:w="1288"/>
        <w:gridCol w:w="1402"/>
        <w:gridCol w:w="721"/>
        <w:gridCol w:w="1550"/>
      </w:tblGrid>
      <w:tr w:rsidR="001F331C" w:rsidRPr="001E26AA" w14:paraId="2F449306" w14:textId="77777777">
        <w:tc>
          <w:tcPr>
            <w:tcW w:w="1229" w:type="dxa"/>
          </w:tcPr>
          <w:p w14:paraId="2F169DFF" w14:textId="77777777" w:rsidR="001F331C" w:rsidRPr="001E26AA" w:rsidRDefault="001F331C">
            <w:pPr>
              <w:pStyle w:val="NurTextCenter"/>
            </w:pPr>
            <w:r w:rsidRPr="001E26AA">
              <w:t>SYNC</w:t>
            </w:r>
          </w:p>
        </w:tc>
        <w:tc>
          <w:tcPr>
            <w:tcW w:w="894" w:type="dxa"/>
          </w:tcPr>
          <w:p w14:paraId="11B80B3E" w14:textId="77777777" w:rsidR="001F331C" w:rsidRPr="001E26AA" w:rsidRDefault="001F331C">
            <w:pPr>
              <w:pStyle w:val="NurTextCenter"/>
            </w:pPr>
            <w:r w:rsidRPr="001E26AA">
              <w:t>TRACK</w:t>
            </w:r>
          </w:p>
        </w:tc>
        <w:tc>
          <w:tcPr>
            <w:tcW w:w="1050" w:type="dxa"/>
          </w:tcPr>
          <w:p w14:paraId="5C940790" w14:textId="77777777" w:rsidR="001F331C" w:rsidRPr="001E26AA" w:rsidRDefault="001F331C">
            <w:pPr>
              <w:pStyle w:val="NurTextCenter"/>
            </w:pPr>
            <w:r w:rsidRPr="001E26AA">
              <w:t>SECTOR</w:t>
            </w:r>
          </w:p>
        </w:tc>
        <w:tc>
          <w:tcPr>
            <w:tcW w:w="1386" w:type="dxa"/>
          </w:tcPr>
          <w:p w14:paraId="35F30870" w14:textId="77777777" w:rsidR="001F331C" w:rsidRPr="001E26AA" w:rsidRDefault="001F331C">
            <w:pPr>
              <w:pStyle w:val="NurTextCenter"/>
            </w:pPr>
            <w:r w:rsidRPr="001E26AA">
              <w:t>UNUSED</w:t>
            </w:r>
          </w:p>
        </w:tc>
        <w:tc>
          <w:tcPr>
            <w:tcW w:w="1288" w:type="dxa"/>
          </w:tcPr>
          <w:p w14:paraId="47978475" w14:textId="77777777" w:rsidR="001F331C" w:rsidRPr="001E26AA" w:rsidRDefault="001F331C">
            <w:pPr>
              <w:pStyle w:val="NurTextCenter"/>
            </w:pPr>
            <w:r w:rsidRPr="001E26AA">
              <w:t>USER DATA</w:t>
            </w:r>
          </w:p>
        </w:tc>
        <w:tc>
          <w:tcPr>
            <w:tcW w:w="1402" w:type="dxa"/>
          </w:tcPr>
          <w:p w14:paraId="1AC15931" w14:textId="77777777" w:rsidR="001F331C" w:rsidRPr="001E26AA" w:rsidRDefault="001F331C">
            <w:pPr>
              <w:pStyle w:val="NurTextCenter"/>
            </w:pPr>
            <w:r w:rsidRPr="001E26AA">
              <w:t>CHKSUM</w:t>
            </w:r>
          </w:p>
        </w:tc>
        <w:tc>
          <w:tcPr>
            <w:tcW w:w="721" w:type="dxa"/>
          </w:tcPr>
          <w:p w14:paraId="06877ABB" w14:textId="77777777" w:rsidR="001F331C" w:rsidRPr="001E26AA" w:rsidRDefault="001F331C">
            <w:pPr>
              <w:pStyle w:val="NurTextCenter"/>
            </w:pPr>
            <w:r w:rsidRPr="001E26AA">
              <w:t>ECC</w:t>
            </w:r>
          </w:p>
        </w:tc>
        <w:tc>
          <w:tcPr>
            <w:tcW w:w="1550" w:type="dxa"/>
          </w:tcPr>
          <w:p w14:paraId="167C07D1" w14:textId="77777777" w:rsidR="001F331C" w:rsidRPr="001E26AA" w:rsidRDefault="001F331C">
            <w:pPr>
              <w:pStyle w:val="NurTextCenter"/>
            </w:pPr>
            <w:r w:rsidRPr="001E26AA">
              <w:t>ECC_VALID</w:t>
            </w:r>
          </w:p>
        </w:tc>
      </w:tr>
      <w:tr w:rsidR="001F331C" w:rsidRPr="001E26AA" w14:paraId="5012D37A" w14:textId="77777777">
        <w:tc>
          <w:tcPr>
            <w:tcW w:w="1229" w:type="dxa"/>
          </w:tcPr>
          <w:p w14:paraId="74C92C8F" w14:textId="77777777" w:rsidR="001F331C" w:rsidRPr="001E26AA" w:rsidRDefault="001F331C">
            <w:pPr>
              <w:pStyle w:val="NurTextCenter"/>
            </w:pPr>
            <w:r w:rsidRPr="001E26AA">
              <w:t>1</w:t>
            </w:r>
          </w:p>
        </w:tc>
        <w:tc>
          <w:tcPr>
            <w:tcW w:w="894" w:type="dxa"/>
          </w:tcPr>
          <w:p w14:paraId="64BF72EB" w14:textId="77777777" w:rsidR="001F331C" w:rsidRPr="001E26AA" w:rsidRDefault="001F331C">
            <w:pPr>
              <w:pStyle w:val="NurTextCenter"/>
            </w:pPr>
            <w:r w:rsidRPr="001E26AA">
              <w:t>1</w:t>
            </w:r>
          </w:p>
        </w:tc>
        <w:tc>
          <w:tcPr>
            <w:tcW w:w="1050" w:type="dxa"/>
          </w:tcPr>
          <w:p w14:paraId="1FA87CB6" w14:textId="77777777" w:rsidR="001F331C" w:rsidRPr="001E26AA" w:rsidRDefault="001F331C">
            <w:pPr>
              <w:pStyle w:val="NurTextCenter"/>
            </w:pPr>
            <w:r w:rsidRPr="001E26AA">
              <w:t>1</w:t>
            </w:r>
          </w:p>
        </w:tc>
        <w:tc>
          <w:tcPr>
            <w:tcW w:w="1386" w:type="dxa"/>
          </w:tcPr>
          <w:p w14:paraId="1DC515B4" w14:textId="77777777" w:rsidR="001F331C" w:rsidRPr="001E26AA" w:rsidRDefault="001F331C">
            <w:pPr>
              <w:pStyle w:val="NurTextCenter"/>
            </w:pPr>
            <w:r w:rsidRPr="001E26AA">
              <w:t>10</w:t>
            </w:r>
          </w:p>
        </w:tc>
        <w:tc>
          <w:tcPr>
            <w:tcW w:w="1288" w:type="dxa"/>
          </w:tcPr>
          <w:p w14:paraId="2CDE6E16" w14:textId="77777777" w:rsidR="001F331C" w:rsidRPr="001E26AA" w:rsidRDefault="001F331C">
            <w:pPr>
              <w:pStyle w:val="NurTextCenter"/>
            </w:pPr>
            <w:r w:rsidRPr="001E26AA">
              <w:t>256</w:t>
            </w:r>
          </w:p>
        </w:tc>
        <w:tc>
          <w:tcPr>
            <w:tcW w:w="1402" w:type="dxa"/>
          </w:tcPr>
          <w:p w14:paraId="6C3217B5" w14:textId="77777777" w:rsidR="001F331C" w:rsidRPr="001E26AA" w:rsidRDefault="001F331C">
            <w:pPr>
              <w:pStyle w:val="NurTextCenter"/>
            </w:pPr>
            <w:r w:rsidRPr="001E26AA">
              <w:t>1</w:t>
            </w:r>
          </w:p>
        </w:tc>
        <w:tc>
          <w:tcPr>
            <w:tcW w:w="721" w:type="dxa"/>
          </w:tcPr>
          <w:p w14:paraId="58C4732A" w14:textId="77777777" w:rsidR="001F331C" w:rsidRPr="001E26AA" w:rsidRDefault="001F331C">
            <w:pPr>
              <w:pStyle w:val="NurTextCenter"/>
            </w:pPr>
            <w:r w:rsidRPr="001E26AA">
              <w:t>4</w:t>
            </w:r>
          </w:p>
        </w:tc>
        <w:tc>
          <w:tcPr>
            <w:tcW w:w="1550" w:type="dxa"/>
          </w:tcPr>
          <w:p w14:paraId="0382E834" w14:textId="77777777" w:rsidR="001F331C" w:rsidRPr="001E26AA" w:rsidRDefault="001F331C">
            <w:pPr>
              <w:pStyle w:val="NurTextCenter"/>
            </w:pPr>
            <w:r w:rsidRPr="001E26AA">
              <w:t>1</w:t>
            </w:r>
          </w:p>
        </w:tc>
      </w:tr>
    </w:tbl>
    <w:p w14:paraId="7D47DF2F" w14:textId="77777777" w:rsidR="001F331C" w:rsidRPr="001E26AA" w:rsidRDefault="001F331C">
      <w:pPr>
        <w:pStyle w:val="NurText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1F331C" w:rsidRPr="001E26AA" w14:paraId="602B4D03" w14:textId="77777777">
        <w:tc>
          <w:tcPr>
            <w:tcW w:w="1908" w:type="dxa"/>
          </w:tcPr>
          <w:p w14:paraId="494A158B" w14:textId="77777777" w:rsidR="001F331C" w:rsidRPr="001E26AA" w:rsidRDefault="001F331C">
            <w:pPr>
              <w:pStyle w:val="NurTextCenter"/>
            </w:pPr>
            <w:r w:rsidRPr="001E26AA">
              <w:t>SYNC</w:t>
            </w:r>
          </w:p>
        </w:tc>
        <w:tc>
          <w:tcPr>
            <w:tcW w:w="6948" w:type="dxa"/>
          </w:tcPr>
          <w:p w14:paraId="3A295EEC" w14:textId="77777777" w:rsidR="001F331C" w:rsidRPr="001E26AA" w:rsidRDefault="001F331C">
            <w:pPr>
              <w:pStyle w:val="NurTextCenter"/>
            </w:pPr>
            <w:r w:rsidRPr="001E26AA">
              <w:t>One byte, always 0xFF.</w:t>
            </w:r>
          </w:p>
        </w:tc>
      </w:tr>
      <w:tr w:rsidR="001F331C" w:rsidRPr="001E26AA" w14:paraId="4368AAA9" w14:textId="77777777">
        <w:tc>
          <w:tcPr>
            <w:tcW w:w="1908" w:type="dxa"/>
          </w:tcPr>
          <w:p w14:paraId="78365EA7" w14:textId="77777777" w:rsidR="001F331C" w:rsidRPr="001E26AA" w:rsidRDefault="001F331C">
            <w:pPr>
              <w:pStyle w:val="NurTextCenter"/>
            </w:pPr>
            <w:r w:rsidRPr="001E26AA">
              <w:t>TRACK</w:t>
            </w:r>
          </w:p>
        </w:tc>
        <w:tc>
          <w:tcPr>
            <w:tcW w:w="6948" w:type="dxa"/>
          </w:tcPr>
          <w:p w14:paraId="58DA2274" w14:textId="77777777" w:rsidR="001F331C" w:rsidRPr="001E26AA" w:rsidRDefault="001F331C">
            <w:pPr>
              <w:pStyle w:val="NurTextCenter"/>
            </w:pPr>
            <w:r w:rsidRPr="001E26AA">
              <w:t>Track number that this sector belongs to.</w:t>
            </w:r>
          </w:p>
        </w:tc>
      </w:tr>
      <w:tr w:rsidR="001F331C" w:rsidRPr="001E26AA" w14:paraId="4C8BB977" w14:textId="77777777">
        <w:tc>
          <w:tcPr>
            <w:tcW w:w="1908" w:type="dxa"/>
          </w:tcPr>
          <w:p w14:paraId="2167EC2A" w14:textId="77777777" w:rsidR="001F331C" w:rsidRPr="001E26AA" w:rsidRDefault="001F331C">
            <w:pPr>
              <w:pStyle w:val="NurTextCenter"/>
            </w:pPr>
            <w:r w:rsidRPr="001E26AA">
              <w:t>SECTOR</w:t>
            </w:r>
          </w:p>
        </w:tc>
        <w:tc>
          <w:tcPr>
            <w:tcW w:w="6948" w:type="dxa"/>
          </w:tcPr>
          <w:p w14:paraId="2ADBC7C6" w14:textId="77777777" w:rsidR="001F331C" w:rsidRPr="001E26AA" w:rsidRDefault="001F331C">
            <w:pPr>
              <w:pStyle w:val="NurTextCenter"/>
            </w:pPr>
            <w:r w:rsidRPr="001E26AA">
              <w:t xml:space="preserve">Sector number </w:t>
            </w:r>
          </w:p>
        </w:tc>
      </w:tr>
      <w:tr w:rsidR="001F331C" w:rsidRPr="001E26AA" w14:paraId="5CABC863" w14:textId="77777777">
        <w:tc>
          <w:tcPr>
            <w:tcW w:w="1908" w:type="dxa"/>
          </w:tcPr>
          <w:p w14:paraId="2756EF76" w14:textId="77777777" w:rsidR="001F331C" w:rsidRPr="001E26AA" w:rsidRDefault="001F331C">
            <w:pPr>
              <w:pStyle w:val="NurTextCenter"/>
            </w:pPr>
            <w:r w:rsidRPr="001E26AA">
              <w:t>UNUSED</w:t>
            </w:r>
          </w:p>
        </w:tc>
        <w:tc>
          <w:tcPr>
            <w:tcW w:w="6948" w:type="dxa"/>
          </w:tcPr>
          <w:p w14:paraId="4D2D448E" w14:textId="77777777" w:rsidR="001F331C" w:rsidRPr="001E26AA" w:rsidRDefault="001F331C">
            <w:pPr>
              <w:pStyle w:val="NurTextCenter"/>
            </w:pPr>
            <w:r w:rsidRPr="001E26AA">
              <w:t>Used by the operating system when running Micropolis DOS (MDOS) to store the load address and record length for the sector. This field is not used by CP/M.</w:t>
            </w:r>
          </w:p>
        </w:tc>
      </w:tr>
      <w:tr w:rsidR="001F331C" w:rsidRPr="001E26AA" w14:paraId="2B3E0B73" w14:textId="77777777">
        <w:tc>
          <w:tcPr>
            <w:tcW w:w="1908" w:type="dxa"/>
          </w:tcPr>
          <w:p w14:paraId="45335EC6" w14:textId="77777777" w:rsidR="001F331C" w:rsidRPr="001E26AA" w:rsidRDefault="001F331C">
            <w:pPr>
              <w:pStyle w:val="NurTextCenter"/>
            </w:pPr>
            <w:r w:rsidRPr="001E26AA">
              <w:t>USER DATA</w:t>
            </w:r>
          </w:p>
        </w:tc>
        <w:tc>
          <w:tcPr>
            <w:tcW w:w="6948" w:type="dxa"/>
          </w:tcPr>
          <w:p w14:paraId="5EC79F7B" w14:textId="77777777" w:rsidR="001F331C" w:rsidRPr="001E26AA" w:rsidRDefault="001F331C">
            <w:pPr>
              <w:pStyle w:val="NurTextCenter"/>
            </w:pPr>
            <w:r w:rsidRPr="001E26AA">
              <w:t>256-bytes of user data</w:t>
            </w:r>
          </w:p>
        </w:tc>
      </w:tr>
      <w:tr w:rsidR="001F331C" w:rsidRPr="001E26AA" w14:paraId="6B89D503" w14:textId="77777777">
        <w:tc>
          <w:tcPr>
            <w:tcW w:w="1908" w:type="dxa"/>
          </w:tcPr>
          <w:p w14:paraId="064A057C" w14:textId="77777777" w:rsidR="001F331C" w:rsidRPr="001E26AA" w:rsidRDefault="001F331C">
            <w:pPr>
              <w:pStyle w:val="NurTextCenter"/>
            </w:pPr>
            <w:r w:rsidRPr="001E26AA">
              <w:t>CHECKSUM</w:t>
            </w:r>
          </w:p>
        </w:tc>
        <w:tc>
          <w:tcPr>
            <w:tcW w:w="6948" w:type="dxa"/>
          </w:tcPr>
          <w:p w14:paraId="60C11D31" w14:textId="77777777" w:rsidR="001F331C" w:rsidRPr="001E26AA" w:rsidRDefault="001F331C">
            <w:pPr>
              <w:pStyle w:val="NurTextCenter"/>
            </w:pPr>
            <w:r w:rsidRPr="001E26AA">
              <w:t>An operating system dependent checksum.</w:t>
            </w:r>
          </w:p>
        </w:tc>
      </w:tr>
      <w:tr w:rsidR="001F331C" w:rsidRPr="001E26AA" w14:paraId="17CE07EC" w14:textId="77777777">
        <w:tc>
          <w:tcPr>
            <w:tcW w:w="1908" w:type="dxa"/>
          </w:tcPr>
          <w:p w14:paraId="21BDC9BB" w14:textId="77777777" w:rsidR="001F331C" w:rsidRPr="001E26AA" w:rsidRDefault="001F331C">
            <w:pPr>
              <w:pStyle w:val="NurTextCenter"/>
            </w:pPr>
            <w:r w:rsidRPr="001E26AA">
              <w:t>ECC</w:t>
            </w:r>
          </w:p>
        </w:tc>
        <w:tc>
          <w:tcPr>
            <w:tcW w:w="6948" w:type="dxa"/>
          </w:tcPr>
          <w:p w14:paraId="08F0C54E" w14:textId="77777777" w:rsidR="001F331C" w:rsidRPr="001E26AA" w:rsidRDefault="001F331C">
            <w:pPr>
              <w:pStyle w:val="NurTextCenter"/>
            </w:pPr>
            <w:r w:rsidRPr="001E26AA">
              <w:t>Four bytes of ECC code, generated and checked by the HD-FD Controller, but not used by the Micropolis FD Controller</w:t>
            </w:r>
          </w:p>
        </w:tc>
      </w:tr>
      <w:tr w:rsidR="001F331C" w:rsidRPr="001E26AA" w14:paraId="04E9675F" w14:textId="77777777">
        <w:tc>
          <w:tcPr>
            <w:tcW w:w="1908" w:type="dxa"/>
          </w:tcPr>
          <w:p w14:paraId="5612A041" w14:textId="77777777" w:rsidR="001F331C" w:rsidRPr="001E26AA" w:rsidRDefault="001F331C">
            <w:pPr>
              <w:pStyle w:val="NurTextCenter"/>
            </w:pPr>
            <w:r w:rsidRPr="001E26AA">
              <w:t>ECC_VALID</w:t>
            </w:r>
          </w:p>
        </w:tc>
        <w:tc>
          <w:tcPr>
            <w:tcW w:w="6948" w:type="dxa"/>
          </w:tcPr>
          <w:p w14:paraId="239ACE4F" w14:textId="77777777" w:rsidR="001F331C" w:rsidRPr="001E26AA" w:rsidRDefault="001F331C">
            <w:pPr>
              <w:pStyle w:val="NurTextCenter"/>
            </w:pPr>
            <w:r w:rsidRPr="001E26AA">
              <w:t xml:space="preserve">One byte that contains 0xAA if the ECC field is valid. Disks written by the HD-FD controller typically have this field set to 0xAA to indicate that the ECC field should contain valid data. For disk images created by the Micropolis FD controller, this field is 0x00, since ECC is not supported. For disk images that were generated using the CPT program, this field will be 0x00 because the ECC bytes were not recoverable from the original disk. For disk images originally written with the HD-FD </w:t>
            </w:r>
            <w:proofErr w:type="gramStart"/>
            <w:r w:rsidRPr="001E26AA">
              <w:t>Controller, and</w:t>
            </w:r>
            <w:proofErr w:type="gramEnd"/>
            <w:r w:rsidRPr="001E26AA">
              <w:t xml:space="preserve"> imaged with Catweasel/Vector Graphic (CWVG) this field will be set to whatever it was set to on the original disk. This should be 0xAA.</w:t>
            </w:r>
          </w:p>
        </w:tc>
      </w:tr>
    </w:tbl>
    <w:p w14:paraId="092F639C" w14:textId="77777777" w:rsidR="001F331C" w:rsidRPr="001E26AA" w:rsidRDefault="001F331C">
      <w:pPr>
        <w:pStyle w:val="Heading1"/>
      </w:pPr>
      <w:r w:rsidRPr="001E26AA">
        <w:br w:type="page"/>
      </w:r>
      <w:bookmarkStart w:id="126" w:name="_Toc28682180"/>
      <w:bookmarkStart w:id="127" w:name="_Toc140521666"/>
      <w:r w:rsidRPr="001E26AA">
        <w:lastRenderedPageBreak/>
        <w:t>IMSAI 8080 Simulation</w:t>
      </w:r>
      <w:bookmarkEnd w:id="126"/>
      <w:bookmarkEnd w:id="127"/>
    </w:p>
    <w:p w14:paraId="7A0CFEB5" w14:textId="77777777" w:rsidR="001F331C" w:rsidRPr="001E26AA" w:rsidRDefault="001F331C">
      <w:pPr>
        <w:pStyle w:val="PlainText"/>
      </w:pPr>
      <w:r w:rsidRPr="001E26AA">
        <w:t>IMSAI FIF Disk Controller support was added by Ernie Price.</w:t>
      </w:r>
    </w:p>
    <w:p w14:paraId="5F9457F1" w14:textId="77777777" w:rsidR="001F331C" w:rsidRPr="001E26AA" w:rsidRDefault="001F331C">
      <w:pPr>
        <w:pStyle w:val="Heading2"/>
      </w:pPr>
      <w:bookmarkStart w:id="128" w:name="_Toc28682181"/>
      <w:bookmarkStart w:id="129" w:name="_Toc140521667"/>
      <w:r w:rsidRPr="001E26AA">
        <w:t>Overview</w:t>
      </w:r>
      <w:bookmarkEnd w:id="128"/>
      <w:bookmarkEnd w:id="129"/>
    </w:p>
    <w:p w14:paraId="58FEB1DC"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IMSAI FIF Disk Controller consists of an IFM (Interface Master Board) and a FIB (Floppy Disk Interface board) which interface the disk to the computer. The combination of FIB and IFM boards create an intelligent controller including DMA transfer, which permits the computer to perform other tasks during disk operations.</w:t>
      </w:r>
    </w:p>
    <w:p w14:paraId="3DFA21AF"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The FIF simulation can control up to eight disk drives. Commands in</w:t>
      </w:r>
      <w:r w:rsidRPr="001E26AA">
        <w:rPr>
          <w:rFonts w:ascii="Arial" w:hAnsi="Arial"/>
          <w:color w:val="000000"/>
          <w:sz w:val="20"/>
        </w:rPr>
        <w:softHyphen/>
        <w:t>clude Read Clock and Data Bits, Write Sector, Read Sector, Verify Sector, For</w:t>
      </w:r>
      <w:r w:rsidRPr="001E26AA">
        <w:rPr>
          <w:rFonts w:ascii="Arial" w:hAnsi="Arial"/>
          <w:color w:val="000000"/>
          <w:sz w:val="20"/>
        </w:rPr>
        <w:softHyphen/>
        <w:t>mat Track, Write Deleted Data Sector Mark, Write Protect, Write Enable and Restore Drive. Logical and physical track addresses may be different. Cyclic redundancy checks are performed automatically. When an error is detected in reading or writing, the logic automatically retries up to 10 times.</w:t>
      </w:r>
    </w:p>
    <w:p w14:paraId="3FEB0B78"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Using the IMSAI FIF Controller, it is possible to run IMDOS 2.05 on the simulator.</w:t>
      </w:r>
    </w:p>
    <w:p w14:paraId="3723CCB7" w14:textId="77777777" w:rsidR="001F331C" w:rsidRPr="001E26AA" w:rsidRDefault="001F331C">
      <w:pPr>
        <w:pStyle w:val="PlainText"/>
      </w:pPr>
      <w:r w:rsidRPr="001E26AA">
        <w:t>Additional devices include:</w:t>
      </w:r>
    </w:p>
    <w:p w14:paraId="73716550" w14:textId="77777777" w:rsidR="001F331C" w:rsidRPr="001E26AA" w:rsidRDefault="001F331C">
      <w:pPr>
        <w:pStyle w:val="PlainText"/>
      </w:pPr>
      <w:r w:rsidRPr="001E26AA">
        <w:rPr>
          <w:b/>
        </w:rPr>
        <w:t>FIF</w:t>
      </w:r>
      <w:r w:rsidRPr="001E26AA">
        <w:t xml:space="preserve"> – IMSAI FIF Disk Controller, I/O Mapped to </w:t>
      </w:r>
      <w:proofErr w:type="gramStart"/>
      <w:r w:rsidRPr="001E26AA">
        <w:t>0xFD</w:t>
      </w:r>
      <w:proofErr w:type="gramEnd"/>
    </w:p>
    <w:p w14:paraId="6048B049" w14:textId="77777777" w:rsidR="001F331C" w:rsidRPr="001E26AA" w:rsidRDefault="001F331C">
      <w:pPr>
        <w:pStyle w:val="NurText12"/>
      </w:pPr>
      <w:r w:rsidRPr="001E26AA">
        <w:t>Since the IMSAI FIF and AltairZ80 HDSK devices both use I/O port 0xFD, the HDSK must be disabled before enabling the FIF:</w:t>
      </w:r>
    </w:p>
    <w:p w14:paraId="5F9FD508" w14:textId="77777777" w:rsidR="001F331C" w:rsidRPr="001E26AA" w:rsidRDefault="001F331C">
      <w:pPr>
        <w:pStyle w:val="SIMCommand"/>
      </w:pPr>
      <w:r w:rsidRPr="001E26AA">
        <w:t xml:space="preserve">sim&gt; </w:t>
      </w:r>
      <w:r w:rsidRPr="001E26AA">
        <w:rPr>
          <w:b/>
        </w:rPr>
        <w:t xml:space="preserve">set hdsk </w:t>
      </w:r>
      <w:proofErr w:type="gramStart"/>
      <w:r w:rsidRPr="001E26AA">
        <w:rPr>
          <w:b/>
        </w:rPr>
        <w:t>dis</w:t>
      </w:r>
      <w:r w:rsidRPr="001E26AA">
        <w:t xml:space="preserve"> </w:t>
      </w:r>
      <w:r w:rsidR="00D11ABC">
        <w:t>;</w:t>
      </w:r>
      <w:proofErr w:type="gramEnd"/>
      <w:r w:rsidRPr="001E26AA">
        <w:t xml:space="preserve"> disable the AltairZ80 HDSK device.</w:t>
      </w:r>
    </w:p>
    <w:p w14:paraId="11BC7F0F" w14:textId="77777777" w:rsidR="001F331C" w:rsidRPr="001E26AA" w:rsidRDefault="001F331C">
      <w:pPr>
        <w:pStyle w:val="SIMCommand"/>
      </w:pPr>
      <w:r w:rsidRPr="001E26AA">
        <w:t xml:space="preserve">sim&gt; </w:t>
      </w:r>
      <w:r w:rsidRPr="001E26AA">
        <w:rPr>
          <w:b/>
        </w:rPr>
        <w:t xml:space="preserve">set fif </w:t>
      </w:r>
      <w:proofErr w:type="gramStart"/>
      <w:r w:rsidRPr="001E26AA">
        <w:rPr>
          <w:b/>
        </w:rPr>
        <w:t>ena</w:t>
      </w:r>
      <w:r w:rsidRPr="001E26AA">
        <w:t xml:space="preserve"> </w:t>
      </w:r>
      <w:r w:rsidR="00D11ABC">
        <w:t xml:space="preserve"> ;</w:t>
      </w:r>
      <w:proofErr w:type="gramEnd"/>
      <w:r w:rsidRPr="001E26AA">
        <w:t xml:space="preserve"> enable the IMSAI FIF device.</w:t>
      </w:r>
    </w:p>
    <w:p w14:paraId="07630C30" w14:textId="77777777" w:rsidR="001F331C" w:rsidRPr="001E26AA" w:rsidRDefault="001F331C">
      <w:pPr>
        <w:pStyle w:val="PlainText"/>
      </w:pPr>
      <w:r w:rsidRPr="001E26AA">
        <w:t xml:space="preserve">There is a configuration file that configures SIMH to simulate an IMSAI 8080 with FIF Disk Controller. This configuration file is the definitive reference for proper simulator </w:t>
      </w:r>
      <w:proofErr w:type="gramStart"/>
      <w:r w:rsidRPr="001E26AA">
        <w:t>configuration, and</w:t>
      </w:r>
      <w:proofErr w:type="gramEnd"/>
      <w:r w:rsidRPr="001E26AA">
        <w:t xml:space="preserve"> should be preferred over the following description if there is any discrepancy. This configuration file is:</w:t>
      </w:r>
    </w:p>
    <w:p w14:paraId="7DD74794" w14:textId="77777777" w:rsidR="001F331C" w:rsidRPr="001E26AA" w:rsidRDefault="001F331C">
      <w:pPr>
        <w:pStyle w:val="PlainText"/>
      </w:pPr>
      <w:r w:rsidRPr="001E26AA">
        <w:rPr>
          <w:rFonts w:ascii="Courier New" w:hAnsi="Courier New"/>
          <w:b/>
        </w:rPr>
        <w:t>imdos</w:t>
      </w:r>
      <w:r w:rsidRPr="001E26AA">
        <w:rPr>
          <w:rFonts w:ascii="Courier New" w:hAnsi="Courier New"/>
          <w:b/>
        </w:rPr>
        <w:tab/>
      </w:r>
      <w:r w:rsidRPr="001E26AA">
        <w:tab/>
        <w:t>IMSAI 8080 with FIF Disk Controller</w:t>
      </w:r>
    </w:p>
    <w:p w14:paraId="46E1F72B" w14:textId="77777777" w:rsidR="001F331C" w:rsidRPr="001E26AA" w:rsidRDefault="001F331C">
      <w:pPr>
        <w:pStyle w:val="Heading2"/>
      </w:pPr>
      <w:r w:rsidRPr="001E26AA">
        <w:t xml:space="preserve"> </w:t>
      </w:r>
      <w:bookmarkStart w:id="130" w:name="_Toc28682182"/>
      <w:bookmarkStart w:id="131" w:name="_Toc140521668"/>
      <w:r w:rsidRPr="001E26AA">
        <w:t>IMSAI 8080 with FIF Disk Controller</w:t>
      </w:r>
      <w:bookmarkEnd w:id="130"/>
      <w:bookmarkEnd w:id="131"/>
    </w:p>
    <w:p w14:paraId="65D416F1" w14:textId="77777777" w:rsidR="001F331C" w:rsidRPr="001E26AA" w:rsidRDefault="001F331C">
      <w:pPr>
        <w:pStyle w:val="SIMCommand"/>
      </w:pPr>
      <w:r w:rsidRPr="001E26AA">
        <w:t xml:space="preserve">sim&gt; </w:t>
      </w:r>
      <w:r w:rsidRPr="001E26AA">
        <w:rPr>
          <w:b/>
        </w:rPr>
        <w:t>set hdsk dis</w:t>
      </w:r>
      <w:r w:rsidRPr="001E26AA">
        <w:rPr>
          <w:b/>
        </w:rPr>
        <w:tab/>
      </w:r>
      <w:r w:rsidRPr="001E26AA">
        <w:tab/>
      </w:r>
      <w:r w:rsidRPr="001E26AA">
        <w:tab/>
      </w:r>
      <w:r w:rsidR="00D11ABC">
        <w:t>;</w:t>
      </w:r>
      <w:r w:rsidRPr="001E26AA">
        <w:t xml:space="preserve"> disable AltairZ80 HDSK Controller</w:t>
      </w:r>
    </w:p>
    <w:p w14:paraId="14811217" w14:textId="77777777" w:rsidR="001F331C" w:rsidRPr="001E26AA" w:rsidRDefault="001F331C">
      <w:pPr>
        <w:pStyle w:val="SIMCommand"/>
      </w:pPr>
      <w:r w:rsidRPr="001E26AA">
        <w:t xml:space="preserve">sim&gt; </w:t>
      </w:r>
      <w:r w:rsidRPr="001E26AA">
        <w:rPr>
          <w:b/>
        </w:rPr>
        <w:t>set fif ena</w:t>
      </w:r>
      <w:r w:rsidRPr="001E26AA">
        <w:rPr>
          <w:b/>
        </w:rPr>
        <w:tab/>
      </w:r>
      <w:r w:rsidRPr="001E26AA">
        <w:tab/>
      </w:r>
      <w:r w:rsidRPr="001E26AA">
        <w:tab/>
      </w:r>
      <w:r w:rsidR="00D11ABC">
        <w:t>;</w:t>
      </w:r>
      <w:r w:rsidRPr="001E26AA">
        <w:t xml:space="preserve"> enable IMSAI FIF Controller</w:t>
      </w:r>
    </w:p>
    <w:p w14:paraId="369FBD78" w14:textId="77777777" w:rsidR="001F331C" w:rsidRPr="001E26AA" w:rsidRDefault="001F331C">
      <w:pPr>
        <w:pStyle w:val="SIMCommand"/>
      </w:pPr>
      <w:r w:rsidRPr="001E26AA">
        <w:t xml:space="preserve">sim&gt; </w:t>
      </w:r>
      <w:r w:rsidRPr="001E26AA">
        <w:rPr>
          <w:b/>
        </w:rPr>
        <w:t>load IMSAI.BIN d800</w:t>
      </w:r>
      <w:r w:rsidRPr="001E26AA">
        <w:tab/>
      </w:r>
      <w:r w:rsidRPr="001E26AA">
        <w:tab/>
      </w:r>
      <w:r w:rsidR="00D11ABC">
        <w:t>;</w:t>
      </w:r>
      <w:r w:rsidRPr="001E26AA">
        <w:t xml:space="preserve"> load IMSAI Monitor at </w:t>
      </w:r>
      <w:proofErr w:type="gramStart"/>
      <w:r w:rsidRPr="001E26AA">
        <w:t>0xD800</w:t>
      </w:r>
      <w:proofErr w:type="gramEnd"/>
    </w:p>
    <w:p w14:paraId="29347884" w14:textId="77777777" w:rsidR="001F331C" w:rsidRPr="001E26AA" w:rsidRDefault="001F331C">
      <w:pPr>
        <w:pStyle w:val="SIMCommand"/>
      </w:pPr>
      <w:r w:rsidRPr="001E26AA">
        <w:t xml:space="preserve">sim&gt; </w:t>
      </w:r>
      <w:r w:rsidRPr="001E26AA">
        <w:rPr>
          <w:b/>
        </w:rPr>
        <w:t>attach fif0 IMDOS_A.DSK</w:t>
      </w:r>
      <w:r w:rsidRPr="001E26AA">
        <w:tab/>
      </w:r>
      <w:r w:rsidR="00D11ABC">
        <w:t>;</w:t>
      </w:r>
      <w:r w:rsidRPr="001E26AA">
        <w:t xml:space="preserve"> attach disk to FIF0 </w:t>
      </w:r>
      <w:proofErr w:type="gramStart"/>
      <w:r w:rsidRPr="001E26AA">
        <w:t>drive</w:t>
      </w:r>
      <w:proofErr w:type="gramEnd"/>
    </w:p>
    <w:p w14:paraId="5D002436" w14:textId="77777777" w:rsidR="001F331C" w:rsidRPr="001E26AA" w:rsidRDefault="001F331C">
      <w:pPr>
        <w:pStyle w:val="PlainText"/>
      </w:pPr>
      <w:r w:rsidRPr="001E26AA">
        <w:t>When booting the IMSAI 8080 with FIF Disk Controller, type:</w:t>
      </w:r>
    </w:p>
    <w:p w14:paraId="697A17A9" w14:textId="77777777" w:rsidR="001F331C" w:rsidRPr="001E26AA" w:rsidRDefault="001F331C">
      <w:pPr>
        <w:pStyle w:val="SIMCommand"/>
      </w:pPr>
      <w:r w:rsidRPr="001E26AA">
        <w:t>sim&gt; g d800</w:t>
      </w:r>
    </w:p>
    <w:p w14:paraId="0BEAABC1" w14:textId="77777777" w:rsidR="001F331C" w:rsidRPr="001E26AA" w:rsidRDefault="001F331C">
      <w:pPr>
        <w:pStyle w:val="PlainText"/>
      </w:pPr>
      <w:r w:rsidRPr="001E26AA">
        <w:t>This will start the IMSAI Monitor, which will automatically boot from FIF0 if a valid boot disk image is attached.</w:t>
      </w:r>
    </w:p>
    <w:p w14:paraId="44CBBA2B" w14:textId="77777777" w:rsidR="001F331C" w:rsidRPr="001E26AA" w:rsidRDefault="001F331C">
      <w:pPr>
        <w:pStyle w:val="Heading1"/>
      </w:pPr>
      <w:r w:rsidRPr="001E26AA">
        <w:br w:type="page"/>
      </w:r>
      <w:bookmarkStart w:id="132" w:name="_Toc28682183"/>
      <w:bookmarkStart w:id="133" w:name="_Toc140521669"/>
      <w:r w:rsidRPr="001E26AA">
        <w:lastRenderedPageBreak/>
        <w:t xml:space="preserve">NorthStar </w:t>
      </w:r>
      <w:r w:rsidR="00065B2A">
        <w:t>MDS-A and MDS-AD FDC</w:t>
      </w:r>
      <w:r w:rsidR="00065B2A" w:rsidRPr="001E26AA">
        <w:t xml:space="preserve"> </w:t>
      </w:r>
      <w:r w:rsidRPr="001E26AA">
        <w:t>Simulation</w:t>
      </w:r>
      <w:bookmarkEnd w:id="132"/>
      <w:bookmarkEnd w:id="133"/>
    </w:p>
    <w:p w14:paraId="56B1E028" w14:textId="77777777" w:rsidR="004054E7" w:rsidRPr="001E26AA" w:rsidRDefault="004054E7" w:rsidP="004054E7">
      <w:pPr>
        <w:pStyle w:val="PlainText"/>
      </w:pPr>
      <w:r>
        <w:t xml:space="preserve">NorthStar MDS-A (single density FDC) support was added by Mike Douglas, </w:t>
      </w:r>
      <w:hyperlink r:id="rId26" w:history="1">
        <w:r w:rsidRPr="000A1235">
          <w:rPr>
            <w:rStyle w:val="Hyperlink"/>
          </w:rPr>
          <w:t>deramp5113@yahoo.com</w:t>
        </w:r>
      </w:hyperlink>
      <w:r>
        <w:t>.</w:t>
      </w:r>
    </w:p>
    <w:p w14:paraId="00F144E3" w14:textId="77777777" w:rsidR="001F331C" w:rsidRDefault="001F331C">
      <w:pPr>
        <w:pStyle w:val="PlainText"/>
      </w:pPr>
      <w:r w:rsidRPr="001E26AA">
        <w:t xml:space="preserve">NorthStar MDS-AD </w:t>
      </w:r>
      <w:r w:rsidR="00065B2A">
        <w:t>(double density FDC)</w:t>
      </w:r>
      <w:r w:rsidRPr="001E26AA">
        <w:t xml:space="preserve"> support was added by Howard M. Harte.</w:t>
      </w:r>
    </w:p>
    <w:p w14:paraId="42EC7096" w14:textId="77777777" w:rsidR="001F331C" w:rsidRPr="001E26AA" w:rsidRDefault="001F331C">
      <w:pPr>
        <w:pStyle w:val="Heading2"/>
      </w:pPr>
      <w:bookmarkStart w:id="134" w:name="_Toc28682184"/>
      <w:bookmarkStart w:id="135" w:name="_Toc140521670"/>
      <w:r w:rsidRPr="001E26AA">
        <w:t>Overview</w:t>
      </w:r>
      <w:bookmarkEnd w:id="134"/>
      <w:bookmarkEnd w:id="135"/>
    </w:p>
    <w:p w14:paraId="03A80636" w14:textId="77777777" w:rsidR="00065B2A" w:rsidRDefault="00065B2A">
      <w:pPr>
        <w:spacing w:before="100" w:beforeAutospacing="1" w:after="100" w:afterAutospacing="1"/>
        <w:rPr>
          <w:rFonts w:ascii="Arial" w:hAnsi="Arial"/>
          <w:color w:val="000000"/>
          <w:sz w:val="20"/>
        </w:rPr>
      </w:pPr>
      <w:r>
        <w:rPr>
          <w:rFonts w:ascii="Arial" w:hAnsi="Arial"/>
          <w:color w:val="000000"/>
          <w:sz w:val="20"/>
        </w:rPr>
        <w:t>The single density MDS-A disk controller was the first disk controller made by North</w:t>
      </w:r>
      <w:r w:rsidR="00CB29BD">
        <w:rPr>
          <w:rFonts w:ascii="Arial" w:hAnsi="Arial"/>
          <w:color w:val="000000"/>
          <w:sz w:val="20"/>
        </w:rPr>
        <w:t>Star. This controller supports</w:t>
      </w:r>
      <w:r>
        <w:rPr>
          <w:rFonts w:ascii="Arial" w:hAnsi="Arial"/>
          <w:color w:val="000000"/>
          <w:sz w:val="20"/>
        </w:rPr>
        <w:t xml:space="preserve"> 48 TPI 5.25” disks with 35 tracks and 10 hard sectors per track. Sectors </w:t>
      </w:r>
      <w:r w:rsidR="00CB29BD">
        <w:rPr>
          <w:rFonts w:ascii="Arial" w:hAnsi="Arial"/>
          <w:color w:val="000000"/>
          <w:sz w:val="20"/>
        </w:rPr>
        <w:t>are</w:t>
      </w:r>
      <w:r>
        <w:rPr>
          <w:rFonts w:ascii="Arial" w:hAnsi="Arial"/>
          <w:color w:val="000000"/>
          <w:sz w:val="20"/>
        </w:rPr>
        <w:t xml:space="preserve"> 256 bytes in length for a total storage capacity of 89,600 bytes.</w:t>
      </w:r>
    </w:p>
    <w:p w14:paraId="6002EAC8" w14:textId="77777777" w:rsidR="001F331C" w:rsidRPr="001E26AA" w:rsidRDefault="00065B2A">
      <w:pPr>
        <w:spacing w:before="100" w:beforeAutospacing="1" w:after="100" w:afterAutospacing="1"/>
        <w:rPr>
          <w:rFonts w:ascii="Arial" w:hAnsi="Arial"/>
          <w:color w:val="000000"/>
          <w:sz w:val="20"/>
        </w:rPr>
      </w:pPr>
      <w:r>
        <w:rPr>
          <w:rFonts w:ascii="Arial" w:hAnsi="Arial"/>
          <w:color w:val="000000"/>
          <w:sz w:val="20"/>
        </w:rPr>
        <w:t xml:space="preserve">Later, NorthStar introduced the double sided, double density, </w:t>
      </w:r>
      <w:r w:rsidR="001F331C" w:rsidRPr="001E26AA">
        <w:rPr>
          <w:rFonts w:ascii="Arial" w:hAnsi="Arial"/>
          <w:color w:val="000000"/>
          <w:sz w:val="20"/>
        </w:rPr>
        <w:t>MDS-AD disk controller</w:t>
      </w:r>
      <w:r w:rsidR="00CB29BD">
        <w:rPr>
          <w:rFonts w:ascii="Arial" w:hAnsi="Arial"/>
          <w:color w:val="000000"/>
          <w:sz w:val="20"/>
        </w:rPr>
        <w:t>. This controller also uses</w:t>
      </w:r>
      <w:r>
        <w:rPr>
          <w:rFonts w:ascii="Arial" w:hAnsi="Arial"/>
          <w:color w:val="000000"/>
          <w:sz w:val="20"/>
        </w:rPr>
        <w:t xml:space="preserve"> </w:t>
      </w:r>
      <w:r w:rsidR="001F331C" w:rsidRPr="001E26AA">
        <w:rPr>
          <w:rFonts w:ascii="Arial" w:hAnsi="Arial"/>
          <w:color w:val="000000"/>
          <w:sz w:val="20"/>
        </w:rPr>
        <w:t>48</w:t>
      </w:r>
      <w:r>
        <w:rPr>
          <w:rFonts w:ascii="Arial" w:hAnsi="Arial"/>
          <w:color w:val="000000"/>
          <w:sz w:val="20"/>
        </w:rPr>
        <w:t xml:space="preserve"> </w:t>
      </w:r>
      <w:r w:rsidR="001F331C" w:rsidRPr="001E26AA">
        <w:rPr>
          <w:rFonts w:ascii="Arial" w:hAnsi="Arial"/>
          <w:color w:val="000000"/>
          <w:sz w:val="20"/>
        </w:rPr>
        <w:t xml:space="preserve">TPI 5.25” </w:t>
      </w:r>
      <w:r w:rsidR="000819EE">
        <w:rPr>
          <w:rFonts w:ascii="Arial" w:hAnsi="Arial"/>
          <w:color w:val="000000"/>
          <w:sz w:val="20"/>
        </w:rPr>
        <w:t>m</w:t>
      </w:r>
      <w:r w:rsidR="001F331C" w:rsidRPr="001E26AA">
        <w:rPr>
          <w:rFonts w:ascii="Arial" w:hAnsi="Arial"/>
          <w:color w:val="000000"/>
          <w:sz w:val="20"/>
        </w:rPr>
        <w:t xml:space="preserve">edia with 35 tracks and 10 </w:t>
      </w:r>
      <w:proofErr w:type="gramStart"/>
      <w:r w:rsidR="001F331C" w:rsidRPr="001E26AA">
        <w:rPr>
          <w:rFonts w:ascii="Arial" w:hAnsi="Arial"/>
          <w:color w:val="000000"/>
          <w:sz w:val="20"/>
        </w:rPr>
        <w:t>hard-sectors</w:t>
      </w:r>
      <w:proofErr w:type="gramEnd"/>
      <w:r w:rsidR="001F331C" w:rsidRPr="001E26AA">
        <w:rPr>
          <w:rFonts w:ascii="Arial" w:hAnsi="Arial"/>
          <w:color w:val="000000"/>
          <w:sz w:val="20"/>
        </w:rPr>
        <w:t xml:space="preserve"> per track</w:t>
      </w:r>
      <w:r>
        <w:rPr>
          <w:rFonts w:ascii="Arial" w:hAnsi="Arial"/>
          <w:color w:val="000000"/>
          <w:sz w:val="20"/>
        </w:rPr>
        <w:t>, but with 512 bytes per sector, disk capacity increased to 179,200 bytes on a single sided drive, or 358,400 bytes on a double sided drive.</w:t>
      </w:r>
    </w:p>
    <w:p w14:paraId="6AF5D817" w14:textId="77777777"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first computer offered by NorthStar, the Horizon, used the double density controller. However, both the single density and double density controllers were a very popular choice in Altair, IMSAI, Sol-20, and numerous other early </w:t>
      </w:r>
      <w:r w:rsidR="006B6DB0">
        <w:rPr>
          <w:rFonts w:ascii="Arial" w:hAnsi="Arial"/>
          <w:color w:val="000000"/>
          <w:sz w:val="20"/>
        </w:rPr>
        <w:t>microcomputers</w:t>
      </w:r>
      <w:r>
        <w:rPr>
          <w:rFonts w:ascii="Arial" w:hAnsi="Arial"/>
          <w:color w:val="000000"/>
          <w:sz w:val="20"/>
        </w:rPr>
        <w:t>.</w:t>
      </w:r>
    </w:p>
    <w:p w14:paraId="746FD799" w14:textId="77777777" w:rsidR="004054E7" w:rsidRPr="001E26AA" w:rsidRDefault="00E56C65" w:rsidP="004054E7">
      <w:pPr>
        <w:pStyle w:val="Heading2"/>
      </w:pPr>
      <w:r>
        <w:t xml:space="preserve"> </w:t>
      </w:r>
      <w:bookmarkStart w:id="136" w:name="_Toc140521671"/>
      <w:r w:rsidR="004054E7">
        <w:t xml:space="preserve">MDS-A Single Density </w:t>
      </w:r>
      <w:r w:rsidR="00CB29BD">
        <w:t xml:space="preserve">Disk </w:t>
      </w:r>
      <w:r w:rsidR="004054E7">
        <w:t>Controller</w:t>
      </w:r>
      <w:bookmarkEnd w:id="136"/>
    </w:p>
    <w:p w14:paraId="01AF027F" w14:textId="77777777" w:rsidR="004054E7" w:rsidRDefault="004054E7">
      <w:pPr>
        <w:spacing w:before="100" w:beforeAutospacing="1" w:after="100" w:afterAutospacing="1"/>
        <w:rPr>
          <w:rFonts w:ascii="Arial" w:hAnsi="Arial"/>
          <w:color w:val="000000"/>
          <w:sz w:val="20"/>
        </w:rPr>
      </w:pPr>
      <w:r>
        <w:rPr>
          <w:rFonts w:ascii="Arial" w:hAnsi="Arial"/>
          <w:color w:val="000000"/>
          <w:sz w:val="20"/>
        </w:rPr>
        <w:t xml:space="preserve">The single density </w:t>
      </w:r>
      <w:r w:rsidR="00E56C65">
        <w:rPr>
          <w:rFonts w:ascii="Arial" w:hAnsi="Arial"/>
          <w:color w:val="000000"/>
          <w:sz w:val="20"/>
        </w:rPr>
        <w:t>controller</w:t>
      </w:r>
      <w:r>
        <w:rPr>
          <w:rFonts w:ascii="Arial" w:hAnsi="Arial"/>
          <w:color w:val="000000"/>
          <w:sz w:val="20"/>
        </w:rPr>
        <w:t xml:space="preserve"> </w:t>
      </w:r>
      <w:r w:rsidR="00E56C65">
        <w:rPr>
          <w:rFonts w:ascii="Arial" w:hAnsi="Arial"/>
          <w:color w:val="000000"/>
          <w:sz w:val="20"/>
        </w:rPr>
        <w:t>device</w:t>
      </w:r>
      <w:r>
        <w:rPr>
          <w:rFonts w:ascii="Arial" w:hAnsi="Arial"/>
          <w:color w:val="000000"/>
          <w:sz w:val="20"/>
        </w:rPr>
        <w:t xml:space="preserve"> is </w:t>
      </w:r>
      <w:r w:rsidRPr="00847322">
        <w:rPr>
          <w:rFonts w:ascii="Arial" w:hAnsi="Arial"/>
          <w:b/>
          <w:color w:val="000000"/>
          <w:sz w:val="20"/>
        </w:rPr>
        <w:t>MDSA</w:t>
      </w:r>
      <w:r w:rsidR="00E56C65">
        <w:rPr>
          <w:rFonts w:ascii="Arial" w:hAnsi="Arial"/>
          <w:color w:val="000000"/>
          <w:sz w:val="20"/>
        </w:rPr>
        <w:t>.</w:t>
      </w:r>
      <w:r w:rsidR="003B5FD7">
        <w:rPr>
          <w:rFonts w:ascii="Arial" w:hAnsi="Arial"/>
          <w:color w:val="000000"/>
          <w:sz w:val="20"/>
        </w:rPr>
        <w:t xml:space="preserve"> </w:t>
      </w:r>
      <w:r w:rsidR="00E56C65">
        <w:rPr>
          <w:rFonts w:ascii="Arial" w:hAnsi="Arial"/>
          <w:color w:val="000000"/>
          <w:sz w:val="20"/>
        </w:rPr>
        <w:t>The NorthStar controller is a memory mapped device in the range 0xE800-0xEBFF. The boot PROM is at 0xE900 on the single density controller.</w:t>
      </w:r>
      <w:r w:rsidR="00E56C65" w:rsidRPr="00E56C65">
        <w:rPr>
          <w:rFonts w:ascii="Arial" w:hAnsi="Arial"/>
          <w:color w:val="000000"/>
          <w:sz w:val="20"/>
        </w:rPr>
        <w:t xml:space="preserve"> </w:t>
      </w:r>
      <w:r w:rsidR="00E56C65">
        <w:rPr>
          <w:rFonts w:ascii="Arial" w:hAnsi="Arial"/>
          <w:color w:val="000000"/>
          <w:sz w:val="20"/>
        </w:rPr>
        <w:t>NorthStar documentation refers to drives as 1-3, however, the drive numbers are 0-2 in the simulation.</w:t>
      </w:r>
    </w:p>
    <w:p w14:paraId="31FF63A1" w14:textId="77777777" w:rsidR="00E56C65" w:rsidRDefault="00E56C65">
      <w:pPr>
        <w:spacing w:before="100" w:beforeAutospacing="1" w:after="100" w:afterAutospacing="1"/>
        <w:rPr>
          <w:rFonts w:ascii="Arial" w:hAnsi="Arial"/>
          <w:color w:val="000000"/>
          <w:sz w:val="20"/>
        </w:rPr>
      </w:pPr>
      <w:r>
        <w:rPr>
          <w:rFonts w:ascii="Arial" w:hAnsi="Arial"/>
          <w:color w:val="000000"/>
          <w:sz w:val="20"/>
        </w:rPr>
        <w:t>Following</w:t>
      </w:r>
      <w:r w:rsidR="00CB29BD">
        <w:rPr>
          <w:rFonts w:ascii="Arial" w:hAnsi="Arial"/>
          <w:color w:val="000000"/>
          <w:sz w:val="20"/>
        </w:rPr>
        <w:t xml:space="preserve"> are the commands to mount and boot</w:t>
      </w:r>
      <w:r>
        <w:rPr>
          <w:rFonts w:ascii="Arial" w:hAnsi="Arial"/>
          <w:color w:val="000000"/>
          <w:sz w:val="20"/>
        </w:rPr>
        <w:t xml:space="preserve"> CP/M for the NorthStar Horizon computer. </w:t>
      </w:r>
    </w:p>
    <w:p w14:paraId="2D9DF8C0" w14:textId="77777777" w:rsidR="004054E7" w:rsidRPr="001E26AA" w:rsidRDefault="004054E7" w:rsidP="004054E7">
      <w:pPr>
        <w:pStyle w:val="SIMCommand"/>
      </w:pPr>
      <w:r w:rsidRPr="001E26AA">
        <w:t xml:space="preserve">sim&gt; </w:t>
      </w:r>
      <w:r>
        <w:rPr>
          <w:b/>
        </w:rPr>
        <w:t>set mdsa</w:t>
      </w:r>
      <w:r w:rsidRPr="001E26AA">
        <w:rPr>
          <w:b/>
        </w:rPr>
        <w:t xml:space="preserve"> ena</w:t>
      </w:r>
      <w:r>
        <w:rPr>
          <w:b/>
        </w:rPr>
        <w:t>bled</w:t>
      </w:r>
      <w:r w:rsidRPr="001E26AA">
        <w:rPr>
          <w:b/>
        </w:rPr>
        <w:tab/>
      </w:r>
      <w:r>
        <w:tab/>
      </w:r>
      <w:r w:rsidR="00E56C65">
        <w:tab/>
      </w:r>
      <w:r w:rsidR="00B53683">
        <w:tab/>
      </w:r>
      <w:r w:rsidR="00B53683">
        <w:tab/>
      </w:r>
      <w:r w:rsidR="00D11ABC">
        <w:t>;</w:t>
      </w:r>
      <w:r>
        <w:t xml:space="preserve"> enable MDS-A</w:t>
      </w:r>
      <w:r w:rsidRPr="001E26AA">
        <w:t xml:space="preserve"> Controller</w:t>
      </w:r>
    </w:p>
    <w:p w14:paraId="205C9F64" w14:textId="77777777" w:rsidR="004054E7" w:rsidRDefault="004054E7" w:rsidP="004054E7">
      <w:pPr>
        <w:pStyle w:val="SIMCommand"/>
      </w:pPr>
      <w:r w:rsidRPr="001E26AA">
        <w:t xml:space="preserve">sim&gt; </w:t>
      </w:r>
      <w:r w:rsidR="00E56C65">
        <w:rPr>
          <w:b/>
        </w:rPr>
        <w:t xml:space="preserve">attach mdsa0 </w:t>
      </w:r>
      <w:r w:rsidR="00E56C65" w:rsidRPr="00E56C65">
        <w:rPr>
          <w:b/>
        </w:rPr>
        <w:t>CPM22b14-48K-SDC-HORIZON.NSI</w:t>
      </w:r>
      <w:r w:rsidR="00B53683">
        <w:tab/>
      </w:r>
      <w:r w:rsidR="00D11ABC">
        <w:t>;</w:t>
      </w:r>
      <w:r w:rsidRPr="001E26AA">
        <w:t xml:space="preserve"> attach CP/M</w:t>
      </w:r>
      <w:r w:rsidR="00E56C65">
        <w:t xml:space="preserve"> boot </w:t>
      </w:r>
      <w:proofErr w:type="gramStart"/>
      <w:r w:rsidR="00E56C65">
        <w:t>disk</w:t>
      </w:r>
      <w:proofErr w:type="gramEnd"/>
    </w:p>
    <w:p w14:paraId="1C5B774D" w14:textId="77777777" w:rsidR="00CB29BD" w:rsidRPr="001E26AA" w:rsidRDefault="00CB29BD" w:rsidP="00CB29BD">
      <w:pPr>
        <w:pStyle w:val="SIMCommand"/>
      </w:pPr>
      <w:r w:rsidRPr="001E26AA">
        <w:t xml:space="preserve">sim&gt; </w:t>
      </w:r>
      <w:r>
        <w:rPr>
          <w:b/>
        </w:rPr>
        <w:t>boot mdsa</w:t>
      </w:r>
      <w:r w:rsidRPr="001E26AA">
        <w:rPr>
          <w:b/>
        </w:rPr>
        <w:t>0</w:t>
      </w:r>
      <w:r>
        <w:rPr>
          <w:b/>
        </w:rPr>
        <w:t xml:space="preserve"> </w:t>
      </w:r>
      <w:r w:rsidRPr="00847322">
        <w:t>(or</w:t>
      </w:r>
      <w:r>
        <w:rPr>
          <w:b/>
        </w:rPr>
        <w:t xml:space="preserve"> go e900</w:t>
      </w:r>
      <w:r w:rsidRPr="00847322">
        <w:t>)</w:t>
      </w:r>
      <w:r w:rsidR="00B53683">
        <w:tab/>
      </w:r>
      <w:r w:rsidR="00B53683">
        <w:tab/>
      </w:r>
      <w:r w:rsidR="00B53683">
        <w:tab/>
      </w:r>
      <w:r w:rsidR="00B53683">
        <w:tab/>
      </w:r>
      <w:r w:rsidR="00D11ABC">
        <w:t>;</w:t>
      </w:r>
      <w:r>
        <w:t xml:space="preserve"> boot the </w:t>
      </w:r>
      <w:proofErr w:type="gramStart"/>
      <w:r>
        <w:t>disk</w:t>
      </w:r>
      <w:proofErr w:type="gramEnd"/>
    </w:p>
    <w:p w14:paraId="7BFC92BF" w14:textId="77777777" w:rsidR="003B5FD7" w:rsidRDefault="00E56C65" w:rsidP="00E56C65">
      <w:pPr>
        <w:spacing w:before="100" w:beforeAutospacing="1" w:after="100" w:afterAutospacing="1"/>
        <w:rPr>
          <w:rFonts w:ascii="Arial" w:hAnsi="Arial"/>
          <w:color w:val="000000"/>
          <w:sz w:val="20"/>
        </w:rPr>
      </w:pPr>
      <w:r>
        <w:rPr>
          <w:rFonts w:ascii="Arial" w:hAnsi="Arial"/>
          <w:color w:val="000000"/>
          <w:sz w:val="20"/>
        </w:rPr>
        <w:t xml:space="preserve">The referenced disk image can be found in the “cpm” folder at the link below. NorthStar DOS disk images </w:t>
      </w:r>
      <w:r w:rsidR="00CB29BD">
        <w:rPr>
          <w:rFonts w:ascii="Arial" w:hAnsi="Arial"/>
          <w:color w:val="000000"/>
          <w:sz w:val="20"/>
        </w:rPr>
        <w:t>can be found</w:t>
      </w:r>
      <w:r>
        <w:rPr>
          <w:rFonts w:ascii="Arial" w:hAnsi="Arial"/>
          <w:color w:val="000000"/>
          <w:sz w:val="20"/>
        </w:rPr>
        <w:t xml:space="preserve"> in the “nsdos” folder</w:t>
      </w:r>
      <w:r w:rsidR="00CB29BD">
        <w:rPr>
          <w:rFonts w:ascii="Arial" w:hAnsi="Arial"/>
          <w:color w:val="000000"/>
          <w:sz w:val="20"/>
        </w:rPr>
        <w:t>.</w:t>
      </w:r>
    </w:p>
    <w:p w14:paraId="2396980F" w14:textId="77777777" w:rsidR="00E56C65" w:rsidRDefault="00000000" w:rsidP="00E56C65">
      <w:pPr>
        <w:spacing w:before="100" w:beforeAutospacing="1" w:after="100" w:afterAutospacing="1"/>
        <w:rPr>
          <w:rFonts w:ascii="Arial" w:hAnsi="Arial"/>
          <w:color w:val="000000"/>
          <w:sz w:val="20"/>
        </w:rPr>
      </w:pPr>
      <w:hyperlink r:id="rId27" w:history="1">
        <w:r w:rsidR="00E56C65" w:rsidRPr="000A1235">
          <w:rPr>
            <w:rStyle w:val="Hyperlink"/>
            <w:rFonts w:ascii="Arial" w:hAnsi="Arial"/>
            <w:sz w:val="20"/>
          </w:rPr>
          <w:t>https://deramp.com/downloads/north_star/horizon/single_density_controller/disk_images/</w:t>
        </w:r>
      </w:hyperlink>
    </w:p>
    <w:p w14:paraId="635435DD" w14:textId="77777777" w:rsidR="003B5FD7" w:rsidRDefault="003B5FD7" w:rsidP="003B5FD7">
      <w:pPr>
        <w:spacing w:before="100" w:beforeAutospacing="1" w:after="100" w:afterAutospacing="1"/>
        <w:rPr>
          <w:rFonts w:ascii="Arial" w:hAnsi="Arial"/>
          <w:color w:val="000000"/>
          <w:sz w:val="20"/>
        </w:rPr>
      </w:pPr>
      <w:r>
        <w:rPr>
          <w:rFonts w:ascii="Arial" w:hAnsi="Arial"/>
          <w:color w:val="000000"/>
          <w:sz w:val="20"/>
        </w:rPr>
        <w:t xml:space="preserve">Disk images for the NorthStar single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28" w:history="1">
        <w:r w:rsidRPr="000A1235">
          <w:rPr>
            <w:rStyle w:val="Hyperlink"/>
            <w:rFonts w:ascii="Arial" w:hAnsi="Arial"/>
            <w:sz w:val="20"/>
          </w:rPr>
          <w:t>https://deramp.com/downloads/</w:t>
        </w:r>
      </w:hyperlink>
      <w:r>
        <w:rPr>
          <w:rFonts w:ascii="Arial" w:hAnsi="Arial"/>
          <w:color w:val="000000"/>
          <w:sz w:val="20"/>
        </w:rPr>
        <w:t>.</w:t>
      </w:r>
    </w:p>
    <w:p w14:paraId="30A344E4" w14:textId="77777777" w:rsidR="001F331C" w:rsidRDefault="00CB29BD">
      <w:pPr>
        <w:pStyle w:val="Heading2"/>
      </w:pPr>
      <w:bookmarkStart w:id="137" w:name="_Toc28682185"/>
      <w:r>
        <w:rPr>
          <w:color w:val="000000"/>
          <w:sz w:val="20"/>
        </w:rPr>
        <w:t xml:space="preserve"> </w:t>
      </w:r>
      <w:bookmarkStart w:id="138" w:name="_Toc140521672"/>
      <w:r w:rsidR="001F331C" w:rsidRPr="001E26AA">
        <w:t xml:space="preserve">MDS-AD </w:t>
      </w:r>
      <w:r>
        <w:t>Double Density Disk</w:t>
      </w:r>
      <w:r w:rsidRPr="001E26AA">
        <w:t xml:space="preserve"> </w:t>
      </w:r>
      <w:r w:rsidR="001F331C" w:rsidRPr="001E26AA">
        <w:t>Controller</w:t>
      </w:r>
      <w:bookmarkEnd w:id="137"/>
      <w:bookmarkEnd w:id="138"/>
    </w:p>
    <w:p w14:paraId="02969DFF"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The double density controller device is </w:t>
      </w:r>
      <w:r w:rsidRPr="00E56C65">
        <w:rPr>
          <w:rFonts w:ascii="Arial" w:hAnsi="Arial"/>
          <w:b/>
          <w:color w:val="000000"/>
          <w:sz w:val="20"/>
        </w:rPr>
        <w:t>MDSA</w:t>
      </w:r>
      <w:r>
        <w:rPr>
          <w:rFonts w:ascii="Arial" w:hAnsi="Arial"/>
          <w:b/>
          <w:color w:val="000000"/>
          <w:sz w:val="20"/>
        </w:rPr>
        <w:t>D</w:t>
      </w:r>
      <w:r>
        <w:rPr>
          <w:rFonts w:ascii="Arial" w:hAnsi="Arial"/>
          <w:color w:val="000000"/>
          <w:sz w:val="20"/>
        </w:rPr>
        <w:t xml:space="preserve">. </w:t>
      </w:r>
      <w:r w:rsidR="00824EEA">
        <w:rPr>
          <w:rFonts w:ascii="Arial" w:hAnsi="Arial"/>
          <w:color w:val="000000"/>
          <w:sz w:val="20"/>
        </w:rPr>
        <w:t xml:space="preserve">This controller supports both single- and double-density media.  </w:t>
      </w:r>
      <w:r>
        <w:rPr>
          <w:rFonts w:ascii="Arial" w:hAnsi="Arial"/>
          <w:color w:val="000000"/>
          <w:sz w:val="20"/>
        </w:rPr>
        <w:t>The NorthStar controller is a memory mapped device in the range 0xE800-0xEBFF. The boot PROM is at 0xE800 on the double density controller.</w:t>
      </w:r>
      <w:r w:rsidRPr="00E56C65">
        <w:rPr>
          <w:rFonts w:ascii="Arial" w:hAnsi="Arial"/>
          <w:color w:val="000000"/>
          <w:sz w:val="20"/>
        </w:rPr>
        <w:t xml:space="preserve"> </w:t>
      </w:r>
      <w:r>
        <w:rPr>
          <w:rFonts w:ascii="Arial" w:hAnsi="Arial"/>
          <w:color w:val="000000"/>
          <w:sz w:val="20"/>
        </w:rPr>
        <w:t>NorthStar documentation refers to drives as 1-4, however, the drive numbers are 0-3 in the simulation.</w:t>
      </w:r>
    </w:p>
    <w:p w14:paraId="6737F7D5"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Following are the commands to mount and boot CP/M for the NorthStar Horizon computer. </w:t>
      </w:r>
    </w:p>
    <w:p w14:paraId="692B890F" w14:textId="77777777" w:rsidR="00CB29BD" w:rsidRPr="00847322" w:rsidRDefault="00CB29BD" w:rsidP="00847322"/>
    <w:p w14:paraId="4635FDC2" w14:textId="77777777" w:rsidR="001F331C" w:rsidRPr="001E26AA" w:rsidRDefault="001F331C">
      <w:pPr>
        <w:pStyle w:val="SIMCommand"/>
      </w:pPr>
      <w:r w:rsidRPr="001E26AA">
        <w:lastRenderedPageBreak/>
        <w:t xml:space="preserve">sim&gt; </w:t>
      </w:r>
      <w:r w:rsidRPr="001E26AA">
        <w:rPr>
          <w:b/>
        </w:rPr>
        <w:t>set mdsad ena</w:t>
      </w:r>
      <w:r w:rsidR="00CB29BD">
        <w:rPr>
          <w:b/>
        </w:rPr>
        <w:t>ble</w:t>
      </w:r>
      <w:r w:rsidRPr="001E26AA">
        <w:rPr>
          <w:b/>
        </w:rPr>
        <w:tab/>
      </w:r>
      <w:r w:rsidRPr="001E26AA">
        <w:tab/>
      </w:r>
      <w:r w:rsidR="00D11ABC">
        <w:t>;</w:t>
      </w:r>
      <w:r w:rsidRPr="001E26AA">
        <w:t xml:space="preserve"> enable NorthStar MDS-AD Controller</w:t>
      </w:r>
    </w:p>
    <w:p w14:paraId="2054D83D" w14:textId="77777777" w:rsidR="001F331C" w:rsidRPr="001E26AA" w:rsidRDefault="001F331C">
      <w:pPr>
        <w:pStyle w:val="SIMCommand"/>
      </w:pPr>
      <w:r w:rsidRPr="001E26AA">
        <w:t xml:space="preserve">sim&gt; </w:t>
      </w:r>
      <w:r w:rsidRPr="001E26AA">
        <w:rPr>
          <w:b/>
        </w:rPr>
        <w:t>attach mdsad0 D01B01.NSI</w:t>
      </w:r>
      <w:r w:rsidRPr="001E26AA">
        <w:tab/>
      </w:r>
      <w:r w:rsidR="00D11ABC">
        <w:t>;</w:t>
      </w:r>
      <w:r w:rsidRPr="001E26AA">
        <w:t xml:space="preserve"> attach CP/M boot disk to MDSAD0 </w:t>
      </w:r>
      <w:proofErr w:type="gramStart"/>
      <w:r w:rsidRPr="001E26AA">
        <w:t>drive</w:t>
      </w:r>
      <w:proofErr w:type="gramEnd"/>
    </w:p>
    <w:p w14:paraId="71F8710D" w14:textId="77777777" w:rsidR="001F331C" w:rsidRPr="001E26AA" w:rsidRDefault="001F331C">
      <w:pPr>
        <w:pStyle w:val="SIMCommand"/>
      </w:pPr>
      <w:r w:rsidRPr="001E26AA">
        <w:t xml:space="preserve">sim&gt; </w:t>
      </w:r>
      <w:r w:rsidRPr="001E26AA">
        <w:rPr>
          <w:b/>
        </w:rPr>
        <w:t>boot mdsad0</w:t>
      </w:r>
      <w:r w:rsidR="00CB29BD" w:rsidRPr="00CB29BD">
        <w:t>(or</w:t>
      </w:r>
      <w:r w:rsidR="00CB29BD">
        <w:rPr>
          <w:b/>
        </w:rPr>
        <w:t xml:space="preserve"> go e800</w:t>
      </w:r>
      <w:r w:rsidR="00CB29BD" w:rsidRPr="00CB29BD">
        <w:t>)</w:t>
      </w:r>
      <w:r w:rsidR="00CB29BD">
        <w:tab/>
      </w:r>
      <w:r w:rsidR="00D11ABC">
        <w:t>;</w:t>
      </w:r>
      <w:r w:rsidR="00CB29BD">
        <w:t xml:space="preserve"> boot the </w:t>
      </w:r>
      <w:proofErr w:type="gramStart"/>
      <w:r w:rsidR="00CB29BD">
        <w:t>disk</w:t>
      </w:r>
      <w:proofErr w:type="gramEnd"/>
    </w:p>
    <w:p w14:paraId="6315F835" w14:textId="77777777" w:rsidR="0045795B" w:rsidRPr="001E26AA" w:rsidRDefault="0045795B" w:rsidP="0045795B">
      <w:pPr>
        <w:pStyle w:val="NurText12"/>
      </w:pPr>
      <w:r w:rsidRPr="001E26AA">
        <w:t xml:space="preserve">There is a configuration file that configures SIMH to simulate a NorthStar Horizon System with an MDS-AD Disk Controller. This configuration file is the definitive reference for proper simulator </w:t>
      </w:r>
      <w:proofErr w:type="gramStart"/>
      <w:r w:rsidRPr="001E26AA">
        <w:t>configuration, and</w:t>
      </w:r>
      <w:proofErr w:type="gramEnd"/>
      <w:r w:rsidRPr="001E26AA">
        <w:t xml:space="preserve"> should be preferred over the </w:t>
      </w:r>
      <w:r>
        <w:t>preceding</w:t>
      </w:r>
      <w:r w:rsidRPr="001E26AA">
        <w:t xml:space="preserve"> description if there is any discrepancy. This configuration file is:</w:t>
      </w:r>
    </w:p>
    <w:p w14:paraId="5CDFE617" w14:textId="77777777" w:rsidR="0045795B" w:rsidRPr="001E26AA" w:rsidRDefault="0045795B" w:rsidP="00847322">
      <w:pPr>
        <w:pStyle w:val="PlainText"/>
        <w:ind w:firstLine="720"/>
      </w:pPr>
      <w:r w:rsidRPr="001E26AA">
        <w:rPr>
          <w:rFonts w:ascii="Courier New" w:hAnsi="Courier New"/>
          <w:b/>
        </w:rPr>
        <w:t>nshrz</w:t>
      </w:r>
      <w:r w:rsidRPr="001E26AA">
        <w:rPr>
          <w:rFonts w:ascii="Courier New" w:hAnsi="Courier New"/>
          <w:b/>
        </w:rPr>
        <w:tab/>
      </w:r>
      <w:r w:rsidRPr="001E26AA">
        <w:rPr>
          <w:rFonts w:ascii="Courier New" w:hAnsi="Courier New"/>
          <w:b/>
        </w:rPr>
        <w:tab/>
      </w:r>
      <w:r w:rsidRPr="001E26AA">
        <w:tab/>
        <w:t>NorthStar Horizon with MDS-AD Disk Controller</w:t>
      </w:r>
    </w:p>
    <w:p w14:paraId="148ADC38"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Additional Horizon disk images can be found in the “cpm” folder at the link below. </w:t>
      </w:r>
      <w:r w:rsidR="0045795B">
        <w:rPr>
          <w:rFonts w:ascii="Arial" w:hAnsi="Arial"/>
          <w:color w:val="000000"/>
          <w:sz w:val="20"/>
        </w:rPr>
        <w:t xml:space="preserve">Additional </w:t>
      </w:r>
      <w:r>
        <w:rPr>
          <w:rFonts w:ascii="Arial" w:hAnsi="Arial"/>
          <w:color w:val="000000"/>
          <w:sz w:val="20"/>
        </w:rPr>
        <w:t>NorthStar DOS disk images can be found in the “nsdos” folder.</w:t>
      </w:r>
    </w:p>
    <w:p w14:paraId="2E2F1E58" w14:textId="77777777" w:rsidR="00CB29BD" w:rsidRDefault="00000000" w:rsidP="00CB29BD">
      <w:pPr>
        <w:spacing w:before="100" w:beforeAutospacing="1" w:after="100" w:afterAutospacing="1"/>
        <w:rPr>
          <w:rFonts w:ascii="Arial" w:hAnsi="Arial"/>
          <w:color w:val="000000"/>
          <w:sz w:val="20"/>
        </w:rPr>
      </w:pPr>
      <w:hyperlink r:id="rId29" w:history="1">
        <w:r w:rsidR="00CB29BD" w:rsidRPr="000A1235">
          <w:rPr>
            <w:rStyle w:val="Hyperlink"/>
            <w:rFonts w:ascii="Arial" w:hAnsi="Arial"/>
            <w:sz w:val="20"/>
          </w:rPr>
          <w:t>https://deramp.com/downloads/north_star/horizon/double_density_controller/disk_images/</w:t>
        </w:r>
      </w:hyperlink>
    </w:p>
    <w:p w14:paraId="60ABF32E" w14:textId="77777777" w:rsidR="00CB29BD" w:rsidRDefault="00CB29BD" w:rsidP="00CB29BD">
      <w:pPr>
        <w:spacing w:before="100" w:beforeAutospacing="1" w:after="100" w:afterAutospacing="1"/>
        <w:rPr>
          <w:rFonts w:ascii="Arial" w:hAnsi="Arial"/>
          <w:color w:val="000000"/>
          <w:sz w:val="20"/>
        </w:rPr>
      </w:pPr>
      <w:r>
        <w:rPr>
          <w:rFonts w:ascii="Arial" w:hAnsi="Arial"/>
          <w:color w:val="000000"/>
          <w:sz w:val="20"/>
        </w:rPr>
        <w:t xml:space="preserve">Disk images for the NorthStar double density controller are available for a variety of different computers. Drill down the folder tree </w:t>
      </w:r>
      <w:r w:rsidR="0045795B">
        <w:rPr>
          <w:rFonts w:ascii="Arial" w:hAnsi="Arial"/>
          <w:color w:val="000000"/>
          <w:sz w:val="20"/>
        </w:rPr>
        <w:t>of</w:t>
      </w:r>
      <w:r>
        <w:rPr>
          <w:rFonts w:ascii="Arial" w:hAnsi="Arial"/>
          <w:color w:val="000000"/>
          <w:sz w:val="20"/>
        </w:rPr>
        <w:t xml:space="preserve"> the computer of interest at </w:t>
      </w:r>
      <w:hyperlink r:id="rId30" w:history="1">
        <w:r w:rsidRPr="000A1235">
          <w:rPr>
            <w:rStyle w:val="Hyperlink"/>
            <w:rFonts w:ascii="Arial" w:hAnsi="Arial"/>
            <w:sz w:val="20"/>
          </w:rPr>
          <w:t>https://deramp.com/downloads/</w:t>
        </w:r>
      </w:hyperlink>
      <w:r>
        <w:rPr>
          <w:rFonts w:ascii="Arial" w:hAnsi="Arial"/>
          <w:color w:val="000000"/>
          <w:sz w:val="20"/>
        </w:rPr>
        <w:t>.</w:t>
      </w:r>
    </w:p>
    <w:p w14:paraId="3F9D040D" w14:textId="77777777" w:rsidR="001F331C" w:rsidRPr="001E26AA" w:rsidRDefault="001F331C">
      <w:pPr>
        <w:pStyle w:val="Heading1"/>
      </w:pPr>
      <w:r w:rsidRPr="001E26AA">
        <w:br w:type="page"/>
      </w:r>
      <w:bookmarkStart w:id="139" w:name="_Toc28682186"/>
      <w:bookmarkStart w:id="140" w:name="_Toc140521673"/>
      <w:r w:rsidRPr="001E26AA">
        <w:lastRenderedPageBreak/>
        <w:t>Compupro 8-16 Simulation</w:t>
      </w:r>
      <w:bookmarkEnd w:id="139"/>
      <w:bookmarkEnd w:id="140"/>
    </w:p>
    <w:p w14:paraId="05B1467C" w14:textId="77777777" w:rsidR="001F331C" w:rsidRPr="001E26AA" w:rsidRDefault="001F331C">
      <w:pPr>
        <w:pStyle w:val="PlainText"/>
      </w:pPr>
      <w:r w:rsidRPr="001E26AA">
        <w:t>Compupro Controller support was added by Howard M. Harte. The 8086 simulation was added by Peter Schorn.</w:t>
      </w:r>
    </w:p>
    <w:p w14:paraId="7CE9BBC4" w14:textId="77777777" w:rsidR="001F331C" w:rsidRPr="001E26AA" w:rsidRDefault="001F331C">
      <w:pPr>
        <w:pStyle w:val="Heading2"/>
      </w:pPr>
      <w:bookmarkStart w:id="141" w:name="_Toc28682187"/>
      <w:bookmarkStart w:id="142" w:name="_Toc140521674"/>
      <w:r w:rsidRPr="001E26AA">
        <w:t>Overview</w:t>
      </w:r>
      <w:bookmarkEnd w:id="141"/>
      <w:bookmarkEnd w:id="142"/>
    </w:p>
    <w:p w14:paraId="2DD53B4D" w14:textId="77777777" w:rsidR="001F331C" w:rsidRPr="001E26AA" w:rsidRDefault="001F331C">
      <w:pPr>
        <w:spacing w:before="100" w:beforeAutospacing="1" w:after="100" w:afterAutospacing="1"/>
        <w:rPr>
          <w:rFonts w:ascii="Arial" w:hAnsi="Arial"/>
          <w:color w:val="000000"/>
          <w:sz w:val="20"/>
        </w:rPr>
      </w:pPr>
      <w:r w:rsidRPr="001E26AA">
        <w:rPr>
          <w:rFonts w:ascii="Arial" w:hAnsi="Arial"/>
          <w:color w:val="000000"/>
          <w:sz w:val="20"/>
        </w:rPr>
        <w:t xml:space="preserve">The Compupro 8-16 was a fairly advanced IEEE-696 </w:t>
      </w:r>
      <w:proofErr w:type="gramStart"/>
      <w:r w:rsidRPr="001E26AA">
        <w:rPr>
          <w:rFonts w:ascii="Arial" w:hAnsi="Arial"/>
          <w:color w:val="000000"/>
          <w:sz w:val="20"/>
        </w:rPr>
        <w:t>bus based</w:t>
      </w:r>
      <w:proofErr w:type="gramEnd"/>
      <w:r w:rsidRPr="001E26AA">
        <w:rPr>
          <w:rFonts w:ascii="Arial" w:hAnsi="Arial"/>
          <w:color w:val="000000"/>
          <w:sz w:val="20"/>
        </w:rPr>
        <w:t xml:space="preserve"> system that included a dual CPU card containing Intel 8085 and 8088 processors. This processor card </w:t>
      </w:r>
      <w:proofErr w:type="gramStart"/>
      <w:r w:rsidRPr="001E26AA">
        <w:rPr>
          <w:rFonts w:ascii="Arial" w:hAnsi="Arial"/>
          <w:color w:val="000000"/>
          <w:sz w:val="20"/>
        </w:rPr>
        <w:t>was capable of switching</w:t>
      </w:r>
      <w:proofErr w:type="gramEnd"/>
      <w:r w:rsidRPr="001E26AA">
        <w:rPr>
          <w:rFonts w:ascii="Arial" w:hAnsi="Arial"/>
          <w:color w:val="000000"/>
          <w:sz w:val="20"/>
        </w:rPr>
        <w:t xml:space="preserve"> between CPUs at runtime, and this allowed the user to run CP/M-80 as well as CP/M-86. In the latest version of CP/M-80 released by Viasyn (who had acquired Compupro by that time) uses the 8085 CPU for running CP/M, but offloads some of the memory operations to the 8088 CPU because of its ability to operate faster, and more easily address memory above 64K.</w:t>
      </w:r>
    </w:p>
    <w:p w14:paraId="6850BE6E" w14:textId="77777777" w:rsidR="001F331C" w:rsidRPr="001E26AA" w:rsidRDefault="001F331C">
      <w:pPr>
        <w:pStyle w:val="PlainText"/>
      </w:pPr>
      <w:r w:rsidRPr="001E26AA">
        <w:t>Additional devices include:</w:t>
      </w:r>
    </w:p>
    <w:p w14:paraId="7CA66A68" w14:textId="77777777" w:rsidR="001F331C" w:rsidRPr="001E26AA" w:rsidRDefault="001F331C">
      <w:pPr>
        <w:pStyle w:val="PlainText"/>
      </w:pPr>
      <w:r w:rsidRPr="001E26AA">
        <w:rPr>
          <w:b/>
        </w:rPr>
        <w:t>DISK1A</w:t>
      </w:r>
      <w:r w:rsidRPr="001E26AA">
        <w:t xml:space="preserve"> – Compupro DISK1A High Performance Floppy Disk Controller.</w:t>
      </w:r>
    </w:p>
    <w:p w14:paraId="174D1FEE" w14:textId="77777777" w:rsidR="001F331C" w:rsidRPr="001E26AA" w:rsidRDefault="001F331C" w:rsidP="006A30EA">
      <w:pPr>
        <w:pStyle w:val="TextBullet"/>
        <w:numPr>
          <w:ilvl w:val="0"/>
          <w:numId w:val="0"/>
        </w:numPr>
      </w:pPr>
      <w:r w:rsidRPr="001E26AA">
        <w:rPr>
          <w:b/>
        </w:rPr>
        <w:t>DISK2</w:t>
      </w:r>
      <w:r w:rsidRPr="001E26AA">
        <w:t xml:space="preserve"> – Compupro DISK2 Hard Disk Controller.</w:t>
      </w:r>
    </w:p>
    <w:p w14:paraId="04CEA297" w14:textId="77777777" w:rsidR="001F331C" w:rsidRPr="001E26AA" w:rsidRDefault="001F331C" w:rsidP="006A30EA">
      <w:pPr>
        <w:pStyle w:val="TextBullet"/>
        <w:numPr>
          <w:ilvl w:val="0"/>
          <w:numId w:val="0"/>
        </w:numPr>
      </w:pPr>
      <w:r w:rsidRPr="001E26AA">
        <w:rPr>
          <w:b/>
        </w:rPr>
        <w:t>DISK3</w:t>
      </w:r>
      <w:r w:rsidRPr="001E26AA">
        <w:t xml:space="preserve"> – Viasyn DISK3 Hard Disk Controller for ST-506 Drives.</w:t>
      </w:r>
    </w:p>
    <w:p w14:paraId="06402605" w14:textId="77777777" w:rsidR="001F331C" w:rsidRPr="001E26AA" w:rsidRDefault="001F331C" w:rsidP="006A30EA">
      <w:pPr>
        <w:pStyle w:val="TextBullet"/>
        <w:numPr>
          <w:ilvl w:val="0"/>
          <w:numId w:val="0"/>
        </w:numPr>
      </w:pPr>
      <w:r w:rsidRPr="001E26AA">
        <w:rPr>
          <w:b/>
        </w:rPr>
        <w:t>SELCHAN</w:t>
      </w:r>
      <w:r w:rsidRPr="001E26AA">
        <w:t xml:space="preserve"> – Compupro Selector Channel DMA Controller.</w:t>
      </w:r>
    </w:p>
    <w:p w14:paraId="65FF32E7" w14:textId="77777777" w:rsidR="001F331C" w:rsidRPr="001E26AA" w:rsidRDefault="001F331C" w:rsidP="006A30EA">
      <w:pPr>
        <w:pStyle w:val="TextBullet"/>
        <w:numPr>
          <w:ilvl w:val="0"/>
          <w:numId w:val="0"/>
        </w:numPr>
      </w:pPr>
      <w:r w:rsidRPr="001E26AA">
        <w:rPr>
          <w:b/>
        </w:rPr>
        <w:t>MDRIVEH</w:t>
      </w:r>
      <w:r w:rsidRPr="001E26AA">
        <w:t xml:space="preserve"> – Compupro MDRIVE/H RAM Disk (up to 4MB.)</w:t>
      </w:r>
    </w:p>
    <w:p w14:paraId="0A50C4C1" w14:textId="77777777" w:rsidR="001F331C" w:rsidRPr="001E26AA" w:rsidRDefault="001F331C" w:rsidP="006A30EA">
      <w:pPr>
        <w:pStyle w:val="TextBullet"/>
        <w:numPr>
          <w:ilvl w:val="0"/>
          <w:numId w:val="0"/>
        </w:numPr>
      </w:pPr>
      <w:r w:rsidRPr="001E26AA">
        <w:rPr>
          <w:b/>
        </w:rPr>
        <w:t>SS1</w:t>
      </w:r>
      <w:r w:rsidRPr="001E26AA">
        <w:t xml:space="preserve"> – Compupro System Support 1 (experimental and incomplete simulation.)</w:t>
      </w:r>
    </w:p>
    <w:p w14:paraId="5798C4C1" w14:textId="77777777" w:rsidR="001F331C" w:rsidRPr="001E26AA" w:rsidRDefault="001F331C">
      <w:pPr>
        <w:pStyle w:val="NurText12"/>
      </w:pPr>
      <w:r w:rsidRPr="001E26AA">
        <w:t>There are configuration files that configure SIMH to simulate a Compupro 8-16, with various attached controllers to run CP/M-80 and CP/M-86. These configuration files are:</w:t>
      </w:r>
    </w:p>
    <w:p w14:paraId="1AC0F323" w14:textId="77777777" w:rsidR="001F331C" w:rsidRPr="001E26AA" w:rsidRDefault="001F331C">
      <w:pPr>
        <w:pStyle w:val="PlainText"/>
      </w:pPr>
      <w:r w:rsidRPr="001E26AA">
        <w:rPr>
          <w:rFonts w:ascii="Courier New" w:hAnsi="Courier New"/>
          <w:b/>
        </w:rPr>
        <w:t>ccpm22</w:t>
      </w:r>
      <w:r w:rsidRPr="001E26AA">
        <w:rPr>
          <w:rFonts w:ascii="Courier New" w:hAnsi="Courier New"/>
          <w:b/>
        </w:rPr>
        <w:tab/>
      </w:r>
      <w:r w:rsidRPr="001E26AA">
        <w:rPr>
          <w:rFonts w:ascii="Courier New" w:hAnsi="Courier New"/>
          <w:b/>
        </w:rPr>
        <w:tab/>
      </w:r>
      <w:r w:rsidRPr="001E26AA">
        <w:tab/>
        <w:t>Compupro 8-16 CP/M-80 2.2</w:t>
      </w:r>
    </w:p>
    <w:p w14:paraId="773C4314" w14:textId="77777777" w:rsidR="001F331C" w:rsidRPr="001E26AA" w:rsidRDefault="001F331C">
      <w:pPr>
        <w:pStyle w:val="PlainText"/>
      </w:pPr>
      <w:r w:rsidRPr="001E26AA">
        <w:rPr>
          <w:rFonts w:ascii="Courier New" w:hAnsi="Courier New"/>
          <w:b/>
        </w:rPr>
        <w:t>ccpm86</w:t>
      </w:r>
      <w:r w:rsidRPr="001E26AA">
        <w:rPr>
          <w:rFonts w:ascii="Courier New" w:hAnsi="Courier New"/>
          <w:b/>
        </w:rPr>
        <w:tab/>
      </w:r>
      <w:r w:rsidRPr="001E26AA">
        <w:rPr>
          <w:rFonts w:ascii="Courier New" w:hAnsi="Courier New"/>
          <w:b/>
        </w:rPr>
        <w:tab/>
      </w:r>
      <w:r w:rsidRPr="001E26AA">
        <w:tab/>
        <w:t>Compupro 8-16 CP/M-86</w:t>
      </w:r>
    </w:p>
    <w:p w14:paraId="5DE64D66" w14:textId="77777777" w:rsidR="001F331C" w:rsidRPr="001E26AA" w:rsidRDefault="001F331C">
      <w:pPr>
        <w:pStyle w:val="PlainText"/>
      </w:pPr>
      <w:r w:rsidRPr="001E26AA">
        <w:rPr>
          <w:rFonts w:ascii="Courier New" w:hAnsi="Courier New"/>
          <w:b/>
        </w:rPr>
        <w:t>ccpm22q</w:t>
      </w:r>
      <w:r w:rsidRPr="001E26AA">
        <w:rPr>
          <w:rFonts w:ascii="Courier New" w:hAnsi="Courier New"/>
          <w:b/>
        </w:rPr>
        <w:tab/>
      </w:r>
      <w:r w:rsidRPr="001E26AA">
        <w:rPr>
          <w:rFonts w:ascii="Courier New" w:hAnsi="Courier New"/>
          <w:b/>
        </w:rPr>
        <w:tab/>
      </w:r>
      <w:r w:rsidRPr="001E26AA">
        <w:tab/>
        <w:t>Compupro 8-16 CP/M-80 2.2Q (latest Viasyn version)</w:t>
      </w:r>
    </w:p>
    <w:p w14:paraId="67343B10" w14:textId="77777777" w:rsidR="001F331C" w:rsidRPr="001E26AA" w:rsidRDefault="001F331C">
      <w:pPr>
        <w:pStyle w:val="Heading2"/>
      </w:pPr>
      <w:bookmarkStart w:id="143" w:name="_Toc28682188"/>
      <w:bookmarkStart w:id="144" w:name="_Toc140521675"/>
      <w:r w:rsidRPr="001E26AA">
        <w:t>DISK1A High Performance Floppy Disk Controller</w:t>
      </w:r>
      <w:bookmarkEnd w:id="143"/>
      <w:bookmarkEnd w:id="144"/>
    </w:p>
    <w:p w14:paraId="59CABC10" w14:textId="77777777" w:rsidR="001F331C" w:rsidRPr="001E26AA" w:rsidRDefault="001F331C">
      <w:pPr>
        <w:pStyle w:val="PlainText"/>
      </w:pPr>
      <w:r w:rsidRPr="001E26AA">
        <w:t>The DISK1A High Performance Floppy Disk Controller is based on the Intel i8272 Floppy Disk Controller chip, which is the same as an NEC765 floppy controller. The implementation of the DISK1A uses a generic i8272 controller core with a DISK1A-specific wrapper to implement the Compupro DISK1A-specific features.</w:t>
      </w:r>
    </w:p>
    <w:p w14:paraId="519D9731" w14:textId="77777777" w:rsidR="001F331C" w:rsidRPr="001E26AA" w:rsidRDefault="001F331C">
      <w:pPr>
        <w:pStyle w:val="PlainText"/>
      </w:pPr>
      <w:r w:rsidRPr="001E26AA">
        <w:t>The i8272 controller core simulation utilizes the ImageDisk (IMD) file format for accessing simulated floppy disks.</w:t>
      </w:r>
    </w:p>
    <w:p w14:paraId="25BE036D" w14:textId="77777777" w:rsidR="001F331C" w:rsidRPr="001E26AA" w:rsidRDefault="001F331C">
      <w:pPr>
        <w:pStyle w:val="PlainText"/>
      </w:pPr>
      <w:r w:rsidRPr="001E26AA">
        <w:t>The DISK1A simulation also includes the Compupro bootstrap ROM, which contains bootloaders for 8085, 8088, and 68000 CPUs.</w:t>
      </w:r>
    </w:p>
    <w:p w14:paraId="05963129" w14:textId="77777777" w:rsidR="001F331C" w:rsidRPr="001E26AA" w:rsidRDefault="001F331C">
      <w:pPr>
        <w:pStyle w:val="PlainText"/>
      </w:pPr>
      <w:r w:rsidRPr="001E26AA">
        <w:t>Tony Nicholson provided several enhancements to the DISK1A controller simulation, including variable sector size support, as well as extended addressing support for DMA data transfer.</w:t>
      </w:r>
    </w:p>
    <w:p w14:paraId="6DE8AD16" w14:textId="77777777" w:rsidR="001F331C" w:rsidRPr="001E26AA" w:rsidRDefault="001F331C">
      <w:pPr>
        <w:pStyle w:val="Heading3"/>
      </w:pPr>
      <w:bookmarkStart w:id="145" w:name="_Toc28682189"/>
      <w:bookmarkStart w:id="146" w:name="_Toc140521676"/>
      <w:r w:rsidRPr="001E26AA">
        <w:t>DISK1A Controller Parameters</w:t>
      </w:r>
      <w:bookmarkEnd w:id="145"/>
      <w:bookmarkEnd w:id="146"/>
    </w:p>
    <w:p w14:paraId="124511DE" w14:textId="77777777" w:rsidR="001F331C" w:rsidRPr="001E26AA" w:rsidRDefault="001F331C">
      <w:pPr>
        <w:pStyle w:val="PlainText"/>
      </w:pPr>
      <w:r w:rsidRPr="001E26AA">
        <w:t xml:space="preserve">The DISK1A controller supports several parameters which can be configured </w:t>
      </w:r>
      <w:r w:rsidR="00D955FC">
        <w:t>in</w:t>
      </w:r>
      <w:r w:rsidRPr="001E26AA">
        <w:t xml:space="preserve"> the simulator:</w:t>
      </w:r>
    </w:p>
    <w:p w14:paraId="7ECB2246" w14:textId="77777777" w:rsidR="001F331C" w:rsidRPr="001E26AA" w:rsidRDefault="001F331C">
      <w:pPr>
        <w:pStyle w:val="PlainText"/>
      </w:pPr>
      <w:r w:rsidRPr="001E26AA">
        <w:t>ROM – Enable bootstrap ROM at 0000-01FFh.</w:t>
      </w:r>
    </w:p>
    <w:p w14:paraId="51EED336" w14:textId="77777777" w:rsidR="001F331C" w:rsidRPr="001E26AA" w:rsidRDefault="001F331C">
      <w:pPr>
        <w:pStyle w:val="PlainText"/>
      </w:pPr>
      <w:r w:rsidRPr="001E26AA">
        <w:t>NOROM – Disable bootstrap ROM.</w:t>
      </w:r>
    </w:p>
    <w:p w14:paraId="52299B27" w14:textId="77777777" w:rsidR="001F331C" w:rsidRPr="001E26AA" w:rsidRDefault="001F331C">
      <w:pPr>
        <w:pStyle w:val="PlainText"/>
      </w:pPr>
      <w:r w:rsidRPr="001E26AA">
        <w:lastRenderedPageBreak/>
        <w:t xml:space="preserve">DEBUG – </w:t>
      </w:r>
      <w:r w:rsidR="001202E1">
        <w:t>E</w:t>
      </w:r>
      <w:r w:rsidRPr="001E26AA">
        <w:t>nable debug tracing, useful for debugging software. One or more debug levels may be selected at any given time. Several debug tracing levels are provided:</w:t>
      </w:r>
    </w:p>
    <w:p w14:paraId="21320D8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83D85CE" w14:textId="77777777" w:rsidR="001F331C" w:rsidRPr="001E26AA" w:rsidRDefault="001F331C">
      <w:pPr>
        <w:pStyle w:val="PlainText"/>
        <w:numPr>
          <w:ilvl w:val="0"/>
          <w:numId w:val="11"/>
        </w:numPr>
      </w:pPr>
      <w:r w:rsidRPr="001E26AA">
        <w:t xml:space="preserve">SEEK – Seek messages, related to head </w:t>
      </w:r>
      <w:proofErr w:type="gramStart"/>
      <w:r w:rsidRPr="001E26AA">
        <w:t>positioning</w:t>
      </w:r>
      <w:proofErr w:type="gramEnd"/>
    </w:p>
    <w:p w14:paraId="0B42E530" w14:textId="77777777" w:rsidR="001F331C" w:rsidRPr="001E26AA" w:rsidRDefault="001F331C">
      <w:pPr>
        <w:pStyle w:val="PlainText"/>
        <w:numPr>
          <w:ilvl w:val="0"/>
          <w:numId w:val="11"/>
        </w:numPr>
      </w:pPr>
      <w:r w:rsidRPr="001E26AA">
        <w:t>CMD – Disk controller commands</w:t>
      </w:r>
    </w:p>
    <w:p w14:paraId="205F2281" w14:textId="77777777" w:rsidR="001F331C" w:rsidRPr="001E26AA" w:rsidRDefault="001F331C">
      <w:pPr>
        <w:pStyle w:val="PlainText"/>
        <w:numPr>
          <w:ilvl w:val="0"/>
          <w:numId w:val="11"/>
        </w:numPr>
      </w:pPr>
      <w:r w:rsidRPr="001E26AA">
        <w:t xml:space="preserve">RDDATA – Read Data </w:t>
      </w:r>
      <w:proofErr w:type="gramStart"/>
      <w:r w:rsidRPr="001E26AA">
        <w:t>messaging</w:t>
      </w:r>
      <w:proofErr w:type="gramEnd"/>
    </w:p>
    <w:p w14:paraId="7CBB6DF3" w14:textId="77777777" w:rsidR="001F331C" w:rsidRPr="001E26AA" w:rsidRDefault="001F331C">
      <w:pPr>
        <w:pStyle w:val="PlainText"/>
        <w:numPr>
          <w:ilvl w:val="0"/>
          <w:numId w:val="11"/>
        </w:numPr>
      </w:pPr>
      <w:r w:rsidRPr="001E26AA">
        <w:t xml:space="preserve">WRDATA – Write Data </w:t>
      </w:r>
      <w:proofErr w:type="gramStart"/>
      <w:r w:rsidRPr="001E26AA">
        <w:t>messaging</w:t>
      </w:r>
      <w:proofErr w:type="gramEnd"/>
    </w:p>
    <w:p w14:paraId="3D76013B" w14:textId="77777777" w:rsidR="001F331C" w:rsidRPr="001E26AA" w:rsidRDefault="001F331C">
      <w:pPr>
        <w:pStyle w:val="PlainText"/>
        <w:numPr>
          <w:ilvl w:val="0"/>
          <w:numId w:val="11"/>
        </w:numPr>
      </w:pPr>
      <w:r w:rsidRPr="001E26AA">
        <w:t>STATUS – Status register reading</w:t>
      </w:r>
    </w:p>
    <w:p w14:paraId="731A1B4F" w14:textId="77777777" w:rsidR="001F331C" w:rsidRPr="001E26AA" w:rsidRDefault="001F331C">
      <w:pPr>
        <w:pStyle w:val="PlainText"/>
        <w:numPr>
          <w:ilvl w:val="0"/>
          <w:numId w:val="11"/>
        </w:numPr>
      </w:pPr>
      <w:r w:rsidRPr="001E26AA">
        <w:t>VERBOSE – Extra verbosity for debugging</w:t>
      </w:r>
    </w:p>
    <w:p w14:paraId="4B968E99" w14:textId="77777777" w:rsidR="001F331C" w:rsidRPr="001E26AA" w:rsidRDefault="001F331C">
      <w:pPr>
        <w:pStyle w:val="PlainText"/>
      </w:pPr>
      <w:r w:rsidRPr="001E26AA">
        <w:t xml:space="preserve">NODEBUG – </w:t>
      </w:r>
      <w:r w:rsidR="00A14F09">
        <w:t>T</w:t>
      </w:r>
      <w:r w:rsidRPr="001E26AA">
        <w:t>urn off one or more debug message levels.</w:t>
      </w:r>
    </w:p>
    <w:p w14:paraId="69E968CF" w14:textId="77777777" w:rsidR="001F331C" w:rsidRPr="001E26AA" w:rsidRDefault="001F331C">
      <w:pPr>
        <w:pStyle w:val="NurText12"/>
      </w:pPr>
      <w:r w:rsidRPr="001E26AA">
        <w:t>The DISK1A supports four drives, labeled DISK1A0 through DISK1A3. If a drive is attached to a non-existent image file, the image file will be created, and the user will be asked for a comment description of the disk. SIMH adds its own IMD header to the comment field, along with information about the version of the controller core (in this case i8272) as well as the SIM_IMD module, to help facilitate debugging. The SIM_IMD module will automatically format the new disk image in IBM 3740 Single-Sided, Single-Density format. If the user wishes to use the disk in another format, then it should be reformatted using the CompuPro format program on either CP/M-80 or CP/M-86.</w:t>
      </w:r>
    </w:p>
    <w:p w14:paraId="3A66B640" w14:textId="77777777" w:rsidR="001F331C" w:rsidRPr="001E26AA" w:rsidRDefault="001F331C">
      <w:pPr>
        <w:pStyle w:val="Heading3"/>
      </w:pPr>
      <w:bookmarkStart w:id="147" w:name="_Toc28682190"/>
      <w:bookmarkStart w:id="148" w:name="_Toc140521677"/>
      <w:r w:rsidRPr="001E26AA">
        <w:t>DISK1A Controller Limitations</w:t>
      </w:r>
      <w:bookmarkEnd w:id="147"/>
      <w:bookmarkEnd w:id="148"/>
    </w:p>
    <w:p w14:paraId="116A820E" w14:textId="77777777" w:rsidR="001F331C" w:rsidRPr="001E26AA" w:rsidRDefault="001F331C">
      <w:pPr>
        <w:pStyle w:val="PlainText"/>
      </w:pPr>
      <w:r w:rsidRPr="001E26AA">
        <w:t>The DISK1A controller and the underlying i8272 controller core only support DMA-mode operation at present. There is no support for polled-mode I/O access for reading/writing data. While the DISK1A simulation is believed to be very accurate in normal operation, the error handling and bad data reporting from the SIM_IMD module are not well implemented/tested. For example, if a disk image contains a CRC error on one of the sectors, this may not be propagated up to the DISK1A status registers. This should not be an issue for disks created with SIMH, because there is no such thing as a CRC error in this case. But, for images that were read from a real floppy using IMD, a sector containing bad data might be reported as good by the simulation.</w:t>
      </w:r>
    </w:p>
    <w:p w14:paraId="3E0C0D88" w14:textId="77777777" w:rsidR="001F331C" w:rsidRPr="001E26AA" w:rsidRDefault="001F331C">
      <w:pPr>
        <w:pStyle w:val="Heading2"/>
      </w:pPr>
      <w:bookmarkStart w:id="149" w:name="_Toc28682191"/>
      <w:bookmarkStart w:id="150" w:name="_Toc140521678"/>
      <w:r w:rsidRPr="001E26AA">
        <w:t>DISK2 Compupro Hard Disk Controller</w:t>
      </w:r>
      <w:bookmarkEnd w:id="149"/>
      <w:bookmarkEnd w:id="150"/>
    </w:p>
    <w:p w14:paraId="6F6FE7F4" w14:textId="77777777" w:rsidR="001F331C" w:rsidRPr="001E26AA" w:rsidRDefault="001F331C">
      <w:pPr>
        <w:pStyle w:val="PlainText"/>
      </w:pPr>
      <w:r w:rsidRPr="001E26AA">
        <w:t xml:space="preserve">The DISK2 Hard Disk Controller provides 20MB of </w:t>
      </w:r>
      <w:proofErr w:type="gramStart"/>
      <w:r w:rsidRPr="001E26AA">
        <w:t>fixed-disk</w:t>
      </w:r>
      <w:proofErr w:type="gramEnd"/>
      <w:r w:rsidRPr="001E26AA">
        <w:t xml:space="preserve"> storage, and supports four hard disk drives. Just like a real DISK2 controller, it needs to be used in conjunction with the Compupro Selector Channel DMA controller.</w:t>
      </w:r>
    </w:p>
    <w:p w14:paraId="33227BC5" w14:textId="77777777" w:rsidR="001F331C" w:rsidRPr="001E26AA" w:rsidRDefault="001F331C">
      <w:pPr>
        <w:pStyle w:val="Heading3"/>
      </w:pPr>
      <w:bookmarkStart w:id="151" w:name="_Toc28682192"/>
      <w:bookmarkStart w:id="152" w:name="_Toc140521679"/>
      <w:r w:rsidRPr="001E26AA">
        <w:t>DISK2 Controller Parameters</w:t>
      </w:r>
      <w:bookmarkEnd w:id="151"/>
      <w:bookmarkEnd w:id="152"/>
    </w:p>
    <w:p w14:paraId="4CF2FF6B" w14:textId="77777777"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14:paraId="213D9752" w14:textId="77777777" w:rsidR="001F331C" w:rsidRPr="001E26AA" w:rsidRDefault="001F331C">
      <w:pPr>
        <w:pStyle w:val="PlainText"/>
      </w:pPr>
      <w:r w:rsidRPr="001E26AA">
        <w:t xml:space="preserve">DEBUG – </w:t>
      </w:r>
      <w:r w:rsidR="00645C60">
        <w:t>E</w:t>
      </w:r>
      <w:r w:rsidRPr="001E26AA">
        <w:t>nable debug tracing, useful for debugging software. One or more debug levels may be selected at any given time. Several debug tracing levels are provided:</w:t>
      </w:r>
    </w:p>
    <w:p w14:paraId="52E2EA6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66471B13" w14:textId="77777777" w:rsidR="001F331C" w:rsidRPr="001E26AA" w:rsidRDefault="001F331C">
      <w:pPr>
        <w:pStyle w:val="PlainText"/>
        <w:numPr>
          <w:ilvl w:val="0"/>
          <w:numId w:val="11"/>
        </w:numPr>
      </w:pPr>
      <w:r w:rsidRPr="001E26AA">
        <w:t xml:space="preserve">SEEK – Seek messages, related to head </w:t>
      </w:r>
      <w:proofErr w:type="gramStart"/>
      <w:r w:rsidRPr="001E26AA">
        <w:t>positioning</w:t>
      </w:r>
      <w:proofErr w:type="gramEnd"/>
    </w:p>
    <w:p w14:paraId="50E6A7CE" w14:textId="77777777" w:rsidR="001F331C" w:rsidRPr="001E26AA" w:rsidRDefault="001F331C">
      <w:pPr>
        <w:pStyle w:val="PlainText"/>
        <w:numPr>
          <w:ilvl w:val="0"/>
          <w:numId w:val="11"/>
        </w:numPr>
      </w:pPr>
      <w:r w:rsidRPr="001E26AA">
        <w:t>CMD – Disk controller commands</w:t>
      </w:r>
    </w:p>
    <w:p w14:paraId="3BC06600" w14:textId="77777777" w:rsidR="001F331C" w:rsidRPr="001E26AA" w:rsidRDefault="001F331C">
      <w:pPr>
        <w:pStyle w:val="PlainText"/>
        <w:numPr>
          <w:ilvl w:val="0"/>
          <w:numId w:val="11"/>
        </w:numPr>
      </w:pPr>
      <w:r w:rsidRPr="001E26AA">
        <w:t xml:space="preserve">RDDATA – Read Data </w:t>
      </w:r>
      <w:proofErr w:type="gramStart"/>
      <w:r w:rsidRPr="001E26AA">
        <w:t>messaging</w:t>
      </w:r>
      <w:proofErr w:type="gramEnd"/>
    </w:p>
    <w:p w14:paraId="5F15D182" w14:textId="77777777" w:rsidR="001F331C" w:rsidRPr="001E26AA" w:rsidRDefault="001F331C">
      <w:pPr>
        <w:pStyle w:val="PlainText"/>
        <w:numPr>
          <w:ilvl w:val="0"/>
          <w:numId w:val="11"/>
        </w:numPr>
      </w:pPr>
      <w:r w:rsidRPr="001E26AA">
        <w:t xml:space="preserve">WRDATA – Write Data </w:t>
      </w:r>
      <w:proofErr w:type="gramStart"/>
      <w:r w:rsidRPr="001E26AA">
        <w:t>messaging</w:t>
      </w:r>
      <w:proofErr w:type="gramEnd"/>
    </w:p>
    <w:p w14:paraId="63135B51" w14:textId="77777777" w:rsidR="001F331C" w:rsidRPr="001E26AA" w:rsidRDefault="001F331C">
      <w:pPr>
        <w:pStyle w:val="PlainText"/>
        <w:numPr>
          <w:ilvl w:val="0"/>
          <w:numId w:val="11"/>
        </w:numPr>
      </w:pPr>
      <w:r w:rsidRPr="001E26AA">
        <w:lastRenderedPageBreak/>
        <w:t>STATUS – Status register reading</w:t>
      </w:r>
    </w:p>
    <w:p w14:paraId="78A30C43" w14:textId="77777777" w:rsidR="001F331C" w:rsidRPr="001E26AA" w:rsidRDefault="001F331C">
      <w:pPr>
        <w:pStyle w:val="PlainText"/>
        <w:numPr>
          <w:ilvl w:val="0"/>
          <w:numId w:val="11"/>
        </w:numPr>
      </w:pPr>
      <w:r w:rsidRPr="001E26AA">
        <w:t>VERBOSE – Extra verbosity for debugging</w:t>
      </w:r>
    </w:p>
    <w:p w14:paraId="221A5E61" w14:textId="77777777" w:rsidR="001F331C" w:rsidRPr="001E26AA" w:rsidRDefault="001F331C">
      <w:pPr>
        <w:pStyle w:val="PlainText"/>
      </w:pPr>
      <w:r w:rsidRPr="001E26AA">
        <w:t xml:space="preserve">NODEBUG – </w:t>
      </w:r>
      <w:r w:rsidR="00A14F09">
        <w:t>T</w:t>
      </w:r>
      <w:r w:rsidRPr="001E26AA">
        <w:t>urn off one or more debug message levels.</w:t>
      </w:r>
    </w:p>
    <w:p w14:paraId="68A3626A" w14:textId="77777777" w:rsidR="001F331C" w:rsidRPr="001E26AA" w:rsidRDefault="001F331C">
      <w:pPr>
        <w:pStyle w:val="Heading3"/>
      </w:pPr>
      <w:bookmarkStart w:id="153" w:name="_Toc28682193"/>
      <w:bookmarkStart w:id="154" w:name="_Toc140521680"/>
      <w:r w:rsidRPr="001E26AA">
        <w:t>DISK2 Controller Configuration Registers</w:t>
      </w:r>
      <w:bookmarkEnd w:id="153"/>
      <w:bookmarkEnd w:id="154"/>
    </w:p>
    <w:p w14:paraId="5F0358AB" w14:textId="77777777" w:rsidR="001F331C" w:rsidRPr="001E26AA" w:rsidRDefault="001F331C">
      <w:pPr>
        <w:pStyle w:val="PlainText"/>
      </w:pPr>
      <w:r w:rsidRPr="001E26AA">
        <w:t xml:space="preserve">The DISK2 controller has several configuration registers that can be examined and deposited </w:t>
      </w:r>
      <w:r w:rsidR="00D955FC">
        <w:t>in</w:t>
      </w:r>
      <w:r w:rsidRPr="001E26AA">
        <w:t xml:space="preserve"> the simulator. The defaults are configured for a standard 20MB hard disk. These registers are:</w:t>
      </w:r>
    </w:p>
    <w:p w14:paraId="1E6D81FF" w14:textId="77777777" w:rsidR="001F331C" w:rsidRPr="001E26AA" w:rsidRDefault="001F331C">
      <w:pPr>
        <w:pStyle w:val="PlainText"/>
      </w:pPr>
      <w:r w:rsidRPr="001E26AA">
        <w:t>NTRACKS – Number of tracks on the simulated hard disks</w:t>
      </w:r>
    </w:p>
    <w:p w14:paraId="6A20E05C" w14:textId="77777777" w:rsidR="001F331C" w:rsidRPr="001E26AA" w:rsidRDefault="001F331C">
      <w:pPr>
        <w:pStyle w:val="PlainText"/>
      </w:pPr>
      <w:r w:rsidRPr="001E26AA">
        <w:t>NHEADS – Number of heads on the simulated hard disks</w:t>
      </w:r>
    </w:p>
    <w:p w14:paraId="0A4C29A1" w14:textId="77777777" w:rsidR="001F331C" w:rsidRPr="001E26AA" w:rsidRDefault="001F331C">
      <w:pPr>
        <w:pStyle w:val="PlainText"/>
      </w:pPr>
      <w:r w:rsidRPr="001E26AA">
        <w:t>NSECTORS – Number of sectors on the simulated hard disks</w:t>
      </w:r>
    </w:p>
    <w:p w14:paraId="26E5B0CC" w14:textId="77777777" w:rsidR="001F331C" w:rsidRPr="001E26AA" w:rsidRDefault="001F331C">
      <w:pPr>
        <w:pStyle w:val="PlainText"/>
      </w:pPr>
      <w:r w:rsidRPr="001E26AA">
        <w:t>SECTSIZE – Sector size on the simulated hard disks</w:t>
      </w:r>
    </w:p>
    <w:p w14:paraId="54BC5B7F" w14:textId="77777777" w:rsidR="001F331C" w:rsidRPr="001E26AA" w:rsidRDefault="001F331C">
      <w:pPr>
        <w:pStyle w:val="NurText12"/>
      </w:pPr>
      <w:r w:rsidRPr="001E26AA">
        <w:t>The DISK2 supports four drives, labeled DISK20 through DISK23. If a drive is attached to a non-existent image file, the image file will be created. A newly created disk image should be formatted with the CompuPro DISK2.COM command.</w:t>
      </w:r>
    </w:p>
    <w:p w14:paraId="590F0BB9" w14:textId="77777777" w:rsidR="001F331C" w:rsidRPr="001E26AA" w:rsidRDefault="001F331C">
      <w:pPr>
        <w:pStyle w:val="Heading2"/>
      </w:pPr>
      <w:r w:rsidRPr="001E26AA">
        <w:t xml:space="preserve"> </w:t>
      </w:r>
      <w:bookmarkStart w:id="155" w:name="_Toc28682194"/>
      <w:bookmarkStart w:id="156" w:name="_Toc140521681"/>
      <w:r w:rsidRPr="001E26AA">
        <w:t>SELCHAN Compupro Selector Channel Controller</w:t>
      </w:r>
      <w:bookmarkEnd w:id="155"/>
      <w:bookmarkEnd w:id="156"/>
    </w:p>
    <w:p w14:paraId="3141AA53" w14:textId="77777777" w:rsidR="001F331C" w:rsidRPr="001E26AA" w:rsidRDefault="001F331C">
      <w:pPr>
        <w:pStyle w:val="PlainText"/>
      </w:pPr>
      <w:r w:rsidRPr="001E26AA">
        <w:t>The Compupro Selector Channel DMA controller provides DMA support for the Compupro DISK2 Hard Disk Controller.</w:t>
      </w:r>
    </w:p>
    <w:p w14:paraId="3F2FFE21" w14:textId="77777777" w:rsidR="001F331C" w:rsidRPr="001E26AA" w:rsidRDefault="001F331C">
      <w:pPr>
        <w:pStyle w:val="Heading3"/>
      </w:pPr>
      <w:bookmarkStart w:id="157" w:name="_Toc28682195"/>
      <w:bookmarkStart w:id="158" w:name="_Toc140521682"/>
      <w:r w:rsidRPr="001E26AA">
        <w:t>DISK2 Controller Parameters</w:t>
      </w:r>
      <w:bookmarkEnd w:id="157"/>
      <w:bookmarkEnd w:id="158"/>
    </w:p>
    <w:p w14:paraId="2F3518DF" w14:textId="77777777" w:rsidR="001F331C" w:rsidRPr="001E26AA" w:rsidRDefault="001F331C">
      <w:pPr>
        <w:pStyle w:val="PlainText"/>
      </w:pPr>
      <w:r w:rsidRPr="001E26AA">
        <w:t xml:space="preserve">The DISK2 controller supports several parameters which can be configured </w:t>
      </w:r>
      <w:r w:rsidR="00D955FC">
        <w:t>in</w:t>
      </w:r>
      <w:r w:rsidRPr="001E26AA">
        <w:t xml:space="preserve"> the simulator:</w:t>
      </w:r>
    </w:p>
    <w:p w14:paraId="2307F788"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03AFF20E"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0FE5A7CE" w14:textId="77777777" w:rsidR="001F331C" w:rsidRPr="001E26AA" w:rsidRDefault="001F331C">
      <w:pPr>
        <w:pStyle w:val="PlainText"/>
        <w:numPr>
          <w:ilvl w:val="0"/>
          <w:numId w:val="11"/>
        </w:numPr>
      </w:pPr>
      <w:r w:rsidRPr="001E26AA">
        <w:t>DMA – DMA Transfer Messages</w:t>
      </w:r>
    </w:p>
    <w:p w14:paraId="78633D75" w14:textId="77777777" w:rsidR="001F331C" w:rsidRPr="001E26AA" w:rsidRDefault="001F331C">
      <w:pPr>
        <w:pStyle w:val="PlainText"/>
        <w:numPr>
          <w:ilvl w:val="0"/>
          <w:numId w:val="11"/>
        </w:numPr>
      </w:pPr>
      <w:r w:rsidRPr="001E26AA">
        <w:t>VERBOSE – Extra verbosity for debugging</w:t>
      </w:r>
    </w:p>
    <w:p w14:paraId="1239B77B" w14:textId="77777777" w:rsidR="001F331C" w:rsidRPr="001E26AA" w:rsidRDefault="001F331C">
      <w:pPr>
        <w:pStyle w:val="PlainText"/>
      </w:pPr>
      <w:r w:rsidRPr="001E26AA">
        <w:t xml:space="preserve">NODEBUG – </w:t>
      </w:r>
      <w:r w:rsidR="00A14F09">
        <w:t>T</w:t>
      </w:r>
      <w:r w:rsidRPr="001E26AA">
        <w:t>urn off one or more debug message levels.</w:t>
      </w:r>
    </w:p>
    <w:p w14:paraId="4B409478" w14:textId="77777777" w:rsidR="001F331C" w:rsidRPr="001E26AA" w:rsidRDefault="001F331C">
      <w:pPr>
        <w:pStyle w:val="PlainText"/>
      </w:pPr>
      <w:r w:rsidRPr="001E26AA">
        <w:t>Tony Nicholson added extended addressing DMA support to the SELCHAN module.</w:t>
      </w:r>
    </w:p>
    <w:p w14:paraId="078C8E92" w14:textId="77777777" w:rsidR="001F331C" w:rsidRPr="001E26AA" w:rsidRDefault="001F331C">
      <w:pPr>
        <w:pStyle w:val="Heading2"/>
      </w:pPr>
      <w:r w:rsidRPr="001E26AA">
        <w:t xml:space="preserve"> </w:t>
      </w:r>
      <w:bookmarkStart w:id="159" w:name="_Toc28682196"/>
      <w:bookmarkStart w:id="160" w:name="_Toc140521683"/>
      <w:r w:rsidRPr="001E26AA">
        <w:t>DISK3 Viasyn ST-506 Hard Disk Controller</w:t>
      </w:r>
      <w:bookmarkEnd w:id="159"/>
      <w:bookmarkEnd w:id="160"/>
    </w:p>
    <w:p w14:paraId="36463BC0" w14:textId="77777777" w:rsidR="001F331C" w:rsidRPr="001E26AA" w:rsidRDefault="001F331C">
      <w:pPr>
        <w:pStyle w:val="PlainText"/>
      </w:pPr>
      <w:r w:rsidRPr="001E26AA">
        <w:t>The DISK3 Hard Disk Controller is an advanced DMA-based hard disk controller that uses linked-list descriptors to send commands and transfer data between the host CPU and the disk controller.</w:t>
      </w:r>
    </w:p>
    <w:p w14:paraId="3F6EFDE1" w14:textId="77777777" w:rsidR="001F331C" w:rsidRPr="001E26AA" w:rsidRDefault="001F331C">
      <w:pPr>
        <w:pStyle w:val="Heading3"/>
      </w:pPr>
      <w:bookmarkStart w:id="161" w:name="_Toc28682197"/>
      <w:bookmarkStart w:id="162" w:name="_Toc140521684"/>
      <w:r w:rsidRPr="001E26AA">
        <w:t>DISK3 Controller Parameters</w:t>
      </w:r>
      <w:bookmarkEnd w:id="161"/>
      <w:bookmarkEnd w:id="162"/>
    </w:p>
    <w:p w14:paraId="200E855F" w14:textId="77777777" w:rsidR="001F331C" w:rsidRPr="001E26AA" w:rsidRDefault="001F331C">
      <w:pPr>
        <w:pStyle w:val="PlainText"/>
      </w:pPr>
      <w:r w:rsidRPr="001E26AA">
        <w:t xml:space="preserve">The DISK3 controller supports several parameters which can be configured </w:t>
      </w:r>
      <w:r w:rsidR="00D955FC">
        <w:t>in</w:t>
      </w:r>
      <w:r w:rsidRPr="001E26AA">
        <w:t xml:space="preserve"> the simulator:</w:t>
      </w:r>
    </w:p>
    <w:p w14:paraId="681F3ED0"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11B99F56"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9225DB1" w14:textId="77777777" w:rsidR="001F331C" w:rsidRPr="001E26AA" w:rsidRDefault="001F331C">
      <w:pPr>
        <w:pStyle w:val="PlainText"/>
        <w:numPr>
          <w:ilvl w:val="0"/>
          <w:numId w:val="11"/>
        </w:numPr>
      </w:pPr>
      <w:r w:rsidRPr="001E26AA">
        <w:t xml:space="preserve">SEEK – Seek messages, related to head </w:t>
      </w:r>
      <w:proofErr w:type="gramStart"/>
      <w:r w:rsidRPr="001E26AA">
        <w:t>positioning</w:t>
      </w:r>
      <w:proofErr w:type="gramEnd"/>
    </w:p>
    <w:p w14:paraId="567112A9" w14:textId="77777777" w:rsidR="001F331C" w:rsidRPr="001E26AA" w:rsidRDefault="001F331C">
      <w:pPr>
        <w:pStyle w:val="PlainText"/>
        <w:numPr>
          <w:ilvl w:val="0"/>
          <w:numId w:val="11"/>
        </w:numPr>
      </w:pPr>
      <w:r w:rsidRPr="001E26AA">
        <w:lastRenderedPageBreak/>
        <w:t>CMD – Disk controller commands</w:t>
      </w:r>
    </w:p>
    <w:p w14:paraId="4AE5C28C" w14:textId="77777777" w:rsidR="001F331C" w:rsidRPr="001E26AA" w:rsidRDefault="001F331C">
      <w:pPr>
        <w:pStyle w:val="PlainText"/>
        <w:numPr>
          <w:ilvl w:val="0"/>
          <w:numId w:val="11"/>
        </w:numPr>
      </w:pPr>
      <w:r w:rsidRPr="001E26AA">
        <w:t xml:space="preserve">RDDATA – Read Data </w:t>
      </w:r>
      <w:proofErr w:type="gramStart"/>
      <w:r w:rsidRPr="001E26AA">
        <w:t>messaging</w:t>
      </w:r>
      <w:proofErr w:type="gramEnd"/>
    </w:p>
    <w:p w14:paraId="6B6556F0" w14:textId="77777777" w:rsidR="001F331C" w:rsidRPr="001E26AA" w:rsidRDefault="001F331C">
      <w:pPr>
        <w:pStyle w:val="PlainText"/>
        <w:numPr>
          <w:ilvl w:val="0"/>
          <w:numId w:val="11"/>
        </w:numPr>
      </w:pPr>
      <w:r w:rsidRPr="001E26AA">
        <w:t xml:space="preserve">WRDATA – Write Data </w:t>
      </w:r>
      <w:proofErr w:type="gramStart"/>
      <w:r w:rsidRPr="001E26AA">
        <w:t>messaging</w:t>
      </w:r>
      <w:proofErr w:type="gramEnd"/>
    </w:p>
    <w:p w14:paraId="29C52C7A" w14:textId="77777777" w:rsidR="001F331C" w:rsidRPr="001E26AA" w:rsidRDefault="001F331C">
      <w:pPr>
        <w:pStyle w:val="PlainText"/>
        <w:numPr>
          <w:ilvl w:val="0"/>
          <w:numId w:val="11"/>
        </w:numPr>
      </w:pPr>
      <w:r w:rsidRPr="001E26AA">
        <w:t>STATUS – Status register reading</w:t>
      </w:r>
    </w:p>
    <w:p w14:paraId="0C47FE65" w14:textId="77777777" w:rsidR="001F331C" w:rsidRPr="001E26AA" w:rsidRDefault="001F331C">
      <w:pPr>
        <w:pStyle w:val="PlainText"/>
        <w:numPr>
          <w:ilvl w:val="0"/>
          <w:numId w:val="11"/>
        </w:numPr>
      </w:pPr>
      <w:r w:rsidRPr="001E26AA">
        <w:t>VERBOSE – Extra verbosity for debugging.</w:t>
      </w:r>
    </w:p>
    <w:p w14:paraId="40F71367" w14:textId="77777777" w:rsidR="001F331C" w:rsidRPr="001E26AA" w:rsidRDefault="001F331C">
      <w:pPr>
        <w:pStyle w:val="PlainText"/>
      </w:pPr>
      <w:r w:rsidRPr="001E26AA">
        <w:t xml:space="preserve">NODEBUG – </w:t>
      </w:r>
      <w:r w:rsidR="001202E1">
        <w:t>T</w:t>
      </w:r>
      <w:r w:rsidRPr="001E26AA">
        <w:t>urn off one or more debug message levels.</w:t>
      </w:r>
    </w:p>
    <w:p w14:paraId="61B01E6C" w14:textId="77777777" w:rsidR="001F331C" w:rsidRPr="001E26AA" w:rsidRDefault="001F331C">
      <w:pPr>
        <w:pStyle w:val="Heading3"/>
      </w:pPr>
      <w:bookmarkStart w:id="163" w:name="_Toc28682198"/>
      <w:bookmarkStart w:id="164" w:name="_Toc140521685"/>
      <w:r w:rsidRPr="001E26AA">
        <w:t>DISK3 Controller Configuration Registers</w:t>
      </w:r>
      <w:bookmarkEnd w:id="163"/>
      <w:bookmarkEnd w:id="164"/>
    </w:p>
    <w:p w14:paraId="3C8C046E" w14:textId="77777777" w:rsidR="001F331C" w:rsidRPr="001E26AA" w:rsidRDefault="001F331C">
      <w:pPr>
        <w:pStyle w:val="PlainText"/>
      </w:pPr>
      <w:r w:rsidRPr="001E26AA">
        <w:t xml:space="preserve">The DISK3 controller has several configuration registers that can be examined and deposited </w:t>
      </w:r>
      <w:r w:rsidR="00D955FC">
        <w:t>in</w:t>
      </w:r>
      <w:r w:rsidRPr="001E26AA">
        <w:t xml:space="preserve"> the simulator. The defaults are configured for a standard 20MB hard disk. These registers are:</w:t>
      </w:r>
    </w:p>
    <w:p w14:paraId="6292B8B7" w14:textId="77777777" w:rsidR="001F331C" w:rsidRPr="001E26AA" w:rsidRDefault="001F331C">
      <w:pPr>
        <w:pStyle w:val="PlainText"/>
      </w:pPr>
      <w:r w:rsidRPr="001E26AA">
        <w:t>NTRACKS – Number of tracks on the simulated hard disks</w:t>
      </w:r>
    </w:p>
    <w:p w14:paraId="31C52CA2" w14:textId="77777777" w:rsidR="001F331C" w:rsidRPr="001E26AA" w:rsidRDefault="001F331C">
      <w:pPr>
        <w:pStyle w:val="PlainText"/>
      </w:pPr>
      <w:r w:rsidRPr="001E26AA">
        <w:t>NHEADS – Number of heads on the simulated hard disks</w:t>
      </w:r>
    </w:p>
    <w:p w14:paraId="744E08C2" w14:textId="77777777" w:rsidR="001F331C" w:rsidRPr="001E26AA" w:rsidRDefault="001F331C">
      <w:pPr>
        <w:pStyle w:val="PlainText"/>
      </w:pPr>
      <w:r w:rsidRPr="001E26AA">
        <w:t>NSECTORS – Number of sectors on the simulated hard disks</w:t>
      </w:r>
    </w:p>
    <w:p w14:paraId="70B2E65F" w14:textId="77777777" w:rsidR="001F331C" w:rsidRPr="001E26AA" w:rsidRDefault="001F331C">
      <w:pPr>
        <w:pStyle w:val="PlainText"/>
      </w:pPr>
      <w:r w:rsidRPr="001E26AA">
        <w:t>SECTSIZE – Sector size on the simulated hard disks</w:t>
      </w:r>
    </w:p>
    <w:p w14:paraId="1A3CB9EF" w14:textId="77777777" w:rsidR="001F331C" w:rsidRPr="001E26AA" w:rsidRDefault="001F331C">
      <w:pPr>
        <w:pStyle w:val="NurText12"/>
      </w:pPr>
      <w:r w:rsidRPr="001E26AA">
        <w:t>The DISK3 supports four drives, labeled DISK30 through DISK33. If a drive is attached to a non-existent image file, the image file will be created. A newly created disk image should be formatted with the CompuPro DISK3.COM command.</w:t>
      </w:r>
    </w:p>
    <w:p w14:paraId="26B5BD33" w14:textId="77777777" w:rsidR="001F331C" w:rsidRPr="001E26AA" w:rsidRDefault="001F331C">
      <w:pPr>
        <w:pStyle w:val="Heading3"/>
      </w:pPr>
      <w:bookmarkStart w:id="165" w:name="_Toc28682199"/>
      <w:bookmarkStart w:id="166" w:name="_Toc140521686"/>
      <w:r w:rsidRPr="001E26AA">
        <w:t>DISK3 Controller Limitations</w:t>
      </w:r>
      <w:bookmarkEnd w:id="165"/>
      <w:bookmarkEnd w:id="166"/>
    </w:p>
    <w:p w14:paraId="252809EC" w14:textId="77777777" w:rsidR="002F555E" w:rsidRDefault="001F331C">
      <w:pPr>
        <w:pStyle w:val="PlainText"/>
      </w:pPr>
      <w:r w:rsidRPr="001E26AA">
        <w:t>The DISK3 controller has been tested with the Compupro DISK3.COM diagnostic utility, but has not been tested with CP/M.</w:t>
      </w:r>
    </w:p>
    <w:p w14:paraId="0C1165A6" w14:textId="77777777" w:rsidR="002F555E" w:rsidRPr="001E26AA" w:rsidRDefault="002F555E" w:rsidP="002F555E">
      <w:pPr>
        <w:pStyle w:val="Heading1"/>
      </w:pPr>
      <w:r>
        <w:br w:type="page"/>
      </w:r>
      <w:bookmarkStart w:id="167" w:name="_Toc140521687"/>
      <w:r w:rsidRPr="001E26AA">
        <w:lastRenderedPageBreak/>
        <w:t xml:space="preserve">Compupro </w:t>
      </w:r>
      <w:r>
        <w:t>CPU-68K</w:t>
      </w:r>
      <w:r w:rsidRPr="001E26AA">
        <w:t xml:space="preserve"> Simulation</w:t>
      </w:r>
      <w:bookmarkEnd w:id="167"/>
    </w:p>
    <w:p w14:paraId="12754CA7" w14:textId="77777777" w:rsidR="002F555E" w:rsidRPr="001E26AA" w:rsidRDefault="002F555E" w:rsidP="002F555E">
      <w:pPr>
        <w:pStyle w:val="PlainText"/>
      </w:pPr>
      <w:r w:rsidRPr="001E26AA">
        <w:t xml:space="preserve">Compupro </w:t>
      </w:r>
      <w:r>
        <w:t>CPU-68K</w:t>
      </w:r>
      <w:r w:rsidRPr="001E26AA">
        <w:t xml:space="preserve"> support was added by Howard M. Harte</w:t>
      </w:r>
    </w:p>
    <w:p w14:paraId="390A50C0" w14:textId="77777777" w:rsidR="002F555E" w:rsidRPr="001E26AA" w:rsidRDefault="002F555E" w:rsidP="002F555E">
      <w:pPr>
        <w:pStyle w:val="Heading2"/>
      </w:pPr>
      <w:bookmarkStart w:id="168" w:name="_Toc140521688"/>
      <w:r w:rsidRPr="001E26AA">
        <w:t>Overview</w:t>
      </w:r>
      <w:bookmarkEnd w:id="168"/>
    </w:p>
    <w:p w14:paraId="5BC8A46C" w14:textId="77777777" w:rsidR="002F555E" w:rsidRPr="001E26AA" w:rsidRDefault="002F555E" w:rsidP="002F555E">
      <w:pPr>
        <w:spacing w:before="100" w:beforeAutospacing="1" w:after="100" w:afterAutospacing="1"/>
        <w:rPr>
          <w:rFonts w:ascii="Arial" w:hAnsi="Arial"/>
          <w:color w:val="000000"/>
          <w:sz w:val="20"/>
        </w:rPr>
      </w:pPr>
      <w:r w:rsidRPr="001E26AA">
        <w:rPr>
          <w:rFonts w:ascii="Arial" w:hAnsi="Arial"/>
          <w:color w:val="000000"/>
          <w:sz w:val="20"/>
        </w:rPr>
        <w:t xml:space="preserve">The </w:t>
      </w:r>
      <w:hyperlink r:id="rId31" w:history="1">
        <w:r w:rsidRPr="002F555E">
          <w:rPr>
            <w:rStyle w:val="Hyperlink"/>
            <w:rFonts w:ascii="Arial" w:hAnsi="Arial"/>
            <w:sz w:val="20"/>
          </w:rPr>
          <w:t>Compupro CPU-68K</w:t>
        </w:r>
      </w:hyperlink>
      <w:r>
        <w:rPr>
          <w:rFonts w:ascii="Arial" w:hAnsi="Arial"/>
          <w:color w:val="000000"/>
          <w:sz w:val="20"/>
        </w:rPr>
        <w:t xml:space="preserve"> is a Motorola 68000-based CPU board.  Adding support for this board involved updating AltairZ80’s 68000 CPU emulation to the latest upstream </w:t>
      </w:r>
      <w:hyperlink r:id="rId32" w:history="1">
        <w:r w:rsidRPr="000A597C">
          <w:rPr>
            <w:rStyle w:val="Hyperlink"/>
            <w:rFonts w:ascii="Arial" w:hAnsi="Arial"/>
            <w:sz w:val="20"/>
          </w:rPr>
          <w:t>Musashi codebase</w:t>
        </w:r>
      </w:hyperlink>
      <w:r>
        <w:rPr>
          <w:rFonts w:ascii="Arial" w:hAnsi="Arial"/>
          <w:color w:val="000000"/>
          <w:sz w:val="20"/>
        </w:rPr>
        <w:t>, a</w:t>
      </w:r>
      <w:r w:rsidR="000A597C">
        <w:rPr>
          <w:rFonts w:ascii="Arial" w:hAnsi="Arial"/>
          <w:color w:val="000000"/>
          <w:sz w:val="20"/>
        </w:rPr>
        <w:t>nd adding a memory-mapped I/O window to allow S-100 peripherals to be accessible via the CPU.</w:t>
      </w:r>
    </w:p>
    <w:p w14:paraId="3B58B8CC" w14:textId="77777777" w:rsidR="002F555E" w:rsidRPr="001E26AA" w:rsidRDefault="000A597C" w:rsidP="002F555E">
      <w:pPr>
        <w:pStyle w:val="PlainText"/>
      </w:pPr>
      <w:r>
        <w:t xml:space="preserve">No additional </w:t>
      </w:r>
      <w:r w:rsidR="002F555E" w:rsidRPr="001E26AA">
        <w:t xml:space="preserve">devices </w:t>
      </w:r>
      <w:r>
        <w:t>were added to support this simulation.</w:t>
      </w:r>
    </w:p>
    <w:p w14:paraId="55B643B9" w14:textId="77777777" w:rsidR="000A597C" w:rsidRDefault="000A597C" w:rsidP="002F555E">
      <w:pPr>
        <w:pStyle w:val="NurText12"/>
      </w:pPr>
      <w:r>
        <w:t xml:space="preserve">In November, 2022, </w:t>
      </w:r>
      <w:hyperlink r:id="rId33" w:history="1">
        <w:r w:rsidRPr="000A597C">
          <w:rPr>
            <w:rStyle w:val="Hyperlink"/>
          </w:rPr>
          <w:t>CompuPro CP/M-68K 1.1I System Master disks</w:t>
        </w:r>
      </w:hyperlink>
      <w:r>
        <w:t xml:space="preserve"> were imaged</w:t>
      </w:r>
      <w:r w:rsidR="00037186">
        <w:t xml:space="preserve"> from the original 8” floppies</w:t>
      </w:r>
      <w:r>
        <w:t xml:space="preserve">.  CP/M-68K 1.3I System Master disks were created from </w:t>
      </w:r>
      <w:hyperlink r:id="rId34" w:history="1">
        <w:r w:rsidRPr="00037186">
          <w:rPr>
            <w:rStyle w:val="Hyperlink"/>
          </w:rPr>
          <w:t>Digital Research source code</w:t>
        </w:r>
      </w:hyperlink>
      <w:r>
        <w:t>.  The following CP/M-68K packages containing AltairZ80 configuration files are available:</w:t>
      </w:r>
    </w:p>
    <w:p w14:paraId="4C50F356" w14:textId="77777777" w:rsidR="000A597C" w:rsidRDefault="00000000" w:rsidP="00E14904">
      <w:pPr>
        <w:pStyle w:val="NurText12"/>
        <w:numPr>
          <w:ilvl w:val="0"/>
          <w:numId w:val="11"/>
        </w:numPr>
      </w:pPr>
      <w:hyperlink r:id="rId35" w:history="1">
        <w:r w:rsidR="000A597C" w:rsidRPr="000A597C">
          <w:rPr>
            <w:rStyle w:val="Hyperlink"/>
          </w:rPr>
          <w:t>CompuPro CP/M-68K 1.1I</w:t>
        </w:r>
      </w:hyperlink>
    </w:p>
    <w:p w14:paraId="58940FFE" w14:textId="77777777" w:rsidR="000A597C" w:rsidRDefault="00000000" w:rsidP="00E14904">
      <w:pPr>
        <w:pStyle w:val="NurText12"/>
        <w:numPr>
          <w:ilvl w:val="0"/>
          <w:numId w:val="11"/>
        </w:numPr>
      </w:pPr>
      <w:hyperlink r:id="rId36" w:history="1">
        <w:r w:rsidR="000A597C" w:rsidRPr="00037186">
          <w:rPr>
            <w:rStyle w:val="Hyperlink"/>
          </w:rPr>
          <w:t>CompuPro CP/M-68K 1.3I</w:t>
        </w:r>
      </w:hyperlink>
    </w:p>
    <w:p w14:paraId="433676BD" w14:textId="77777777" w:rsidR="000A597C" w:rsidRDefault="00E40A04" w:rsidP="00E14904">
      <w:pPr>
        <w:pStyle w:val="Heading2"/>
      </w:pPr>
      <w:bookmarkStart w:id="169" w:name="_Toc140521689"/>
      <w:r>
        <w:t>M68K Registers Added</w:t>
      </w:r>
      <w:bookmarkEnd w:id="169"/>
    </w:p>
    <w:p w14:paraId="1B7606FB" w14:textId="77777777" w:rsidR="00E40A04" w:rsidRDefault="00E40A04" w:rsidP="00E40A04">
      <w:pPr>
        <w:pStyle w:val="PlainText"/>
      </w:pPr>
      <w:r>
        <w:t>MMIOBASE</w:t>
      </w:r>
      <w:r>
        <w:tab/>
      </w:r>
      <w:r>
        <w:tab/>
        <w:t>24</w:t>
      </w:r>
      <w:r>
        <w:tab/>
        <w:t>Memory Mapped I/O Base Address</w:t>
      </w:r>
    </w:p>
    <w:p w14:paraId="19F68841" w14:textId="77777777" w:rsidR="00E40A04" w:rsidRDefault="00E40A04" w:rsidP="00E40A04">
      <w:pPr>
        <w:pStyle w:val="PlainText"/>
      </w:pPr>
      <w:r>
        <w:t>MMIOSIZE</w:t>
      </w:r>
      <w:r>
        <w:tab/>
      </w:r>
      <w:r>
        <w:tab/>
        <w:t>17</w:t>
      </w:r>
      <w:r>
        <w:tab/>
        <w:t>Memory Mapped I/O Size</w:t>
      </w:r>
    </w:p>
    <w:p w14:paraId="21D5DA84" w14:textId="77777777" w:rsidR="00E40A04" w:rsidRDefault="00E40A04" w:rsidP="00E40A04">
      <w:pPr>
        <w:pStyle w:val="PlainText"/>
      </w:pPr>
    </w:p>
    <w:p w14:paraId="242CB692" w14:textId="77777777" w:rsidR="00E40A04" w:rsidRDefault="00E40A04" w:rsidP="00E40A04">
      <w:pPr>
        <w:pStyle w:val="PlainText"/>
      </w:pPr>
      <w:r>
        <w:t>MMIOBASE defaults to 0xFF0000, with MMIOSIZE default 0x10000, providing an I/O Window of 64K I/O ports at the top of the M68K’s 16MB address space.  The Cromemco 68000 CPU card has a 256-byte I/O window from 0xFFFF00-0xFFFFFF which can be set with:</w:t>
      </w:r>
    </w:p>
    <w:p w14:paraId="6264D6DA" w14:textId="77777777" w:rsidR="00E40A04" w:rsidRPr="00E14904" w:rsidRDefault="00E40A04" w:rsidP="00E40A04">
      <w:pPr>
        <w:pStyle w:val="PlainText"/>
        <w:rPr>
          <w:rFonts w:ascii="Courier New" w:hAnsi="Courier New" w:cs="Courier New"/>
        </w:rPr>
      </w:pPr>
      <w:r w:rsidRPr="00E14904">
        <w:rPr>
          <w:rFonts w:ascii="Courier New" w:hAnsi="Courier New" w:cs="Courier New"/>
        </w:rPr>
        <w:t>sim&gt; d MMIOBASE FFFF00</w:t>
      </w:r>
    </w:p>
    <w:p w14:paraId="519364E7" w14:textId="77777777" w:rsidR="00E40A04" w:rsidRPr="00E14904" w:rsidRDefault="00E40A04" w:rsidP="00E40A04">
      <w:pPr>
        <w:pStyle w:val="PlainText"/>
        <w:rPr>
          <w:rFonts w:ascii="Courier New" w:hAnsi="Courier New" w:cs="Courier New"/>
        </w:rPr>
      </w:pPr>
      <w:r w:rsidRPr="00E14904">
        <w:rPr>
          <w:rFonts w:ascii="Courier New" w:hAnsi="Courier New" w:cs="Courier New"/>
        </w:rPr>
        <w:t>sim&gt; d MMIOSIZE 100</w:t>
      </w:r>
    </w:p>
    <w:p w14:paraId="1E92C77D" w14:textId="77777777" w:rsidR="00E40A04" w:rsidRDefault="00E40A04" w:rsidP="00027506">
      <w:pPr>
        <w:pStyle w:val="Heading2"/>
      </w:pPr>
      <w:bookmarkStart w:id="170" w:name="_Toc140521690"/>
      <w:r>
        <w:t>M68K Additional Parameters</w:t>
      </w:r>
      <w:bookmarkEnd w:id="170"/>
    </w:p>
    <w:p w14:paraId="7FFBCA84" w14:textId="77777777" w:rsidR="00E40A04" w:rsidRDefault="00F41B9F" w:rsidP="00E40A04">
      <w:pPr>
        <w:rPr>
          <w:rFonts w:ascii="Arial" w:hAnsi="Arial" w:cs="Arial"/>
          <w:sz w:val="20"/>
        </w:rPr>
      </w:pPr>
      <w:r>
        <w:rPr>
          <w:rFonts w:ascii="Arial" w:hAnsi="Arial" w:cs="Arial"/>
          <w:sz w:val="20"/>
        </w:rPr>
        <w:t>The M68K simulation supports several CPU variants which can be set as follows:</w:t>
      </w:r>
    </w:p>
    <w:p w14:paraId="79952E6C" w14:textId="77777777" w:rsidR="00F41B9F" w:rsidRDefault="00F41B9F" w:rsidP="00E40A04">
      <w:pPr>
        <w:rPr>
          <w:rFonts w:ascii="Arial" w:hAnsi="Arial" w:cs="Arial"/>
          <w:sz w:val="20"/>
        </w:rPr>
      </w:pPr>
    </w:p>
    <w:p w14:paraId="6B22EAD4" w14:textId="77777777" w:rsidR="00F41B9F" w:rsidRDefault="00F41B9F" w:rsidP="00E40A04">
      <w:pPr>
        <w:rPr>
          <w:rFonts w:ascii="Arial" w:hAnsi="Arial" w:cs="Arial"/>
          <w:sz w:val="20"/>
        </w:rPr>
      </w:pPr>
      <w:r>
        <w:rPr>
          <w:rFonts w:ascii="Arial" w:hAnsi="Arial" w:cs="Arial"/>
          <w:sz w:val="20"/>
        </w:rPr>
        <w:t>set CPU &lt;variant&gt; - Where variant is one of:</w:t>
      </w:r>
    </w:p>
    <w:p w14:paraId="3597C220" w14:textId="77777777" w:rsidR="00F41B9F" w:rsidRDefault="00F41B9F" w:rsidP="00F41B9F">
      <w:pPr>
        <w:numPr>
          <w:ilvl w:val="0"/>
          <w:numId w:val="11"/>
        </w:numPr>
        <w:rPr>
          <w:rFonts w:ascii="Arial" w:hAnsi="Arial" w:cs="Arial"/>
          <w:sz w:val="20"/>
        </w:rPr>
      </w:pPr>
      <w:r>
        <w:rPr>
          <w:rFonts w:ascii="Arial" w:hAnsi="Arial" w:cs="Arial"/>
          <w:sz w:val="20"/>
        </w:rPr>
        <w:t>68000</w:t>
      </w:r>
    </w:p>
    <w:p w14:paraId="19FF09E3" w14:textId="77777777" w:rsidR="00F41B9F" w:rsidRDefault="00F41B9F" w:rsidP="00F41B9F">
      <w:pPr>
        <w:numPr>
          <w:ilvl w:val="0"/>
          <w:numId w:val="11"/>
        </w:numPr>
        <w:rPr>
          <w:rFonts w:ascii="Arial" w:hAnsi="Arial" w:cs="Arial"/>
          <w:sz w:val="20"/>
        </w:rPr>
      </w:pPr>
      <w:r>
        <w:rPr>
          <w:rFonts w:ascii="Arial" w:hAnsi="Arial" w:cs="Arial"/>
          <w:sz w:val="20"/>
        </w:rPr>
        <w:t>68010</w:t>
      </w:r>
    </w:p>
    <w:p w14:paraId="682B0F25" w14:textId="77777777" w:rsidR="00F41B9F" w:rsidRDefault="00F41B9F" w:rsidP="00F41B9F">
      <w:pPr>
        <w:numPr>
          <w:ilvl w:val="0"/>
          <w:numId w:val="11"/>
        </w:numPr>
        <w:rPr>
          <w:rFonts w:ascii="Arial" w:hAnsi="Arial" w:cs="Arial"/>
          <w:sz w:val="20"/>
        </w:rPr>
      </w:pPr>
      <w:r>
        <w:rPr>
          <w:rFonts w:ascii="Arial" w:hAnsi="Arial" w:cs="Arial"/>
          <w:sz w:val="20"/>
        </w:rPr>
        <w:t>68020</w:t>
      </w:r>
    </w:p>
    <w:p w14:paraId="56F0FBCC" w14:textId="77777777" w:rsidR="00F41B9F" w:rsidRDefault="00F41B9F" w:rsidP="00F41B9F">
      <w:pPr>
        <w:numPr>
          <w:ilvl w:val="0"/>
          <w:numId w:val="11"/>
        </w:numPr>
        <w:rPr>
          <w:rFonts w:ascii="Arial" w:hAnsi="Arial" w:cs="Arial"/>
          <w:sz w:val="20"/>
        </w:rPr>
      </w:pPr>
      <w:r>
        <w:rPr>
          <w:rFonts w:ascii="Arial" w:hAnsi="Arial" w:cs="Arial"/>
          <w:sz w:val="20"/>
        </w:rPr>
        <w:t>68EC20</w:t>
      </w:r>
    </w:p>
    <w:p w14:paraId="75F89686" w14:textId="77777777" w:rsidR="00F41B9F" w:rsidRDefault="00F41B9F" w:rsidP="00F41B9F">
      <w:pPr>
        <w:numPr>
          <w:ilvl w:val="0"/>
          <w:numId w:val="11"/>
        </w:numPr>
        <w:rPr>
          <w:rFonts w:ascii="Arial" w:hAnsi="Arial" w:cs="Arial"/>
          <w:sz w:val="20"/>
        </w:rPr>
      </w:pPr>
      <w:r>
        <w:rPr>
          <w:rFonts w:ascii="Arial" w:hAnsi="Arial" w:cs="Arial"/>
          <w:sz w:val="20"/>
        </w:rPr>
        <w:t>68030</w:t>
      </w:r>
    </w:p>
    <w:p w14:paraId="5CB39594" w14:textId="77777777" w:rsidR="00F41B9F" w:rsidRDefault="00F41B9F" w:rsidP="00F41B9F">
      <w:pPr>
        <w:numPr>
          <w:ilvl w:val="0"/>
          <w:numId w:val="11"/>
        </w:numPr>
        <w:rPr>
          <w:rFonts w:ascii="Arial" w:hAnsi="Arial" w:cs="Arial"/>
          <w:sz w:val="20"/>
        </w:rPr>
      </w:pPr>
      <w:r>
        <w:rPr>
          <w:rFonts w:ascii="Arial" w:hAnsi="Arial" w:cs="Arial"/>
          <w:sz w:val="20"/>
        </w:rPr>
        <w:t>68EC30</w:t>
      </w:r>
    </w:p>
    <w:p w14:paraId="707E3531" w14:textId="77777777" w:rsidR="00F41B9F" w:rsidRDefault="00F41B9F" w:rsidP="00F41B9F">
      <w:pPr>
        <w:numPr>
          <w:ilvl w:val="0"/>
          <w:numId w:val="11"/>
        </w:numPr>
        <w:rPr>
          <w:rFonts w:ascii="Arial" w:hAnsi="Arial" w:cs="Arial"/>
          <w:sz w:val="20"/>
        </w:rPr>
      </w:pPr>
      <w:r>
        <w:rPr>
          <w:rFonts w:ascii="Arial" w:hAnsi="Arial" w:cs="Arial"/>
          <w:sz w:val="20"/>
        </w:rPr>
        <w:t>68040</w:t>
      </w:r>
    </w:p>
    <w:p w14:paraId="34CB7E41" w14:textId="77777777" w:rsidR="00F41B9F" w:rsidRDefault="00F41B9F" w:rsidP="00F41B9F">
      <w:pPr>
        <w:numPr>
          <w:ilvl w:val="0"/>
          <w:numId w:val="11"/>
        </w:numPr>
        <w:rPr>
          <w:rFonts w:ascii="Arial" w:hAnsi="Arial" w:cs="Arial"/>
          <w:sz w:val="20"/>
        </w:rPr>
      </w:pPr>
      <w:r>
        <w:rPr>
          <w:rFonts w:ascii="Arial" w:hAnsi="Arial" w:cs="Arial"/>
          <w:sz w:val="20"/>
        </w:rPr>
        <w:t>68EC040</w:t>
      </w:r>
    </w:p>
    <w:p w14:paraId="7DB75B5A" w14:textId="77777777" w:rsidR="00F41B9F" w:rsidRDefault="00F41B9F" w:rsidP="00F41B9F">
      <w:pPr>
        <w:numPr>
          <w:ilvl w:val="0"/>
          <w:numId w:val="11"/>
        </w:numPr>
        <w:rPr>
          <w:rFonts w:ascii="Arial" w:hAnsi="Arial" w:cs="Arial"/>
          <w:sz w:val="20"/>
        </w:rPr>
      </w:pPr>
      <w:r>
        <w:rPr>
          <w:rFonts w:ascii="Arial" w:hAnsi="Arial" w:cs="Arial"/>
          <w:sz w:val="20"/>
        </w:rPr>
        <w:t>68LC040</w:t>
      </w:r>
    </w:p>
    <w:p w14:paraId="7E38806E" w14:textId="77777777" w:rsidR="00F41B9F" w:rsidRPr="00E14904" w:rsidRDefault="00F41B9F" w:rsidP="00E14904">
      <w:pPr>
        <w:numPr>
          <w:ilvl w:val="0"/>
          <w:numId w:val="11"/>
        </w:numPr>
        <w:rPr>
          <w:rFonts w:ascii="Arial" w:hAnsi="Arial" w:cs="Arial"/>
          <w:sz w:val="20"/>
        </w:rPr>
      </w:pPr>
      <w:r>
        <w:rPr>
          <w:rFonts w:ascii="Arial" w:hAnsi="Arial" w:cs="Arial"/>
          <w:sz w:val="20"/>
        </w:rPr>
        <w:t>SCC68070</w:t>
      </w:r>
    </w:p>
    <w:p w14:paraId="58A3FC29" w14:textId="77777777" w:rsidR="001F331C" w:rsidRPr="001E26AA" w:rsidRDefault="001F331C">
      <w:pPr>
        <w:pStyle w:val="PlainText"/>
      </w:pPr>
    </w:p>
    <w:p w14:paraId="260DA902" w14:textId="77777777" w:rsidR="001F331C" w:rsidRPr="001E26AA" w:rsidRDefault="001F331C">
      <w:pPr>
        <w:pStyle w:val="Heading1"/>
      </w:pPr>
      <w:bookmarkStart w:id="171" w:name="_Toc28682200"/>
      <w:bookmarkStart w:id="172" w:name="_Toc140521691"/>
      <w:r w:rsidRPr="001E26AA">
        <w:lastRenderedPageBreak/>
        <w:t>Cromemco 4/16/64FDC and CCS-2422 FDC Simulation</w:t>
      </w:r>
      <w:bookmarkEnd w:id="171"/>
      <w:bookmarkEnd w:id="172"/>
    </w:p>
    <w:p w14:paraId="75196BB8" w14:textId="77777777" w:rsidR="001F331C" w:rsidRPr="001E26AA" w:rsidRDefault="001F331C">
      <w:pPr>
        <w:pStyle w:val="PlainText"/>
      </w:pPr>
      <w:r w:rsidRPr="001E26AA">
        <w:t>Cromemco 4/16/64FDC (CROMFDC) Floppy Controller support was added by Howard M. Harte.</w:t>
      </w:r>
    </w:p>
    <w:p w14:paraId="6B46624F" w14:textId="77777777" w:rsidR="001F331C" w:rsidRPr="001E26AA" w:rsidRDefault="001F331C">
      <w:pPr>
        <w:pStyle w:val="Heading2"/>
      </w:pPr>
      <w:bookmarkStart w:id="173" w:name="_Toc28682201"/>
      <w:bookmarkStart w:id="174" w:name="_Toc140521692"/>
      <w:r w:rsidRPr="001E26AA">
        <w:t>Overview</w:t>
      </w:r>
      <w:bookmarkEnd w:id="173"/>
      <w:bookmarkEnd w:id="174"/>
    </w:p>
    <w:p w14:paraId="06366345" w14:textId="77777777" w:rsidR="001F331C" w:rsidRPr="001E26AA" w:rsidRDefault="001F331C">
      <w:pPr>
        <w:pStyle w:val="PlainText"/>
      </w:pPr>
      <w:r w:rsidRPr="001E26AA">
        <w:rPr>
          <w:color w:val="000000"/>
        </w:rPr>
        <w:t xml:space="preserve">The Cromemco 4/16/64FDC disk controllers are a family of floppy disk controllers for Cromemco systems. The controller is based on the Western Digital WD179x series of floppy controller chips. </w:t>
      </w:r>
      <w:r w:rsidRPr="001E26AA">
        <w:t>The implementation of the DISK1A uses a generic WD179x controller core with a Cromemco-specific wrapper to implement the Cromemco-specific features.</w:t>
      </w:r>
    </w:p>
    <w:p w14:paraId="6F8AF733" w14:textId="77777777" w:rsidR="001F331C" w:rsidRPr="001E26AA" w:rsidRDefault="001F331C">
      <w:pPr>
        <w:pStyle w:val="PlainText"/>
      </w:pPr>
      <w:r w:rsidRPr="001E26AA">
        <w:t>The WD179x controller core simulation utilizes the ImageDisk (IMD) file format for accessing simulated floppy disks.</w:t>
      </w:r>
    </w:p>
    <w:p w14:paraId="413A5504" w14:textId="77777777" w:rsidR="001F331C" w:rsidRPr="001E26AA" w:rsidRDefault="001F331C">
      <w:pPr>
        <w:pStyle w:val="PlainText"/>
        <w:rPr>
          <w:color w:val="000000"/>
        </w:rPr>
      </w:pPr>
      <w:r w:rsidRPr="001E26AA">
        <w:t>The Cromemco simulation also includes the Cromemco RDOS 2.52 and RDOS 3.12 boot ROMs.</w:t>
      </w:r>
    </w:p>
    <w:p w14:paraId="75DC4D19" w14:textId="77777777" w:rsidR="001F331C" w:rsidRPr="001E26AA" w:rsidRDefault="001F331C">
      <w:pPr>
        <w:pStyle w:val="PlainText"/>
      </w:pPr>
      <w:r w:rsidRPr="001E26AA">
        <w:t>Additional devices include:</w:t>
      </w:r>
    </w:p>
    <w:p w14:paraId="1F869F56" w14:textId="77777777" w:rsidR="001F331C" w:rsidRPr="001E26AA" w:rsidRDefault="001F331C">
      <w:pPr>
        <w:pStyle w:val="PlainText"/>
      </w:pPr>
      <w:r w:rsidRPr="001E26AA">
        <w:rPr>
          <w:b/>
        </w:rPr>
        <w:t>CROMFDC</w:t>
      </w:r>
      <w:r w:rsidRPr="001E26AA">
        <w:t xml:space="preserve"> – Cromemco 4/16/64FDC Floppy Disk Controller.</w:t>
      </w:r>
    </w:p>
    <w:p w14:paraId="0A9B6569" w14:textId="77777777" w:rsidR="001F331C" w:rsidRPr="001E26AA" w:rsidRDefault="001F331C">
      <w:pPr>
        <w:pStyle w:val="Heading3"/>
      </w:pPr>
      <w:bookmarkStart w:id="175" w:name="_Toc28682202"/>
      <w:bookmarkStart w:id="176" w:name="_Toc140521693"/>
      <w:r w:rsidRPr="001E26AA">
        <w:t>CROMFDC Controller Parameters</w:t>
      </w:r>
      <w:bookmarkEnd w:id="175"/>
      <w:bookmarkEnd w:id="176"/>
    </w:p>
    <w:p w14:paraId="068E2558" w14:textId="77777777" w:rsidR="001F331C" w:rsidRPr="001E26AA" w:rsidRDefault="001F331C">
      <w:pPr>
        <w:pStyle w:val="PlainText"/>
      </w:pPr>
      <w:r w:rsidRPr="001E26AA">
        <w:t xml:space="preserve">The CROMFDC controller supports several parameters which can be configured </w:t>
      </w:r>
      <w:r w:rsidR="00D955FC">
        <w:t>in</w:t>
      </w:r>
      <w:r w:rsidRPr="001E26AA">
        <w:t xml:space="preserve"> the simulator:</w:t>
      </w:r>
    </w:p>
    <w:p w14:paraId="163B5D4A" w14:textId="77777777" w:rsidR="001F331C" w:rsidRPr="001E26AA" w:rsidRDefault="001F331C">
      <w:pPr>
        <w:pStyle w:val="PlainText"/>
      </w:pPr>
      <w:r w:rsidRPr="001E26AA">
        <w:t>ROM – Enable RDOS ROM at C000-DFFFh.</w:t>
      </w:r>
    </w:p>
    <w:p w14:paraId="7E769BD2" w14:textId="77777777" w:rsidR="001F331C" w:rsidRPr="001E26AA" w:rsidRDefault="001F331C">
      <w:pPr>
        <w:pStyle w:val="PlainText"/>
      </w:pPr>
      <w:r w:rsidRPr="001E26AA">
        <w:t>NOROM – Disable RDOS ROM.</w:t>
      </w:r>
    </w:p>
    <w:p w14:paraId="2744D37B" w14:textId="77777777" w:rsidR="001F331C" w:rsidRPr="001E26AA" w:rsidRDefault="001F331C">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1671E9D5"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B24432F" w14:textId="77777777" w:rsidR="001F331C" w:rsidRPr="001E26AA" w:rsidRDefault="001F331C">
      <w:pPr>
        <w:pStyle w:val="PlainText"/>
        <w:numPr>
          <w:ilvl w:val="0"/>
          <w:numId w:val="11"/>
        </w:numPr>
      </w:pPr>
      <w:r w:rsidRPr="001E26AA">
        <w:t xml:space="preserve">SEEK – Seek messages, related to head </w:t>
      </w:r>
      <w:proofErr w:type="gramStart"/>
      <w:r w:rsidRPr="001E26AA">
        <w:t>positioning</w:t>
      </w:r>
      <w:proofErr w:type="gramEnd"/>
    </w:p>
    <w:p w14:paraId="29321B65" w14:textId="77777777" w:rsidR="001F331C" w:rsidRPr="001E26AA" w:rsidRDefault="001F331C">
      <w:pPr>
        <w:pStyle w:val="PlainText"/>
        <w:numPr>
          <w:ilvl w:val="0"/>
          <w:numId w:val="11"/>
        </w:numPr>
      </w:pPr>
      <w:r w:rsidRPr="001E26AA">
        <w:t>CMD – Disk controller commands</w:t>
      </w:r>
    </w:p>
    <w:p w14:paraId="0251C9D0" w14:textId="77777777" w:rsidR="001F331C" w:rsidRPr="001E26AA" w:rsidRDefault="001F331C">
      <w:pPr>
        <w:pStyle w:val="PlainText"/>
        <w:numPr>
          <w:ilvl w:val="0"/>
          <w:numId w:val="11"/>
        </w:numPr>
      </w:pPr>
      <w:r w:rsidRPr="001E26AA">
        <w:t xml:space="preserve">RDDATA – Read Data </w:t>
      </w:r>
      <w:proofErr w:type="gramStart"/>
      <w:r w:rsidRPr="001E26AA">
        <w:t>messaging</w:t>
      </w:r>
      <w:proofErr w:type="gramEnd"/>
    </w:p>
    <w:p w14:paraId="16B7D50E" w14:textId="77777777" w:rsidR="001F331C" w:rsidRPr="001E26AA" w:rsidRDefault="001F331C">
      <w:pPr>
        <w:pStyle w:val="PlainText"/>
        <w:numPr>
          <w:ilvl w:val="0"/>
          <w:numId w:val="11"/>
        </w:numPr>
      </w:pPr>
      <w:r w:rsidRPr="001E26AA">
        <w:t xml:space="preserve">WRDATA – Write Data </w:t>
      </w:r>
      <w:proofErr w:type="gramStart"/>
      <w:r w:rsidRPr="001E26AA">
        <w:t>messaging</w:t>
      </w:r>
      <w:proofErr w:type="gramEnd"/>
    </w:p>
    <w:p w14:paraId="25753F2D" w14:textId="77777777" w:rsidR="001F331C" w:rsidRPr="001E26AA" w:rsidRDefault="001F331C">
      <w:pPr>
        <w:pStyle w:val="PlainText"/>
        <w:numPr>
          <w:ilvl w:val="0"/>
          <w:numId w:val="11"/>
        </w:numPr>
      </w:pPr>
      <w:r w:rsidRPr="001E26AA">
        <w:t>STATUS – Status register reading</w:t>
      </w:r>
    </w:p>
    <w:p w14:paraId="1E055799" w14:textId="77777777" w:rsidR="001F331C" w:rsidRPr="001E26AA" w:rsidRDefault="001F331C">
      <w:pPr>
        <w:pStyle w:val="PlainText"/>
        <w:numPr>
          <w:ilvl w:val="0"/>
          <w:numId w:val="11"/>
        </w:numPr>
      </w:pPr>
      <w:r w:rsidRPr="001E26AA">
        <w:t>VERBOSE – Extra verbosity for debugging</w:t>
      </w:r>
    </w:p>
    <w:p w14:paraId="4DFE4F8A" w14:textId="77777777" w:rsidR="001F331C" w:rsidRPr="001E26AA" w:rsidRDefault="001F331C">
      <w:pPr>
        <w:pStyle w:val="PlainText"/>
        <w:numPr>
          <w:ilvl w:val="0"/>
          <w:numId w:val="11"/>
        </w:numPr>
      </w:pPr>
      <w:r w:rsidRPr="001E26AA">
        <w:t xml:space="preserve">DRIVE – Messaging specific to drive, i.e.: Motor on/off, side </w:t>
      </w:r>
      <w:proofErr w:type="gramStart"/>
      <w:r w:rsidRPr="001E26AA">
        <w:t>selection</w:t>
      </w:r>
      <w:proofErr w:type="gramEnd"/>
    </w:p>
    <w:p w14:paraId="303E3B7F" w14:textId="77777777" w:rsidR="001F331C" w:rsidRPr="001E26AA" w:rsidRDefault="001F331C">
      <w:pPr>
        <w:pStyle w:val="PlainText"/>
        <w:numPr>
          <w:ilvl w:val="0"/>
          <w:numId w:val="11"/>
        </w:numPr>
      </w:pPr>
      <w:r w:rsidRPr="001E26AA">
        <w:t>IRQ – Interrupt debugging</w:t>
      </w:r>
    </w:p>
    <w:p w14:paraId="5E7D5339" w14:textId="77777777" w:rsidR="001F331C" w:rsidRPr="001E26AA" w:rsidRDefault="001F331C">
      <w:pPr>
        <w:pStyle w:val="PlainText"/>
      </w:pPr>
      <w:r w:rsidRPr="001E26AA">
        <w:t xml:space="preserve">NODEBUG – </w:t>
      </w:r>
      <w:r w:rsidR="00A14F09">
        <w:t>T</w:t>
      </w:r>
      <w:r w:rsidRPr="001E26AA">
        <w:t>urn off one or more debug message levels.</w:t>
      </w:r>
    </w:p>
    <w:p w14:paraId="08EE949E" w14:textId="77777777" w:rsidR="001F331C" w:rsidRPr="001E26AA" w:rsidRDefault="001F331C">
      <w:pPr>
        <w:pStyle w:val="Heading3"/>
      </w:pPr>
      <w:bookmarkStart w:id="177" w:name="_Toc28682203"/>
      <w:bookmarkStart w:id="178" w:name="_Toc140521694"/>
      <w:r w:rsidRPr="001E26AA">
        <w:t>CROMFDC Controller Configuration Registers</w:t>
      </w:r>
      <w:bookmarkEnd w:id="177"/>
      <w:bookmarkEnd w:id="178"/>
    </w:p>
    <w:p w14:paraId="43C81BE2" w14:textId="77777777" w:rsidR="001F331C" w:rsidRPr="001E26AA" w:rsidRDefault="001F331C">
      <w:pPr>
        <w:pStyle w:val="PlainText"/>
      </w:pPr>
      <w:r w:rsidRPr="001E26AA">
        <w:t xml:space="preserve">The CROMFDC controller has several configuration registers that can be examined and deposited </w:t>
      </w:r>
      <w:r w:rsidR="00D955FC">
        <w:t>in</w:t>
      </w:r>
      <w:r w:rsidRPr="001E26AA">
        <w:t xml:space="preserve"> the simulator. The defaults are configured for a standard 20MB hard disk. These registers are:</w:t>
      </w:r>
    </w:p>
    <w:p w14:paraId="6EE28690" w14:textId="77777777" w:rsidR="001F331C" w:rsidRPr="001E26AA" w:rsidRDefault="001F331C">
      <w:pPr>
        <w:pStyle w:val="PlainText"/>
      </w:pPr>
      <w:r w:rsidRPr="001E26AA">
        <w:t>DIPSW – 5-position DIP switch on 64FDC card.</w:t>
      </w:r>
    </w:p>
    <w:p w14:paraId="03513DE0" w14:textId="77777777" w:rsidR="001F331C" w:rsidRPr="001E26AA" w:rsidRDefault="001F331C">
      <w:pPr>
        <w:pStyle w:val="PlainText"/>
      </w:pPr>
      <w:r w:rsidRPr="001E26AA">
        <w:t>BOOTSTRAP – 0 for RDOS 2.52, 1 for RDOS 3.12.</w:t>
      </w:r>
    </w:p>
    <w:p w14:paraId="5EBF5BB7" w14:textId="77777777" w:rsidR="001F331C" w:rsidRPr="001E26AA" w:rsidRDefault="001F331C">
      <w:pPr>
        <w:pStyle w:val="PlainText"/>
      </w:pPr>
      <w:r w:rsidRPr="001E26AA">
        <w:t>FDCTYPE – CROMFDC Type: Set to 4, 16, 64 for Cromemco FDC, or 50 for CCS-2422 FDC.</w:t>
      </w:r>
    </w:p>
    <w:p w14:paraId="6E2E752A" w14:textId="77777777" w:rsidR="001F331C" w:rsidRPr="001E26AA" w:rsidRDefault="001F331C">
      <w:pPr>
        <w:pStyle w:val="PlainText"/>
      </w:pPr>
      <w:r w:rsidRPr="001E26AA">
        <w:t>BOOT – BOOT jumper setting, default is 1 (auto-boot.)</w:t>
      </w:r>
    </w:p>
    <w:p w14:paraId="0751BC81" w14:textId="77777777" w:rsidR="001F331C" w:rsidRPr="001E26AA" w:rsidRDefault="001F331C">
      <w:pPr>
        <w:pStyle w:val="PlainText"/>
      </w:pPr>
      <w:r w:rsidRPr="001E26AA">
        <w:t>INHINIT – Inhibit Init (Format) switch, default is 0 (not inhibited.)</w:t>
      </w:r>
    </w:p>
    <w:p w14:paraId="65B9583C" w14:textId="77777777" w:rsidR="001F331C" w:rsidRPr="001E26AA" w:rsidRDefault="001F331C">
      <w:pPr>
        <w:pStyle w:val="NurText12"/>
      </w:pPr>
      <w:r w:rsidRPr="001E26AA">
        <w:lastRenderedPageBreak/>
        <w:t>The CROMFDC supports four drives, labeled CROMFDC0 through CROMFDC3.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Cromemco INIT.COM program under Cromemco DOS (CDOS</w:t>
      </w:r>
      <w:proofErr w:type="gramStart"/>
      <w:r w:rsidRPr="001E26AA">
        <w:t>), or</w:t>
      </w:r>
      <w:proofErr w:type="gramEnd"/>
      <w:r w:rsidRPr="001E26AA">
        <w:t xml:space="preserve"> using the INITLARG.COM program under 86-DOS.</w:t>
      </w:r>
    </w:p>
    <w:p w14:paraId="127AD88E" w14:textId="77777777" w:rsidR="001F331C" w:rsidRPr="001E26AA" w:rsidRDefault="001F331C">
      <w:pPr>
        <w:pStyle w:val="Heading3"/>
      </w:pPr>
      <w:bookmarkStart w:id="179" w:name="_Toc28682204"/>
      <w:bookmarkStart w:id="180" w:name="_Toc140521695"/>
      <w:r w:rsidRPr="001E26AA">
        <w:t>CROMFDC Controller Limitations</w:t>
      </w:r>
      <w:bookmarkEnd w:id="179"/>
      <w:bookmarkEnd w:id="180"/>
    </w:p>
    <w:p w14:paraId="0DD28280" w14:textId="77777777" w:rsidR="00665E3C" w:rsidRDefault="001F331C">
      <w:pPr>
        <w:pStyle w:val="PlainText"/>
      </w:pPr>
      <w:r w:rsidRPr="001E26AA">
        <w:t>The CROMFDC controller and the underlying WD179x controller core only support polled I/O mode operation at present. There is no support for DMA access for reading/writing data. The CROMFDC interrupt support is not fully implemented/tested; however, none of the operating systems that use the CROMFDC controller (CDOS, CP/M 2.2, 86-DOS) seem to use this mode. Z80 Cromix does not boot in simulation, but probably not due to the lack of disk controller interrupts.</w:t>
      </w:r>
    </w:p>
    <w:p w14:paraId="5FE523D7" w14:textId="77777777" w:rsidR="005C4F30" w:rsidRPr="001E26AA" w:rsidRDefault="00665E3C" w:rsidP="005C4F30">
      <w:pPr>
        <w:pStyle w:val="Heading1"/>
      </w:pPr>
      <w:r>
        <w:br w:type="page"/>
      </w:r>
      <w:bookmarkStart w:id="181" w:name="_Toc140521696"/>
      <w:bookmarkStart w:id="182" w:name="_Toc28682205"/>
      <w:r w:rsidR="005C4F30">
        <w:lastRenderedPageBreak/>
        <w:t xml:space="preserve">Seattle Computer Products </w:t>
      </w:r>
      <w:r w:rsidR="005C4F30" w:rsidRPr="001E26AA">
        <w:t>Simulation</w:t>
      </w:r>
      <w:bookmarkEnd w:id="181"/>
    </w:p>
    <w:p w14:paraId="749CE9E9" w14:textId="77777777" w:rsidR="005C4F30" w:rsidRPr="001E26AA" w:rsidRDefault="005C4F30" w:rsidP="005C4F30">
      <w:pPr>
        <w:pStyle w:val="PlainText"/>
      </w:pPr>
      <w:r>
        <w:t>Seattle Computer Products SCP-300F</w:t>
      </w:r>
      <w:r w:rsidR="00383DA7">
        <w:t>, TDD, and DJHDC</w:t>
      </w:r>
      <w:r w:rsidRPr="001E26AA">
        <w:t xml:space="preserve"> support w</w:t>
      </w:r>
      <w:r w:rsidR="00383DA7">
        <w:t>ere</w:t>
      </w:r>
      <w:r w:rsidRPr="001E26AA">
        <w:t xml:space="preserve"> added by Howard M. Harte.</w:t>
      </w:r>
    </w:p>
    <w:p w14:paraId="42C684AF" w14:textId="77777777" w:rsidR="005C4F30" w:rsidRPr="001E26AA" w:rsidRDefault="005C4F30" w:rsidP="005C4F30">
      <w:pPr>
        <w:pStyle w:val="Heading2"/>
      </w:pPr>
      <w:bookmarkStart w:id="183" w:name="_Toc140521697"/>
      <w:r w:rsidRPr="001E26AA">
        <w:t>Overview</w:t>
      </w:r>
      <w:bookmarkEnd w:id="183"/>
    </w:p>
    <w:p w14:paraId="54DCFCEC" w14:textId="77777777" w:rsidR="005C4F30" w:rsidRPr="001E26AA" w:rsidRDefault="005C4F30" w:rsidP="00B67E4B">
      <w:pPr>
        <w:pStyle w:val="PlainText"/>
        <w:rPr>
          <w:color w:val="000000"/>
        </w:rPr>
      </w:pPr>
      <w:r w:rsidRPr="001E26AA">
        <w:rPr>
          <w:color w:val="000000"/>
        </w:rPr>
        <w:t xml:space="preserve">The </w:t>
      </w:r>
      <w:r>
        <w:rPr>
          <w:color w:val="000000"/>
        </w:rPr>
        <w:t xml:space="preserve">Seattle Computer Products </w:t>
      </w:r>
      <w:r w:rsidR="00B67E4B">
        <w:rPr>
          <w:color w:val="000000"/>
        </w:rPr>
        <w:t>line of products with the 8086 CPU were used for development of 86-DOS, which was later sold to Microsoft and re-branded as MS-DOS.  AltairZ80 provides enough simulated hardware to run 86-DOS as well as MS-DOS 1.</w:t>
      </w:r>
      <w:r w:rsidR="00383DA7">
        <w:rPr>
          <w:color w:val="000000"/>
        </w:rPr>
        <w:t>x</w:t>
      </w:r>
      <w:r w:rsidR="00B67E4B">
        <w:rPr>
          <w:color w:val="000000"/>
        </w:rPr>
        <w:t xml:space="preserve"> and </w:t>
      </w:r>
      <w:hyperlink r:id="rId37" w:history="1">
        <w:r w:rsidR="00383DA7" w:rsidRPr="00383DA7">
          <w:rPr>
            <w:rStyle w:val="Hyperlink"/>
          </w:rPr>
          <w:t>MS-DOS 2.11</w:t>
        </w:r>
      </w:hyperlink>
      <w:r w:rsidR="00383DA7">
        <w:rPr>
          <w:color w:val="000000"/>
        </w:rPr>
        <w:t xml:space="preserve"> (</w:t>
      </w:r>
      <w:hyperlink r:id="rId38" w:history="1">
        <w:r w:rsidR="00B67E4B" w:rsidRPr="00B67E4B">
          <w:rPr>
            <w:rStyle w:val="Hyperlink"/>
          </w:rPr>
          <w:t>S</w:t>
        </w:r>
        <w:r w:rsidR="00383DA7">
          <w:rPr>
            <w:rStyle w:val="Hyperlink"/>
          </w:rPr>
          <w:t>ource code</w:t>
        </w:r>
      </w:hyperlink>
      <w:r w:rsidR="00383DA7">
        <w:rPr>
          <w:color w:val="000000"/>
        </w:rPr>
        <w:t>.)</w:t>
      </w:r>
      <w:r w:rsidR="00FE45BF">
        <w:rPr>
          <w:color w:val="000000"/>
        </w:rPr>
        <w:t xml:space="preserve">  Seattle Computer Products supported various floppy disk controllers, so there are a few 86-DOS disk images around that can use the Cromemco 16FDC, while most support the Tarbell Double-Density controller.  Seattle Computer Products also supported the NorthStar MDS-AD disk controller, although the SCP300F support board does not include the monitor ROM for this disk controller. In 2022, some </w:t>
      </w:r>
      <w:hyperlink r:id="rId39" w:history="1">
        <w:r w:rsidR="00FE45BF" w:rsidRPr="00FE45BF">
          <w:rPr>
            <w:rStyle w:val="Hyperlink"/>
          </w:rPr>
          <w:t>NorthStar disk images for SCP</w:t>
        </w:r>
      </w:hyperlink>
      <w:r w:rsidR="00FE45BF">
        <w:rPr>
          <w:color w:val="000000"/>
        </w:rPr>
        <w:t xml:space="preserve"> were made available, so those would be interesting to get working in simulation.</w:t>
      </w:r>
    </w:p>
    <w:p w14:paraId="3CDFD149" w14:textId="77777777" w:rsidR="005C4F30" w:rsidRPr="001E26AA" w:rsidRDefault="005C4F30" w:rsidP="005C4F30">
      <w:pPr>
        <w:pStyle w:val="PlainText"/>
      </w:pPr>
      <w:r w:rsidRPr="001E26AA">
        <w:t>Additional devices include:</w:t>
      </w:r>
    </w:p>
    <w:p w14:paraId="716CB868" w14:textId="77777777" w:rsidR="005C4F30" w:rsidRDefault="00B67E4B" w:rsidP="005C4F30">
      <w:pPr>
        <w:pStyle w:val="PlainText"/>
      </w:pPr>
      <w:r>
        <w:rPr>
          <w:b/>
        </w:rPr>
        <w:t>SCP300F</w:t>
      </w:r>
      <w:r w:rsidR="005C4F30" w:rsidRPr="001E26AA">
        <w:t xml:space="preserve"> – </w:t>
      </w:r>
      <w:r>
        <w:t>Seattle Computer Products CPU Support Board.</w:t>
      </w:r>
    </w:p>
    <w:p w14:paraId="72EB5448" w14:textId="77777777" w:rsidR="00B67E4B" w:rsidRDefault="00B67E4B" w:rsidP="005C4F30">
      <w:pPr>
        <w:pStyle w:val="PlainText"/>
      </w:pPr>
      <w:r w:rsidRPr="00E14904">
        <w:rPr>
          <w:b/>
          <w:bCs/>
        </w:rPr>
        <w:t>TDD</w:t>
      </w:r>
      <w:r>
        <w:t xml:space="preserve"> – Tarbell Double-Density disk controller.</w:t>
      </w:r>
    </w:p>
    <w:p w14:paraId="490D3A94" w14:textId="77777777" w:rsidR="00B67E4B" w:rsidRDefault="00B67E4B" w:rsidP="005C4F30">
      <w:pPr>
        <w:pStyle w:val="PlainText"/>
      </w:pPr>
      <w:r w:rsidRPr="00E14904">
        <w:rPr>
          <w:b/>
          <w:bCs/>
        </w:rPr>
        <w:t>DJHDC</w:t>
      </w:r>
      <w:r>
        <w:t xml:space="preserve"> – Morrow Disk Jockey/HDC Hard Disk Controller</w:t>
      </w:r>
    </w:p>
    <w:p w14:paraId="1B8D1350" w14:textId="77777777" w:rsidR="00383DA7" w:rsidRPr="001E26AA" w:rsidRDefault="00383DA7" w:rsidP="00383DA7">
      <w:pPr>
        <w:pStyle w:val="Heading2"/>
      </w:pPr>
      <w:bookmarkStart w:id="184" w:name="_Toc140521698"/>
      <w:r>
        <w:t>SCP300F</w:t>
      </w:r>
      <w:r w:rsidR="00506E5B">
        <w:t xml:space="preserve"> CPU Support Board</w:t>
      </w:r>
      <w:bookmarkEnd w:id="184"/>
    </w:p>
    <w:p w14:paraId="0E2AABD9" w14:textId="77777777" w:rsidR="00383DA7" w:rsidRPr="001E26AA" w:rsidRDefault="00383DA7" w:rsidP="005C4F30">
      <w:pPr>
        <w:pStyle w:val="PlainText"/>
      </w:pPr>
      <w:r>
        <w:t>The SCP-300F CPU Support Board provides an array of peripherals to run MS-DOS.</w:t>
      </w:r>
    </w:p>
    <w:p w14:paraId="160F57C3" w14:textId="77777777" w:rsidR="005C4F30" w:rsidRPr="001E26AA" w:rsidRDefault="00383DA7" w:rsidP="005C4F30">
      <w:pPr>
        <w:pStyle w:val="Heading3"/>
      </w:pPr>
      <w:bookmarkStart w:id="185" w:name="_Toc140521699"/>
      <w:r>
        <w:t>SCP300F</w:t>
      </w:r>
      <w:r w:rsidR="005C4F30" w:rsidRPr="001E26AA">
        <w:t xml:space="preserve"> Parameters</w:t>
      </w:r>
      <w:bookmarkEnd w:id="185"/>
    </w:p>
    <w:p w14:paraId="65A68298" w14:textId="77777777" w:rsidR="005C4F30" w:rsidRPr="001E26AA" w:rsidRDefault="005C4F30" w:rsidP="005C4F30">
      <w:pPr>
        <w:pStyle w:val="PlainText"/>
      </w:pPr>
      <w:r w:rsidRPr="001E26AA">
        <w:t xml:space="preserve">The </w:t>
      </w:r>
      <w:r w:rsidR="00383DA7">
        <w:t xml:space="preserve">SCP300F </w:t>
      </w:r>
      <w:r w:rsidRPr="001E26AA">
        <w:t xml:space="preserve">controller supports several parameters which can be configured </w:t>
      </w:r>
      <w:r w:rsidR="00D955FC">
        <w:t>in</w:t>
      </w:r>
      <w:r w:rsidRPr="001E26AA">
        <w:t xml:space="preserve"> the simulator:</w:t>
      </w:r>
    </w:p>
    <w:p w14:paraId="3FECE83F" w14:textId="77777777" w:rsidR="005C4F30" w:rsidRPr="001E26AA" w:rsidRDefault="005C4F30" w:rsidP="005C4F30">
      <w:pPr>
        <w:pStyle w:val="PlainText"/>
      </w:pPr>
      <w:r w:rsidRPr="001E26AA">
        <w:t>ROM</w:t>
      </w:r>
      <w:proofErr w:type="gramStart"/>
      <w:r w:rsidR="00383DA7">
        <w:t>=[</w:t>
      </w:r>
      <w:proofErr w:type="gramEnd"/>
      <w:r w:rsidR="00383DA7">
        <w:t>TARBELL | CROMEMCO]</w:t>
      </w:r>
      <w:r w:rsidRPr="001E26AA">
        <w:t xml:space="preserve"> – </w:t>
      </w:r>
      <w:r w:rsidR="00383DA7">
        <w:t>Select the SCP Monitor for either the Tarbell (default) or Cromemco floppy controller.</w:t>
      </w:r>
    </w:p>
    <w:p w14:paraId="7E96895B" w14:textId="77777777" w:rsidR="005C4F30" w:rsidRPr="001E26AA" w:rsidRDefault="005C4F30" w:rsidP="005C4F30">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0206B68" w14:textId="77777777" w:rsidR="005C4F30" w:rsidRPr="001E26AA" w:rsidRDefault="005C4F30" w:rsidP="005C4F30">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6C55EA8" w14:textId="77777777" w:rsidR="005C4F30" w:rsidRPr="001E26AA" w:rsidRDefault="00383DA7" w:rsidP="005C4F30">
      <w:pPr>
        <w:pStyle w:val="PlainText"/>
        <w:numPr>
          <w:ilvl w:val="0"/>
          <w:numId w:val="11"/>
        </w:numPr>
      </w:pPr>
      <w:r>
        <w:t>PIC</w:t>
      </w:r>
      <w:r w:rsidR="005C4F30" w:rsidRPr="001E26AA">
        <w:t xml:space="preserve"> – </w:t>
      </w:r>
      <w:r>
        <w:t>8259A Priority Interrupt Controller messaging</w:t>
      </w:r>
    </w:p>
    <w:p w14:paraId="7CCD1FD4" w14:textId="77777777" w:rsidR="005C4F30" w:rsidRPr="001E26AA" w:rsidRDefault="00383DA7" w:rsidP="005C4F30">
      <w:pPr>
        <w:pStyle w:val="PlainText"/>
        <w:numPr>
          <w:ilvl w:val="0"/>
          <w:numId w:val="11"/>
        </w:numPr>
      </w:pPr>
      <w:r>
        <w:t xml:space="preserve">TIMER </w:t>
      </w:r>
      <w:r w:rsidR="005C4F30" w:rsidRPr="001E26AA">
        <w:t xml:space="preserve">– </w:t>
      </w:r>
      <w:r>
        <w:t xml:space="preserve">9513 </w:t>
      </w:r>
      <w:r w:rsidR="00506E5B">
        <w:t>Real-time clock</w:t>
      </w:r>
      <w:r>
        <w:t xml:space="preserve"> messaging</w:t>
      </w:r>
    </w:p>
    <w:p w14:paraId="644B0F2F" w14:textId="77777777" w:rsidR="005C4F30" w:rsidRPr="001E26AA" w:rsidRDefault="00383DA7" w:rsidP="005C4F30">
      <w:pPr>
        <w:pStyle w:val="PlainText"/>
        <w:numPr>
          <w:ilvl w:val="0"/>
          <w:numId w:val="11"/>
        </w:numPr>
      </w:pPr>
      <w:r>
        <w:t xml:space="preserve">ROM </w:t>
      </w:r>
      <w:r w:rsidR="005C4F30" w:rsidRPr="001E26AA">
        <w:t>– R</w:t>
      </w:r>
      <w:r>
        <w:t xml:space="preserve">OM enable / disable </w:t>
      </w:r>
      <w:proofErr w:type="gramStart"/>
      <w:r w:rsidR="005C4F30" w:rsidRPr="001E26AA">
        <w:t>messaging</w:t>
      </w:r>
      <w:proofErr w:type="gramEnd"/>
    </w:p>
    <w:p w14:paraId="2E9271FD" w14:textId="77777777" w:rsidR="005C4F30" w:rsidRPr="001E26AA" w:rsidRDefault="00383DA7" w:rsidP="005C4F30">
      <w:pPr>
        <w:pStyle w:val="PlainText"/>
        <w:numPr>
          <w:ilvl w:val="0"/>
          <w:numId w:val="11"/>
        </w:numPr>
      </w:pPr>
      <w:r>
        <w:t>PIO</w:t>
      </w:r>
      <w:r w:rsidR="005C4F30" w:rsidRPr="001E26AA">
        <w:t xml:space="preserve"> – </w:t>
      </w:r>
      <w:r>
        <w:t>Parallel I/O port</w:t>
      </w:r>
      <w:r w:rsidR="005C4F30" w:rsidRPr="001E26AA">
        <w:t xml:space="preserve"> messaging</w:t>
      </w:r>
    </w:p>
    <w:p w14:paraId="432BD0AD" w14:textId="77777777" w:rsidR="005C4F30" w:rsidRPr="001E26AA" w:rsidRDefault="00383DA7" w:rsidP="005C4F30">
      <w:pPr>
        <w:pStyle w:val="PlainText"/>
        <w:numPr>
          <w:ilvl w:val="0"/>
          <w:numId w:val="11"/>
        </w:numPr>
      </w:pPr>
      <w:r>
        <w:t>UART</w:t>
      </w:r>
      <w:r w:rsidR="005C4F30" w:rsidRPr="001E26AA">
        <w:t xml:space="preserve"> – </w:t>
      </w:r>
      <w:r>
        <w:t>UART messaging</w:t>
      </w:r>
    </w:p>
    <w:p w14:paraId="02F1478E" w14:textId="77777777" w:rsidR="005C4F30" w:rsidRDefault="005C4F30" w:rsidP="005C4F30">
      <w:pPr>
        <w:pStyle w:val="PlainText"/>
        <w:numPr>
          <w:ilvl w:val="0"/>
          <w:numId w:val="11"/>
        </w:numPr>
      </w:pPr>
      <w:r w:rsidRPr="001E26AA">
        <w:t>IRQ – Interrupt debugging</w:t>
      </w:r>
    </w:p>
    <w:p w14:paraId="7D52C9BB" w14:textId="77777777" w:rsidR="00506E5B" w:rsidRDefault="00506E5B" w:rsidP="00506E5B">
      <w:pPr>
        <w:pStyle w:val="PlainText"/>
        <w:numPr>
          <w:ilvl w:val="0"/>
          <w:numId w:val="11"/>
        </w:numPr>
      </w:pPr>
      <w:r>
        <w:t>SSW</w:t>
      </w:r>
      <w:r w:rsidRPr="001E26AA">
        <w:t xml:space="preserve"> – </w:t>
      </w:r>
      <w:r>
        <w:t>Sense Switch m</w:t>
      </w:r>
      <w:r w:rsidRPr="001E26AA">
        <w:t>essaging</w:t>
      </w:r>
    </w:p>
    <w:p w14:paraId="6C11FF26" w14:textId="77777777" w:rsidR="00506E5B" w:rsidRPr="001E26AA" w:rsidRDefault="00506E5B" w:rsidP="00506E5B">
      <w:pPr>
        <w:pStyle w:val="PlainText"/>
        <w:numPr>
          <w:ilvl w:val="0"/>
          <w:numId w:val="11"/>
        </w:numPr>
      </w:pPr>
      <w:r w:rsidRPr="001E26AA">
        <w:t>VERBOSE – Extra verbosity for debugging</w:t>
      </w:r>
    </w:p>
    <w:p w14:paraId="09763B16" w14:textId="77777777" w:rsidR="005C4F30" w:rsidRPr="001E26AA" w:rsidRDefault="005C4F30" w:rsidP="005C4F30">
      <w:pPr>
        <w:pStyle w:val="PlainText"/>
      </w:pPr>
      <w:r w:rsidRPr="001E26AA">
        <w:t xml:space="preserve">NODEBUG – </w:t>
      </w:r>
      <w:r w:rsidR="00A14F09">
        <w:t>T</w:t>
      </w:r>
      <w:r w:rsidRPr="001E26AA">
        <w:t>urn off one or more debug message levels.</w:t>
      </w:r>
    </w:p>
    <w:p w14:paraId="17C56C39" w14:textId="77777777" w:rsidR="005C4F30" w:rsidRPr="001E26AA" w:rsidRDefault="00FE45BF" w:rsidP="005C4F30">
      <w:pPr>
        <w:pStyle w:val="Heading3"/>
      </w:pPr>
      <w:bookmarkStart w:id="186" w:name="_Toc140521700"/>
      <w:r>
        <w:t>SCP300F</w:t>
      </w:r>
      <w:r w:rsidR="005C4F30" w:rsidRPr="001E26AA">
        <w:t xml:space="preserve"> Configuration Registers</w:t>
      </w:r>
      <w:bookmarkEnd w:id="186"/>
    </w:p>
    <w:p w14:paraId="0BD58726" w14:textId="77777777" w:rsidR="005C4F30" w:rsidRPr="001E26AA" w:rsidRDefault="005C4F30" w:rsidP="005C4F30">
      <w:pPr>
        <w:pStyle w:val="PlainText"/>
      </w:pPr>
      <w:r w:rsidRPr="001E26AA">
        <w:t xml:space="preserve">The </w:t>
      </w:r>
      <w:r w:rsidR="00506E5B">
        <w:t>SCP300F</w:t>
      </w:r>
      <w:r w:rsidRPr="001E26AA">
        <w:t xml:space="preserve"> controller has several configuration registers that can be examined and deposited </w:t>
      </w:r>
      <w:r w:rsidR="00D955FC">
        <w:t>in</w:t>
      </w:r>
      <w:r w:rsidRPr="001E26AA">
        <w:t xml:space="preserve"> the simulator. </w:t>
      </w:r>
      <w:r w:rsidR="00506E5B">
        <w:t xml:space="preserve"> </w:t>
      </w:r>
      <w:r w:rsidRPr="001E26AA">
        <w:t>These registers are:</w:t>
      </w:r>
    </w:p>
    <w:p w14:paraId="19AE7860" w14:textId="77777777" w:rsidR="005C4F30" w:rsidRDefault="00506E5B" w:rsidP="00E14904">
      <w:pPr>
        <w:pStyle w:val="PlainText"/>
        <w:numPr>
          <w:ilvl w:val="0"/>
          <w:numId w:val="11"/>
        </w:numPr>
      </w:pPr>
      <w:r>
        <w:lastRenderedPageBreak/>
        <w:t xml:space="preserve">MPIC_* </w:t>
      </w:r>
      <w:r w:rsidR="005C4F30" w:rsidRPr="001E26AA">
        <w:t xml:space="preserve">– </w:t>
      </w:r>
      <w:r>
        <w:t>Master 8259A Interrupt Controller registers.</w:t>
      </w:r>
    </w:p>
    <w:p w14:paraId="554CBDDC" w14:textId="77777777" w:rsidR="00506E5B" w:rsidRDefault="00506E5B" w:rsidP="00506E5B">
      <w:pPr>
        <w:pStyle w:val="PlainText"/>
        <w:numPr>
          <w:ilvl w:val="0"/>
          <w:numId w:val="11"/>
        </w:numPr>
      </w:pPr>
      <w:r>
        <w:t xml:space="preserve">SPIC_* </w:t>
      </w:r>
      <w:r w:rsidRPr="001E26AA">
        <w:t xml:space="preserve">– </w:t>
      </w:r>
      <w:r>
        <w:t>Slave 8259A Interrupt Controller registers.</w:t>
      </w:r>
    </w:p>
    <w:p w14:paraId="7C1C8998" w14:textId="77777777" w:rsidR="00506E5B" w:rsidRPr="001E26AA" w:rsidRDefault="00506E5B" w:rsidP="00E14904">
      <w:pPr>
        <w:pStyle w:val="PlainText"/>
        <w:numPr>
          <w:ilvl w:val="0"/>
          <w:numId w:val="11"/>
        </w:numPr>
      </w:pPr>
      <w:r>
        <w:t xml:space="preserve">9513_* </w:t>
      </w:r>
      <w:r w:rsidRPr="001E26AA">
        <w:t xml:space="preserve">– </w:t>
      </w:r>
      <w:r>
        <w:t>9513 RTC registers.</w:t>
      </w:r>
    </w:p>
    <w:p w14:paraId="6DD782E7" w14:textId="77777777" w:rsidR="005C4F30" w:rsidRPr="001E26AA" w:rsidRDefault="00506E5B" w:rsidP="005C4F30">
      <w:pPr>
        <w:pStyle w:val="Heading3"/>
      </w:pPr>
      <w:bookmarkStart w:id="187" w:name="_Toc140521701"/>
      <w:r>
        <w:t>SCP300F</w:t>
      </w:r>
      <w:r w:rsidR="005C4F30" w:rsidRPr="001E26AA">
        <w:t xml:space="preserve"> Limitations</w:t>
      </w:r>
      <w:bookmarkEnd w:id="187"/>
    </w:p>
    <w:p w14:paraId="7FC5CD54" w14:textId="77777777" w:rsidR="005C4F30" w:rsidRDefault="00506E5B" w:rsidP="005C4F30">
      <w:pPr>
        <w:pStyle w:val="PlainText"/>
      </w:pPr>
      <w:r>
        <w:t>Functionality not required to support 86-DOS, MS-DOS 1.25, 2.00, 2.11 may not be fully implemented and/or exercised.</w:t>
      </w:r>
    </w:p>
    <w:p w14:paraId="626301A1" w14:textId="77777777" w:rsidR="00506E5B" w:rsidRPr="001E26AA" w:rsidRDefault="00506E5B" w:rsidP="00506E5B">
      <w:pPr>
        <w:pStyle w:val="Heading2"/>
      </w:pPr>
      <w:bookmarkStart w:id="188" w:name="_Toc140521702"/>
      <w:r>
        <w:t>TDD – Tarbell Double-Density Controller</w:t>
      </w:r>
      <w:bookmarkEnd w:id="188"/>
    </w:p>
    <w:p w14:paraId="0B426FE8" w14:textId="77777777" w:rsidR="00506E5B" w:rsidRPr="001E26AA" w:rsidRDefault="00506E5B" w:rsidP="00506E5B">
      <w:pPr>
        <w:pStyle w:val="PlainText"/>
      </w:pPr>
      <w:r>
        <w:t>The TDD disk controller is a wrapper around AltairZ80’s wd179x simulation that adds Tarbell-specific functionality.  The TDD supports up to four drives, with disks in ImageDisk format as well as raw sector format.</w:t>
      </w:r>
    </w:p>
    <w:p w14:paraId="0ECBD8C6" w14:textId="77777777" w:rsidR="00506E5B" w:rsidRPr="001E26AA" w:rsidRDefault="00FE45BF" w:rsidP="00506E5B">
      <w:pPr>
        <w:pStyle w:val="Heading3"/>
      </w:pPr>
      <w:bookmarkStart w:id="189" w:name="_Toc140521703"/>
      <w:r>
        <w:t>TDD</w:t>
      </w:r>
      <w:r w:rsidR="00506E5B" w:rsidRPr="001E26AA">
        <w:t xml:space="preserve"> Parameters</w:t>
      </w:r>
      <w:bookmarkEnd w:id="189"/>
    </w:p>
    <w:p w14:paraId="3D47CDF7" w14:textId="77777777" w:rsidR="00506E5B" w:rsidRPr="001E26AA" w:rsidRDefault="00506E5B" w:rsidP="00506E5B">
      <w:pPr>
        <w:pStyle w:val="PlainText"/>
      </w:pPr>
      <w:r w:rsidRPr="001E26AA">
        <w:t xml:space="preserve">The </w:t>
      </w:r>
      <w:r>
        <w:t xml:space="preserve">SCP300F </w:t>
      </w:r>
      <w:r w:rsidRPr="001E26AA">
        <w:t xml:space="preserve">controller supports several parameters which can be configured </w:t>
      </w:r>
      <w:r w:rsidR="00D955FC">
        <w:t>in</w:t>
      </w:r>
      <w:r w:rsidRPr="001E26AA">
        <w:t xml:space="preserve"> the simulator:</w:t>
      </w:r>
    </w:p>
    <w:p w14:paraId="06B552C1" w14:textId="77777777" w:rsidR="00506E5B" w:rsidRPr="001E26AA" w:rsidRDefault="00506E5B" w:rsidP="00506E5B">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534574E" w14:textId="77777777" w:rsidR="00506E5B" w:rsidRPr="001E26AA" w:rsidRDefault="00506E5B" w:rsidP="00506E5B">
      <w:pPr>
        <w:pStyle w:val="PlainText"/>
        <w:numPr>
          <w:ilvl w:val="0"/>
          <w:numId w:val="11"/>
        </w:numPr>
      </w:pPr>
      <w:r w:rsidRPr="001E26AA">
        <w:t>ERROR – Error messages, these are bugs in the simulation or in the way a program running on the simulator accesses the controller. This message level is on by default.</w:t>
      </w:r>
    </w:p>
    <w:p w14:paraId="74063714" w14:textId="77777777" w:rsidR="00506E5B" w:rsidRPr="001E26AA" w:rsidRDefault="00506E5B" w:rsidP="00506E5B">
      <w:pPr>
        <w:pStyle w:val="PlainText"/>
        <w:numPr>
          <w:ilvl w:val="0"/>
          <w:numId w:val="11"/>
        </w:numPr>
      </w:pPr>
      <w:r>
        <w:t>DRIVE</w:t>
      </w:r>
      <w:r w:rsidRPr="001E26AA">
        <w:t xml:space="preserve"> – </w:t>
      </w:r>
      <w:r>
        <w:t xml:space="preserve">Drive </w:t>
      </w:r>
      <w:proofErr w:type="gramStart"/>
      <w:r>
        <w:t>select</w:t>
      </w:r>
      <w:proofErr w:type="gramEnd"/>
      <w:r>
        <w:t xml:space="preserve"> and control messaging</w:t>
      </w:r>
    </w:p>
    <w:p w14:paraId="2D7C0243" w14:textId="77777777" w:rsidR="00506E5B" w:rsidRDefault="00506E5B" w:rsidP="00506E5B">
      <w:pPr>
        <w:pStyle w:val="PlainText"/>
        <w:numPr>
          <w:ilvl w:val="0"/>
          <w:numId w:val="11"/>
        </w:numPr>
      </w:pPr>
      <w:r w:rsidRPr="001E26AA">
        <w:t>IRQ – Interrupt debugging</w:t>
      </w:r>
    </w:p>
    <w:p w14:paraId="096F91E5" w14:textId="77777777" w:rsidR="00506E5B" w:rsidRPr="001E26AA" w:rsidRDefault="00506E5B" w:rsidP="00506E5B">
      <w:pPr>
        <w:pStyle w:val="PlainText"/>
        <w:numPr>
          <w:ilvl w:val="0"/>
          <w:numId w:val="11"/>
        </w:numPr>
      </w:pPr>
      <w:r w:rsidRPr="001E26AA">
        <w:t>VERBOSE – Extra verbosity for debugging</w:t>
      </w:r>
    </w:p>
    <w:p w14:paraId="183CB198" w14:textId="77777777" w:rsidR="00506E5B" w:rsidRPr="001E26AA" w:rsidRDefault="00506E5B" w:rsidP="00506E5B">
      <w:pPr>
        <w:pStyle w:val="PlainText"/>
      </w:pPr>
      <w:r w:rsidRPr="001E26AA">
        <w:t xml:space="preserve">NODEBUG – </w:t>
      </w:r>
      <w:r w:rsidR="00D955FC">
        <w:t>T</w:t>
      </w:r>
      <w:r w:rsidRPr="001E26AA">
        <w:t>urn off one or more debug message levels.</w:t>
      </w:r>
    </w:p>
    <w:p w14:paraId="6B75DEEC" w14:textId="77777777" w:rsidR="00506E5B" w:rsidRPr="001E26AA" w:rsidRDefault="00FE45BF" w:rsidP="00506E5B">
      <w:pPr>
        <w:pStyle w:val="Heading3"/>
      </w:pPr>
      <w:bookmarkStart w:id="190" w:name="_Toc140521704"/>
      <w:r>
        <w:t>TDD</w:t>
      </w:r>
      <w:r w:rsidR="00506E5B" w:rsidRPr="001E26AA">
        <w:t xml:space="preserve"> Configuration Registers</w:t>
      </w:r>
      <w:bookmarkEnd w:id="190"/>
    </w:p>
    <w:p w14:paraId="23F5E13F" w14:textId="77777777" w:rsidR="00506E5B" w:rsidRPr="001E26AA" w:rsidRDefault="00506E5B" w:rsidP="00E14904">
      <w:pPr>
        <w:pStyle w:val="PlainText"/>
      </w:pPr>
      <w:r w:rsidRPr="001E26AA">
        <w:t xml:space="preserve">The </w:t>
      </w:r>
      <w:r w:rsidR="00FE45BF">
        <w:t>TDD</w:t>
      </w:r>
      <w:r w:rsidRPr="001E26AA">
        <w:t xml:space="preserve"> controller </w:t>
      </w:r>
      <w:r w:rsidR="00FE45BF">
        <w:t>does not currently contain any configuration registers.</w:t>
      </w:r>
    </w:p>
    <w:p w14:paraId="2ACEFBBD" w14:textId="77777777" w:rsidR="00506E5B" w:rsidRPr="001E26AA" w:rsidRDefault="00FE45BF" w:rsidP="00506E5B">
      <w:pPr>
        <w:pStyle w:val="Heading3"/>
      </w:pPr>
      <w:bookmarkStart w:id="191" w:name="_Toc140521705"/>
      <w:r>
        <w:t>TDD</w:t>
      </w:r>
      <w:r w:rsidR="00506E5B" w:rsidRPr="001E26AA">
        <w:t xml:space="preserve"> Limitations</w:t>
      </w:r>
      <w:bookmarkEnd w:id="191"/>
    </w:p>
    <w:p w14:paraId="619C50EF" w14:textId="77777777" w:rsidR="00E418DF" w:rsidRDefault="00506E5B" w:rsidP="00506E5B">
      <w:pPr>
        <w:pStyle w:val="PlainText"/>
      </w:pPr>
      <w:r>
        <w:t>Functionality not required to support 86-DOS, MS-DOS 1.25, 2.00, 2.11 may not be fully implemented and/or exercised.</w:t>
      </w:r>
    </w:p>
    <w:p w14:paraId="44D9C168" w14:textId="77777777" w:rsidR="00506E5B" w:rsidRDefault="00506E5B" w:rsidP="00506E5B">
      <w:pPr>
        <w:pStyle w:val="PlainText"/>
      </w:pPr>
    </w:p>
    <w:p w14:paraId="70DD91CA" w14:textId="77777777" w:rsidR="00FE45BF" w:rsidRPr="001E26AA" w:rsidRDefault="00E418DF" w:rsidP="00FE45BF">
      <w:pPr>
        <w:pStyle w:val="Heading2"/>
      </w:pPr>
      <w:r>
        <w:br w:type="page"/>
      </w:r>
      <w:bookmarkStart w:id="192" w:name="_Toc140521706"/>
      <w:r w:rsidR="00FE45BF">
        <w:lastRenderedPageBreak/>
        <w:t xml:space="preserve">DJHDC – Morrow HDC / DMA Hard </w:t>
      </w:r>
      <w:r w:rsidR="00710D39">
        <w:t xml:space="preserve">Disk </w:t>
      </w:r>
      <w:r w:rsidR="00FE45BF">
        <w:t>Controller</w:t>
      </w:r>
      <w:bookmarkEnd w:id="192"/>
    </w:p>
    <w:p w14:paraId="7F2ED882" w14:textId="77777777" w:rsidR="00FE45BF" w:rsidRPr="001E26AA" w:rsidRDefault="00FE45BF" w:rsidP="00FE45BF">
      <w:pPr>
        <w:pStyle w:val="PlainText"/>
      </w:pPr>
      <w:r>
        <w:t xml:space="preserve">The </w:t>
      </w:r>
      <w:hyperlink r:id="rId40" w:history="1">
        <w:r w:rsidR="00B23EAD" w:rsidRPr="00B23EAD">
          <w:rPr>
            <w:rStyle w:val="Hyperlink"/>
          </w:rPr>
          <w:t>Morrow HDC / DMA Hard Disk Controller</w:t>
        </w:r>
      </w:hyperlink>
      <w:r w:rsidR="00B23EAD">
        <w:t xml:space="preserve"> (</w:t>
      </w:r>
      <w:r>
        <w:t>DJHDC</w:t>
      </w:r>
      <w:r w:rsidR="00B23EAD">
        <w:t>)</w:t>
      </w:r>
      <w:r>
        <w:t xml:space="preserve"> hard disk controller supports up to four ST-506 </w:t>
      </w:r>
      <w:r w:rsidR="00710D39">
        <w:t xml:space="preserve">8” or 5.25” </w:t>
      </w:r>
      <w:r>
        <w:t>hard d</w:t>
      </w:r>
      <w:r w:rsidR="00710D39">
        <w:t>isk drives</w:t>
      </w:r>
      <w:r>
        <w:t xml:space="preserve">.  </w:t>
      </w:r>
      <w:r w:rsidR="00710D39">
        <w:t>Nearly all communication with this controller is through a memory mapped parameter block read by the controller via DMA.  Only a single, write-only I/O port is used to reset the controller or initiate operation of the controller.  Architecturally, this controller is very similar to the CompuPro DISK3 controller.</w:t>
      </w:r>
    </w:p>
    <w:p w14:paraId="4334E33F" w14:textId="77777777" w:rsidR="00710D39" w:rsidRPr="001E26AA" w:rsidRDefault="00710D39" w:rsidP="00710D39">
      <w:pPr>
        <w:pStyle w:val="Heading3"/>
      </w:pPr>
      <w:bookmarkStart w:id="193" w:name="_Toc140521707"/>
      <w:r>
        <w:t>DJHDC</w:t>
      </w:r>
      <w:r w:rsidRPr="001E26AA">
        <w:t xml:space="preserve"> Controller Parameters</w:t>
      </w:r>
      <w:bookmarkEnd w:id="193"/>
    </w:p>
    <w:p w14:paraId="5EFEB0A4" w14:textId="77777777" w:rsidR="00710D39" w:rsidRPr="001E26AA" w:rsidRDefault="00710D39" w:rsidP="00710D39">
      <w:pPr>
        <w:pStyle w:val="PlainText"/>
      </w:pPr>
      <w:r w:rsidRPr="001E26AA">
        <w:t>The D</w:t>
      </w:r>
      <w:r>
        <w:t>JHDC</w:t>
      </w:r>
      <w:r w:rsidRPr="001E26AA">
        <w:t xml:space="preserve"> controller supports several parameters which can be configured </w:t>
      </w:r>
      <w:r w:rsidR="00D955FC">
        <w:t>in</w:t>
      </w:r>
      <w:r w:rsidRPr="001E26AA">
        <w:t xml:space="preserve"> the simulator</w:t>
      </w:r>
      <w:r w:rsidR="007D28AE">
        <w:t>.  Defaults are set for a 15-megabyte Miniscribe drive commonly used with SCP MS-DOS</w:t>
      </w:r>
      <w:r w:rsidRPr="001E26AA">
        <w:t>:</w:t>
      </w:r>
    </w:p>
    <w:p w14:paraId="6BCB6BBA" w14:textId="77777777" w:rsidR="00710D39" w:rsidRPr="001E26AA" w:rsidRDefault="00710D39" w:rsidP="00710D39">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5F0AAD7" w14:textId="77777777" w:rsidR="00710D39" w:rsidRPr="001E26AA" w:rsidRDefault="00710D39" w:rsidP="00710D39">
      <w:pPr>
        <w:pStyle w:val="PlainText"/>
        <w:numPr>
          <w:ilvl w:val="0"/>
          <w:numId w:val="11"/>
        </w:numPr>
      </w:pPr>
      <w:r w:rsidRPr="001E26AA">
        <w:t>ERROR – Error messages, these are bugs in the simulation or in the way a program running on the simulator accesses the controller. This message level is on by default.</w:t>
      </w:r>
    </w:p>
    <w:p w14:paraId="2CD6E614" w14:textId="77777777" w:rsidR="00710D39" w:rsidRPr="001E26AA" w:rsidRDefault="00710D39" w:rsidP="00710D39">
      <w:pPr>
        <w:pStyle w:val="PlainText"/>
        <w:numPr>
          <w:ilvl w:val="0"/>
          <w:numId w:val="11"/>
        </w:numPr>
      </w:pPr>
      <w:r w:rsidRPr="001E26AA">
        <w:t xml:space="preserve">SEEK – Seek messages, related to head </w:t>
      </w:r>
      <w:proofErr w:type="gramStart"/>
      <w:r w:rsidRPr="001E26AA">
        <w:t>positioning</w:t>
      </w:r>
      <w:proofErr w:type="gramEnd"/>
    </w:p>
    <w:p w14:paraId="4B455D5D" w14:textId="77777777" w:rsidR="00710D39" w:rsidRPr="001E26AA" w:rsidRDefault="00710D39" w:rsidP="00710D39">
      <w:pPr>
        <w:pStyle w:val="PlainText"/>
        <w:numPr>
          <w:ilvl w:val="0"/>
          <w:numId w:val="11"/>
        </w:numPr>
      </w:pPr>
      <w:r>
        <w:t>OPCODE</w:t>
      </w:r>
      <w:r w:rsidRPr="001E26AA">
        <w:t xml:space="preserve"> – Disk controller </w:t>
      </w:r>
      <w:r>
        <w:t>operation codes</w:t>
      </w:r>
    </w:p>
    <w:p w14:paraId="3F1B994B" w14:textId="77777777" w:rsidR="00710D39" w:rsidRPr="001E26AA" w:rsidRDefault="00710D39" w:rsidP="00710D39">
      <w:pPr>
        <w:pStyle w:val="PlainText"/>
        <w:numPr>
          <w:ilvl w:val="0"/>
          <w:numId w:val="11"/>
        </w:numPr>
      </w:pPr>
      <w:r w:rsidRPr="001E26AA">
        <w:t>R</w:t>
      </w:r>
      <w:r>
        <w:t>EAD</w:t>
      </w:r>
      <w:r w:rsidRPr="001E26AA">
        <w:t xml:space="preserve"> – Read </w:t>
      </w:r>
      <w:proofErr w:type="gramStart"/>
      <w:r w:rsidRPr="001E26AA">
        <w:t>messaging</w:t>
      </w:r>
      <w:proofErr w:type="gramEnd"/>
    </w:p>
    <w:p w14:paraId="20D4AA4A" w14:textId="77777777" w:rsidR="00710D39" w:rsidRPr="001E26AA" w:rsidRDefault="00710D39" w:rsidP="00710D39">
      <w:pPr>
        <w:pStyle w:val="PlainText"/>
        <w:numPr>
          <w:ilvl w:val="0"/>
          <w:numId w:val="11"/>
        </w:numPr>
      </w:pPr>
      <w:r w:rsidRPr="001E26AA">
        <w:t>WR</w:t>
      </w:r>
      <w:r>
        <w:t>ITE</w:t>
      </w:r>
      <w:r w:rsidRPr="001E26AA">
        <w:t xml:space="preserve"> – Write </w:t>
      </w:r>
      <w:proofErr w:type="gramStart"/>
      <w:r w:rsidRPr="001E26AA">
        <w:t>messaging</w:t>
      </w:r>
      <w:proofErr w:type="gramEnd"/>
    </w:p>
    <w:p w14:paraId="19959CC5" w14:textId="77777777" w:rsidR="00710D39" w:rsidRDefault="00710D39" w:rsidP="00710D39">
      <w:pPr>
        <w:pStyle w:val="PlainText"/>
        <w:numPr>
          <w:ilvl w:val="0"/>
          <w:numId w:val="11"/>
        </w:numPr>
      </w:pPr>
      <w:r>
        <w:t xml:space="preserve">IRQ </w:t>
      </w:r>
      <w:r w:rsidRPr="001E26AA">
        <w:t xml:space="preserve">– </w:t>
      </w:r>
      <w:r>
        <w:t>Interrupt messaging</w:t>
      </w:r>
    </w:p>
    <w:p w14:paraId="1BABFAC6" w14:textId="77777777" w:rsidR="00710D39" w:rsidRPr="001E26AA" w:rsidRDefault="00710D39" w:rsidP="00710D39">
      <w:pPr>
        <w:pStyle w:val="PlainText"/>
        <w:numPr>
          <w:ilvl w:val="0"/>
          <w:numId w:val="11"/>
        </w:numPr>
      </w:pPr>
      <w:r>
        <w:t>FORMAT</w:t>
      </w:r>
      <w:r w:rsidRPr="001E26AA">
        <w:t xml:space="preserve"> – </w:t>
      </w:r>
      <w:r>
        <w:t>Format-related messaging</w:t>
      </w:r>
    </w:p>
    <w:p w14:paraId="2FC0432A" w14:textId="77777777" w:rsidR="00710D39" w:rsidRPr="001E26AA" w:rsidRDefault="00710D39" w:rsidP="00710D39">
      <w:pPr>
        <w:pStyle w:val="PlainText"/>
        <w:numPr>
          <w:ilvl w:val="0"/>
          <w:numId w:val="11"/>
        </w:numPr>
      </w:pPr>
      <w:r w:rsidRPr="001E26AA">
        <w:t>VERBOSE – Extra verbosity for debugging</w:t>
      </w:r>
    </w:p>
    <w:p w14:paraId="7DDD75CD" w14:textId="77777777" w:rsidR="00710D39" w:rsidRDefault="00710D39" w:rsidP="00710D39">
      <w:pPr>
        <w:pStyle w:val="PlainText"/>
      </w:pPr>
      <w:r w:rsidRPr="001E26AA">
        <w:t xml:space="preserve">NODEBUG – </w:t>
      </w:r>
      <w:r w:rsidR="00A14F09">
        <w:t>T</w:t>
      </w:r>
      <w:r w:rsidRPr="001E26AA">
        <w:t>urn off one or more debug message levels.</w:t>
      </w:r>
    </w:p>
    <w:p w14:paraId="33FD279E" w14:textId="77777777" w:rsidR="00710D39" w:rsidRDefault="00710D39" w:rsidP="00710D39">
      <w:pPr>
        <w:pStyle w:val="PlainText"/>
      </w:pPr>
      <w:r w:rsidRPr="00710D39">
        <w:t xml:space="preserve">GEOMETRY=val </w:t>
      </w:r>
      <w:r w:rsidRPr="001E26AA">
        <w:t>–</w:t>
      </w:r>
      <w:r w:rsidRPr="00710D39">
        <w:t xml:space="preserve"> Set disk geometry </w:t>
      </w:r>
      <w:r w:rsidRPr="00710D39">
        <w:rPr>
          <w:noProof/>
        </w:rPr>
        <w:t>C:nnnn/H:n/S:nnn/N:nnnn</w:t>
      </w:r>
      <w:r>
        <w:t>, where:</w:t>
      </w:r>
    </w:p>
    <w:p w14:paraId="11E5B2D7" w14:textId="77777777" w:rsidR="00710D39" w:rsidRDefault="00710D39" w:rsidP="00710D39">
      <w:pPr>
        <w:pStyle w:val="PlainText"/>
        <w:numPr>
          <w:ilvl w:val="0"/>
          <w:numId w:val="11"/>
        </w:numPr>
      </w:pPr>
      <w:proofErr w:type="gramStart"/>
      <w:r>
        <w:t>C:nnnn</w:t>
      </w:r>
      <w:proofErr w:type="gramEnd"/>
      <w:r>
        <w:t xml:space="preserve"> – Number of Cylinders</w:t>
      </w:r>
      <w:r w:rsidR="007D28AE">
        <w:t xml:space="preserve"> (1-1024)</w:t>
      </w:r>
    </w:p>
    <w:p w14:paraId="340A9ECC" w14:textId="77777777" w:rsidR="00710D39" w:rsidRDefault="00710D39" w:rsidP="00710D39">
      <w:pPr>
        <w:pStyle w:val="PlainText"/>
        <w:numPr>
          <w:ilvl w:val="0"/>
          <w:numId w:val="11"/>
        </w:numPr>
      </w:pPr>
      <w:r>
        <w:rPr>
          <w:noProof/>
        </w:rPr>
        <w:t>H:n</w:t>
      </w:r>
      <w:r>
        <w:t xml:space="preserve"> – Number of Heads</w:t>
      </w:r>
      <w:r w:rsidR="007D28AE">
        <w:t xml:space="preserve"> (1-8)</w:t>
      </w:r>
    </w:p>
    <w:p w14:paraId="167AD6E6" w14:textId="77777777" w:rsidR="00710D39" w:rsidRDefault="00710D39" w:rsidP="00710D39">
      <w:pPr>
        <w:pStyle w:val="PlainText"/>
        <w:numPr>
          <w:ilvl w:val="0"/>
          <w:numId w:val="11"/>
        </w:numPr>
      </w:pPr>
      <w:r>
        <w:rPr>
          <w:noProof/>
        </w:rPr>
        <w:t>S:nnn</w:t>
      </w:r>
      <w:r>
        <w:t xml:space="preserve"> – Number of Sectors per</w:t>
      </w:r>
      <w:r w:rsidR="007D28AE">
        <w:t xml:space="preserve"> cylinder (1-256)</w:t>
      </w:r>
    </w:p>
    <w:p w14:paraId="0192E06B" w14:textId="77777777" w:rsidR="007D28AE" w:rsidRPr="001E26AA" w:rsidRDefault="007D28AE" w:rsidP="00E14904">
      <w:pPr>
        <w:pStyle w:val="PlainText"/>
        <w:numPr>
          <w:ilvl w:val="0"/>
          <w:numId w:val="11"/>
        </w:numPr>
      </w:pPr>
      <w:r>
        <w:rPr>
          <w:noProof/>
        </w:rPr>
        <w:t>N:nnnn</w:t>
      </w:r>
      <w:r>
        <w:t xml:space="preserve"> – Sector size (128, 256, 512, 1024, 2048)</w:t>
      </w:r>
    </w:p>
    <w:p w14:paraId="7AB81873" w14:textId="77777777" w:rsidR="00710D39" w:rsidRPr="001E26AA" w:rsidRDefault="00710D39" w:rsidP="00710D39">
      <w:pPr>
        <w:pStyle w:val="Heading3"/>
      </w:pPr>
      <w:bookmarkStart w:id="194" w:name="_Toc140521708"/>
      <w:r w:rsidRPr="001E26AA">
        <w:t>D</w:t>
      </w:r>
      <w:r>
        <w:t xml:space="preserve">JHDC </w:t>
      </w:r>
      <w:r w:rsidRPr="001E26AA">
        <w:t>Controller Configuration Registers</w:t>
      </w:r>
      <w:bookmarkEnd w:id="194"/>
    </w:p>
    <w:p w14:paraId="038EDABC" w14:textId="77777777" w:rsidR="00710D39" w:rsidRPr="001E26AA" w:rsidRDefault="00710D39" w:rsidP="00710D39">
      <w:pPr>
        <w:pStyle w:val="PlainText"/>
      </w:pPr>
      <w:r w:rsidRPr="001E26AA">
        <w:t>The D</w:t>
      </w:r>
      <w:r w:rsidR="002F555E">
        <w:t>JHDC</w:t>
      </w:r>
      <w:r w:rsidRPr="001E26AA">
        <w:t xml:space="preserve"> controller has several configuration registers that can be examined and deposited </w:t>
      </w:r>
      <w:r w:rsidR="00D955FC">
        <w:t>in</w:t>
      </w:r>
      <w:r w:rsidRPr="001E26AA">
        <w:t xml:space="preserve"> the simulator. These registers are:</w:t>
      </w:r>
    </w:p>
    <w:p w14:paraId="1A6A0CFB" w14:textId="77777777" w:rsidR="00710D39" w:rsidRPr="001E26AA" w:rsidRDefault="007D28AE" w:rsidP="00710D39">
      <w:pPr>
        <w:pStyle w:val="PlainText"/>
      </w:pPr>
      <w:r>
        <w:t xml:space="preserve">SEL_DRIVE </w:t>
      </w:r>
      <w:r w:rsidR="00710D39" w:rsidRPr="001E26AA">
        <w:t xml:space="preserve">– </w:t>
      </w:r>
      <w:r>
        <w:t>Currently selected disk drive</w:t>
      </w:r>
      <w:r w:rsidR="00710D39" w:rsidRPr="001E26AA">
        <w:t>.</w:t>
      </w:r>
    </w:p>
    <w:p w14:paraId="7180B2E0" w14:textId="77777777" w:rsidR="00710D39" w:rsidRPr="001E26AA" w:rsidRDefault="007D28AE" w:rsidP="00710D39">
      <w:pPr>
        <w:pStyle w:val="PlainText"/>
      </w:pPr>
      <w:r>
        <w:t>LINK_ADDR</w:t>
      </w:r>
      <w:r w:rsidR="00710D39" w:rsidRPr="001E26AA">
        <w:t xml:space="preserve"> –</w:t>
      </w:r>
      <w:r>
        <w:t xml:space="preserve"> </w:t>
      </w:r>
      <w:r w:rsidRPr="007D28AE">
        <w:t>Link address for next IOPB</w:t>
      </w:r>
      <w:r w:rsidR="00710D39" w:rsidRPr="001E26AA">
        <w:t>.</w:t>
      </w:r>
    </w:p>
    <w:p w14:paraId="715B3654" w14:textId="77777777" w:rsidR="00710D39" w:rsidRPr="001E26AA" w:rsidRDefault="007D28AE" w:rsidP="00710D39">
      <w:pPr>
        <w:pStyle w:val="PlainText"/>
      </w:pPr>
      <w:r>
        <w:t xml:space="preserve">DMA_ADDR </w:t>
      </w:r>
      <w:r w:rsidR="00710D39" w:rsidRPr="001E26AA">
        <w:t>–</w:t>
      </w:r>
      <w:r>
        <w:t xml:space="preserve"> DMA address for the current IOPB</w:t>
      </w:r>
      <w:r w:rsidR="00710D39" w:rsidRPr="001E26AA">
        <w:t>.</w:t>
      </w:r>
    </w:p>
    <w:p w14:paraId="53403790" w14:textId="77777777" w:rsidR="00710D39" w:rsidRPr="001E26AA" w:rsidRDefault="007D28AE" w:rsidP="00710D39">
      <w:pPr>
        <w:pStyle w:val="PlainText"/>
      </w:pPr>
      <w:proofErr w:type="gramStart"/>
      <w:r>
        <w:t>IOPB[</w:t>
      </w:r>
      <w:proofErr w:type="gramEnd"/>
      <w:r>
        <w:t xml:space="preserve">0-15] </w:t>
      </w:r>
      <w:r w:rsidR="00710D39" w:rsidRPr="001E26AA">
        <w:t xml:space="preserve">– </w:t>
      </w:r>
      <w:r>
        <w:t>Contents of the current IOPB</w:t>
      </w:r>
      <w:r w:rsidR="00710D39" w:rsidRPr="001E26AA">
        <w:t>.</w:t>
      </w:r>
    </w:p>
    <w:p w14:paraId="61A083AD" w14:textId="77777777" w:rsidR="00710D39" w:rsidRPr="001E26AA" w:rsidRDefault="00710D39" w:rsidP="00710D39">
      <w:pPr>
        <w:pStyle w:val="NurText12"/>
      </w:pPr>
      <w:r w:rsidRPr="001E26AA">
        <w:t xml:space="preserve">The </w:t>
      </w:r>
      <w:r w:rsidR="007D28AE">
        <w:t>DJHDC</w:t>
      </w:r>
      <w:r w:rsidRPr="001E26AA">
        <w:t xml:space="preserve"> supports four drives, labeled </w:t>
      </w:r>
      <w:r w:rsidR="007D28AE">
        <w:t>DJHDC</w:t>
      </w:r>
      <w:r w:rsidRPr="001E26AA">
        <w:t>0 through D</w:t>
      </w:r>
      <w:r w:rsidR="007D28AE">
        <w:t>JHDC</w:t>
      </w:r>
      <w:r w:rsidRPr="001E26AA">
        <w:t>3. If a drive is attached to a non-existent image file, the image file will be created. A newly created disk image should be formatted</w:t>
      </w:r>
      <w:r w:rsidR="007D28AE">
        <w:t>.</w:t>
      </w:r>
    </w:p>
    <w:p w14:paraId="65E8610E" w14:textId="77777777" w:rsidR="00710D39" w:rsidRPr="001E26AA" w:rsidRDefault="00710D39" w:rsidP="00710D39">
      <w:pPr>
        <w:pStyle w:val="Heading3"/>
      </w:pPr>
      <w:bookmarkStart w:id="195" w:name="_Toc140521709"/>
      <w:r w:rsidRPr="001E26AA">
        <w:t>D</w:t>
      </w:r>
      <w:r>
        <w:t xml:space="preserve">JHDC </w:t>
      </w:r>
      <w:r w:rsidRPr="001E26AA">
        <w:t>Controller Limitations</w:t>
      </w:r>
      <w:bookmarkEnd w:id="195"/>
    </w:p>
    <w:p w14:paraId="1EE054CB" w14:textId="77777777" w:rsidR="00FE45BF" w:rsidRDefault="00710D39" w:rsidP="00FE45BF">
      <w:pPr>
        <w:pStyle w:val="PlainText"/>
      </w:pPr>
      <w:r w:rsidRPr="001E26AA">
        <w:t>The D</w:t>
      </w:r>
      <w:r w:rsidR="007D28AE">
        <w:t xml:space="preserve">JHDC </w:t>
      </w:r>
      <w:r w:rsidRPr="001E26AA">
        <w:t xml:space="preserve">controller has </w:t>
      </w:r>
      <w:r w:rsidR="007D28AE">
        <w:t xml:space="preserve">only </w:t>
      </w:r>
      <w:r w:rsidRPr="001E26AA">
        <w:t xml:space="preserve">been tested with the </w:t>
      </w:r>
      <w:r w:rsidR="007D28AE">
        <w:t>MS-DOS 2.11.</w:t>
      </w:r>
    </w:p>
    <w:p w14:paraId="1F21A925" w14:textId="77777777" w:rsidR="00FE45BF" w:rsidRDefault="00FE45BF" w:rsidP="00FE45BF">
      <w:pPr>
        <w:pStyle w:val="Heading1"/>
        <w:numPr>
          <w:ilvl w:val="0"/>
          <w:numId w:val="0"/>
        </w:numPr>
      </w:pPr>
    </w:p>
    <w:p w14:paraId="6962A929" w14:textId="77777777" w:rsidR="00E97626" w:rsidRDefault="00E97626" w:rsidP="00E14904">
      <w:pPr>
        <w:pStyle w:val="Heading1"/>
        <w:numPr>
          <w:ilvl w:val="0"/>
          <w:numId w:val="0"/>
        </w:numPr>
      </w:pPr>
    </w:p>
    <w:p w14:paraId="090076FE" w14:textId="77777777" w:rsidR="00E97626" w:rsidRPr="001E26AA" w:rsidRDefault="005C4F30" w:rsidP="00E97626">
      <w:pPr>
        <w:pStyle w:val="Heading1"/>
      </w:pPr>
      <w:r>
        <w:br w:type="page"/>
      </w:r>
      <w:bookmarkStart w:id="196" w:name="_Toc140521710"/>
      <w:r w:rsidR="00E97626">
        <w:lastRenderedPageBreak/>
        <w:t>Tarbell MDL-1011/2022 Floppy Disk Interface</w:t>
      </w:r>
      <w:r w:rsidR="00E97626" w:rsidRPr="001E26AA">
        <w:t xml:space="preserve"> Simulation</w:t>
      </w:r>
      <w:bookmarkEnd w:id="196"/>
    </w:p>
    <w:p w14:paraId="71E1B3BB" w14:textId="77777777" w:rsidR="00E97626" w:rsidRPr="001E26AA" w:rsidRDefault="00E97626" w:rsidP="00E97626">
      <w:pPr>
        <w:pStyle w:val="PlainText"/>
      </w:pPr>
      <w:r>
        <w:t>Tarbell Electronics</w:t>
      </w:r>
      <w:r w:rsidRPr="001E26AA">
        <w:t xml:space="preserve"> </w:t>
      </w:r>
      <w:r>
        <w:t>MDL-1011/2022 Floppy Disk Interface</w:t>
      </w:r>
      <w:r w:rsidRPr="001E26AA">
        <w:t xml:space="preserve"> support was added by </w:t>
      </w:r>
      <w:r>
        <w:t>Patrick A. Linstruth</w:t>
      </w:r>
      <w:r w:rsidRPr="001E26AA">
        <w:t xml:space="preserve">, </w:t>
      </w:r>
      <w:hyperlink r:id="rId41" w:history="1">
        <w:r w:rsidR="005933ED" w:rsidRPr="00DB37A3">
          <w:rPr>
            <w:rStyle w:val="Hyperlink"/>
          </w:rPr>
          <w:t>patrick@deltecent.com</w:t>
        </w:r>
      </w:hyperlink>
      <w:r w:rsidR="005933ED">
        <w:t>.</w:t>
      </w:r>
    </w:p>
    <w:p w14:paraId="7AB8F561" w14:textId="77777777" w:rsidR="00E97626" w:rsidRPr="001E26AA" w:rsidRDefault="00E97626" w:rsidP="00E97626">
      <w:pPr>
        <w:pStyle w:val="Heading2"/>
      </w:pPr>
      <w:bookmarkStart w:id="197" w:name="_Toc140521711"/>
      <w:r w:rsidRPr="001E26AA">
        <w:t>Overview</w:t>
      </w:r>
      <w:bookmarkEnd w:id="197"/>
    </w:p>
    <w:p w14:paraId="24AA9289" w14:textId="77777777"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The </w:t>
      </w:r>
      <w:r>
        <w:rPr>
          <w:rFonts w:ascii="Arial" w:hAnsi="Arial"/>
          <w:color w:val="000000"/>
          <w:sz w:val="20"/>
        </w:rPr>
        <w:t xml:space="preserve">Tarbell </w:t>
      </w:r>
      <w:r w:rsidRPr="001E26AA">
        <w:rPr>
          <w:rFonts w:ascii="Arial" w:hAnsi="Arial"/>
          <w:color w:val="000000"/>
          <w:sz w:val="20"/>
        </w:rPr>
        <w:t>MD</w:t>
      </w:r>
      <w:r>
        <w:rPr>
          <w:rFonts w:ascii="Arial" w:hAnsi="Arial"/>
          <w:color w:val="000000"/>
          <w:sz w:val="20"/>
        </w:rPr>
        <w:t>L</w:t>
      </w:r>
      <w:r w:rsidRPr="001E26AA">
        <w:rPr>
          <w:rFonts w:ascii="Arial" w:hAnsi="Arial"/>
          <w:color w:val="000000"/>
          <w:sz w:val="20"/>
        </w:rPr>
        <w:t>-</w:t>
      </w:r>
      <w:r>
        <w:rPr>
          <w:rFonts w:ascii="Arial" w:hAnsi="Arial"/>
          <w:color w:val="000000"/>
          <w:sz w:val="20"/>
        </w:rPr>
        <w:t>1011</w:t>
      </w:r>
      <w:r w:rsidRPr="001E26AA">
        <w:rPr>
          <w:rFonts w:ascii="Arial" w:hAnsi="Arial"/>
          <w:color w:val="000000"/>
          <w:sz w:val="20"/>
        </w:rPr>
        <w:t xml:space="preserve"> </w:t>
      </w:r>
      <w:r>
        <w:rPr>
          <w:rFonts w:ascii="Arial" w:hAnsi="Arial"/>
          <w:color w:val="000000"/>
          <w:sz w:val="20"/>
        </w:rPr>
        <w:t>floppy disk interface</w:t>
      </w:r>
      <w:r w:rsidRPr="001E26AA">
        <w:rPr>
          <w:rFonts w:ascii="Arial" w:hAnsi="Arial"/>
          <w:color w:val="000000"/>
          <w:sz w:val="20"/>
        </w:rPr>
        <w:t xml:space="preserve"> is a</w:t>
      </w:r>
      <w:r>
        <w:rPr>
          <w:rFonts w:ascii="Arial" w:hAnsi="Arial"/>
          <w:color w:val="000000"/>
          <w:sz w:val="20"/>
        </w:rPr>
        <w:t xml:space="preserve"> single</w:t>
      </w:r>
      <w:r w:rsidRPr="001E26AA">
        <w:rPr>
          <w:rFonts w:ascii="Arial" w:hAnsi="Arial"/>
          <w:color w:val="000000"/>
          <w:sz w:val="20"/>
        </w:rPr>
        <w:t xml:space="preserve">-sided, </w:t>
      </w:r>
      <w:r>
        <w:rPr>
          <w:rFonts w:ascii="Arial" w:hAnsi="Arial"/>
          <w:color w:val="000000"/>
          <w:sz w:val="20"/>
        </w:rPr>
        <w:t>single</w:t>
      </w:r>
      <w:r w:rsidRPr="001E26AA">
        <w:rPr>
          <w:rFonts w:ascii="Arial" w:hAnsi="Arial"/>
          <w:color w:val="000000"/>
          <w:sz w:val="20"/>
        </w:rPr>
        <w:t xml:space="preserve">-density disk controller supporting </w:t>
      </w:r>
      <w:r>
        <w:rPr>
          <w:rFonts w:ascii="Arial" w:hAnsi="Arial"/>
          <w:color w:val="000000"/>
          <w:sz w:val="20"/>
        </w:rPr>
        <w:t>8</w:t>
      </w:r>
      <w:r w:rsidRPr="001E26AA">
        <w:rPr>
          <w:rFonts w:ascii="Arial" w:hAnsi="Arial"/>
          <w:color w:val="000000"/>
          <w:sz w:val="20"/>
        </w:rPr>
        <w:t xml:space="preserve">” </w:t>
      </w:r>
      <w:r>
        <w:rPr>
          <w:rFonts w:ascii="Arial" w:hAnsi="Arial"/>
          <w:color w:val="000000"/>
          <w:sz w:val="20"/>
        </w:rPr>
        <w:t>m</w:t>
      </w:r>
      <w:r w:rsidRPr="001E26AA">
        <w:rPr>
          <w:rFonts w:ascii="Arial" w:hAnsi="Arial"/>
          <w:color w:val="000000"/>
          <w:sz w:val="20"/>
        </w:rPr>
        <w:t xml:space="preserve">edia 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26</w:t>
      </w:r>
      <w:r w:rsidRPr="001E26AA">
        <w:rPr>
          <w:rFonts w:ascii="Arial" w:hAnsi="Arial"/>
          <w:color w:val="000000"/>
          <w:sz w:val="20"/>
        </w:rPr>
        <w:t xml:space="preserve"> sectors per track</w:t>
      </w:r>
      <w:r>
        <w:rPr>
          <w:rFonts w:ascii="Arial" w:hAnsi="Arial"/>
          <w:color w:val="000000"/>
          <w:sz w:val="20"/>
        </w:rPr>
        <w:t xml:space="preserve">, with </w:t>
      </w:r>
      <w:proofErr w:type="gramStart"/>
      <w:r>
        <w:rPr>
          <w:rFonts w:ascii="Arial" w:hAnsi="Arial"/>
          <w:color w:val="000000"/>
          <w:sz w:val="20"/>
        </w:rPr>
        <w:t>128 byte</w:t>
      </w:r>
      <w:proofErr w:type="gramEnd"/>
      <w:r>
        <w:rPr>
          <w:rFonts w:ascii="Arial" w:hAnsi="Arial"/>
          <w:color w:val="000000"/>
          <w:sz w:val="20"/>
        </w:rPr>
        <w:t xml:space="preserve"> sectors</w:t>
      </w:r>
      <w:r w:rsidRPr="001E26AA">
        <w:rPr>
          <w:rFonts w:ascii="Arial" w:hAnsi="Arial"/>
          <w:color w:val="000000"/>
          <w:sz w:val="20"/>
        </w:rPr>
        <w:t>.</w:t>
      </w:r>
      <w:r>
        <w:rPr>
          <w:rFonts w:ascii="Arial" w:hAnsi="Arial"/>
          <w:color w:val="000000"/>
          <w:sz w:val="20"/>
        </w:rPr>
        <w:t xml:space="preserve"> </w:t>
      </w:r>
    </w:p>
    <w:p w14:paraId="3EC454D5" w14:textId="77777777" w:rsidR="00E97626" w:rsidRDefault="00E97626" w:rsidP="00E97626">
      <w:pPr>
        <w:spacing w:before="100" w:beforeAutospacing="1" w:after="100" w:afterAutospacing="1"/>
        <w:rPr>
          <w:rFonts w:ascii="Arial" w:hAnsi="Arial"/>
          <w:color w:val="000000"/>
          <w:sz w:val="20"/>
        </w:rPr>
      </w:pPr>
      <w:r>
        <w:rPr>
          <w:rFonts w:ascii="Arial" w:hAnsi="Arial"/>
          <w:color w:val="000000"/>
          <w:sz w:val="20"/>
        </w:rPr>
        <w:t xml:space="preserve">The Tarbell MDL-2022 floppy disk interface is a double-sided, double-density disk controller supporting 8” SSSD, SSDD, DSSD, and DSDD media with 77/154 tracks and 26/51 sectors per track, with </w:t>
      </w:r>
      <w:proofErr w:type="gramStart"/>
      <w:r>
        <w:rPr>
          <w:rFonts w:ascii="Arial" w:hAnsi="Arial"/>
          <w:color w:val="000000"/>
          <w:sz w:val="20"/>
        </w:rPr>
        <w:t>128 byte</w:t>
      </w:r>
      <w:proofErr w:type="gramEnd"/>
      <w:r>
        <w:rPr>
          <w:rFonts w:ascii="Arial" w:hAnsi="Arial"/>
          <w:color w:val="000000"/>
          <w:sz w:val="20"/>
        </w:rPr>
        <w:t xml:space="preserve"> sectors.</w:t>
      </w:r>
    </w:p>
    <w:p w14:paraId="0CF738AA" w14:textId="77777777" w:rsidR="00E97626" w:rsidRDefault="00E97626" w:rsidP="00E97626">
      <w:pPr>
        <w:spacing w:before="100" w:beforeAutospacing="1" w:after="100" w:afterAutospacing="1"/>
        <w:rPr>
          <w:rFonts w:ascii="Arial" w:hAnsi="Arial"/>
          <w:color w:val="000000"/>
          <w:sz w:val="20"/>
        </w:rPr>
      </w:pPr>
      <w:r>
        <w:rPr>
          <w:rFonts w:ascii="Arial" w:hAnsi="Arial"/>
          <w:color w:val="000000"/>
          <w:sz w:val="20"/>
        </w:rPr>
        <w:t>Both controller models include a 32-byte PROM bootstrap loader located at 0000H that is automatically enabled when the simulator is reset and switches itself out after the bootstrap has run.</w:t>
      </w:r>
    </w:p>
    <w:p w14:paraId="0345779A" w14:textId="77777777" w:rsidR="00E97626" w:rsidRDefault="00E97626" w:rsidP="00E97626">
      <w:pPr>
        <w:spacing w:before="100" w:beforeAutospacing="1" w:after="100" w:afterAutospacing="1"/>
        <w:rPr>
          <w:rFonts w:ascii="Arial" w:hAnsi="Arial"/>
          <w:color w:val="000000"/>
          <w:sz w:val="20"/>
        </w:rPr>
      </w:pPr>
      <w:r w:rsidRPr="001E26AA">
        <w:rPr>
          <w:rFonts w:ascii="Arial" w:hAnsi="Arial"/>
          <w:color w:val="000000"/>
          <w:sz w:val="20"/>
        </w:rPr>
        <w:t xml:space="preserve">Using the </w:t>
      </w:r>
      <w:r>
        <w:rPr>
          <w:rFonts w:ascii="Arial" w:hAnsi="Arial"/>
          <w:color w:val="000000"/>
          <w:sz w:val="20"/>
        </w:rPr>
        <w:t>Tarbell</w:t>
      </w:r>
      <w:r w:rsidRPr="001E26AA">
        <w:rPr>
          <w:rFonts w:ascii="Arial" w:hAnsi="Arial"/>
          <w:color w:val="000000"/>
          <w:sz w:val="20"/>
        </w:rPr>
        <w:t xml:space="preserve"> M</w:t>
      </w:r>
      <w:r>
        <w:rPr>
          <w:rFonts w:ascii="Arial" w:hAnsi="Arial"/>
          <w:color w:val="000000"/>
          <w:sz w:val="20"/>
        </w:rPr>
        <w:t>DL-1011/2022</w:t>
      </w:r>
      <w:r w:rsidRPr="001E26AA">
        <w:rPr>
          <w:rFonts w:ascii="Arial" w:hAnsi="Arial"/>
          <w:color w:val="000000"/>
          <w:sz w:val="20"/>
        </w:rPr>
        <w:t xml:space="preserve"> </w:t>
      </w:r>
      <w:r>
        <w:rPr>
          <w:rFonts w:ascii="Arial" w:hAnsi="Arial"/>
          <w:color w:val="000000"/>
          <w:sz w:val="20"/>
        </w:rPr>
        <w:t xml:space="preserve">floppy </w:t>
      </w:r>
      <w:r w:rsidRPr="001E26AA">
        <w:rPr>
          <w:rFonts w:ascii="Arial" w:hAnsi="Arial"/>
          <w:color w:val="000000"/>
          <w:sz w:val="20"/>
        </w:rPr>
        <w:t xml:space="preserve">disk </w:t>
      </w:r>
      <w:r>
        <w:rPr>
          <w:rFonts w:ascii="Arial" w:hAnsi="Arial"/>
          <w:color w:val="000000"/>
          <w:sz w:val="20"/>
        </w:rPr>
        <w:t>interfaces</w:t>
      </w:r>
      <w:r w:rsidRPr="001E26AA">
        <w:rPr>
          <w:rFonts w:ascii="Arial" w:hAnsi="Arial"/>
          <w:color w:val="000000"/>
          <w:sz w:val="20"/>
        </w:rPr>
        <w:t xml:space="preserve">, it is possible to run CP/M </w:t>
      </w:r>
      <w:r>
        <w:rPr>
          <w:rFonts w:ascii="Arial" w:hAnsi="Arial"/>
          <w:color w:val="000000"/>
          <w:sz w:val="20"/>
        </w:rPr>
        <w:t>and other operating systems</w:t>
      </w:r>
      <w:r w:rsidRPr="001E26AA">
        <w:rPr>
          <w:rFonts w:ascii="Arial" w:hAnsi="Arial"/>
          <w:color w:val="000000"/>
          <w:sz w:val="20"/>
        </w:rPr>
        <w:t xml:space="preserve"> </w:t>
      </w:r>
      <w:r>
        <w:rPr>
          <w:rFonts w:ascii="Arial" w:hAnsi="Arial"/>
          <w:color w:val="000000"/>
          <w:sz w:val="20"/>
        </w:rPr>
        <w:t xml:space="preserve">that are designed for these interfaces </w:t>
      </w:r>
      <w:r w:rsidRPr="001E26AA">
        <w:rPr>
          <w:rFonts w:ascii="Arial" w:hAnsi="Arial"/>
          <w:color w:val="000000"/>
          <w:sz w:val="20"/>
        </w:rPr>
        <w:t>on the simulator.</w:t>
      </w:r>
    </w:p>
    <w:p w14:paraId="1B09F802" w14:textId="77777777" w:rsidR="00E97626" w:rsidRPr="001E26AA" w:rsidRDefault="00E97626" w:rsidP="00E97626">
      <w:pPr>
        <w:pStyle w:val="Heading3"/>
      </w:pPr>
      <w:bookmarkStart w:id="198" w:name="_Toc140521712"/>
      <w:r>
        <w:t>TARBELL</w:t>
      </w:r>
      <w:r w:rsidRPr="001E26AA">
        <w:t xml:space="preserve"> Controller Parameters</w:t>
      </w:r>
      <w:bookmarkEnd w:id="198"/>
    </w:p>
    <w:p w14:paraId="687C2CE2" w14:textId="77777777" w:rsidR="00E97626" w:rsidRDefault="00E97626" w:rsidP="00E97626">
      <w:pPr>
        <w:pStyle w:val="PlainText"/>
      </w:pPr>
      <w:r w:rsidRPr="001E26AA">
        <w:t xml:space="preserve">The </w:t>
      </w:r>
      <w:r>
        <w:t>TARBELL</w:t>
      </w:r>
      <w:r w:rsidRPr="001E26AA">
        <w:t xml:space="preserve"> controller supports several parameters which can be configured </w:t>
      </w:r>
      <w:r w:rsidR="00D955FC">
        <w:t>in</w:t>
      </w:r>
      <w:r w:rsidRPr="001E26AA">
        <w:t xml:space="preserve"> the simulator:</w:t>
      </w:r>
    </w:p>
    <w:p w14:paraId="7ED2C7DE" w14:textId="77777777" w:rsidR="00E97626" w:rsidRDefault="00E97626" w:rsidP="00E97626">
      <w:pPr>
        <w:pStyle w:val="PlainText"/>
      </w:pPr>
      <w:r>
        <w:t>MODEL – Select TARBELL controller model:</w:t>
      </w:r>
    </w:p>
    <w:p w14:paraId="774A93D2" w14:textId="77777777" w:rsidR="00E97626" w:rsidRDefault="00E97626" w:rsidP="00E97626">
      <w:pPr>
        <w:pStyle w:val="PlainText"/>
        <w:numPr>
          <w:ilvl w:val="0"/>
          <w:numId w:val="11"/>
        </w:numPr>
      </w:pPr>
      <w:r>
        <w:t>SD</w:t>
      </w:r>
      <w:r w:rsidRPr="001E26AA">
        <w:t xml:space="preserve"> – </w:t>
      </w:r>
      <w:r>
        <w:t>MDL-1011 single density controller (default)</w:t>
      </w:r>
    </w:p>
    <w:p w14:paraId="0315C904" w14:textId="77777777" w:rsidR="00E97626" w:rsidRDefault="00E97626" w:rsidP="00E97626">
      <w:pPr>
        <w:pStyle w:val="PlainText"/>
        <w:numPr>
          <w:ilvl w:val="0"/>
          <w:numId w:val="11"/>
        </w:numPr>
      </w:pPr>
      <w:r>
        <w:t>DD – MDL-2022 double density controller</w:t>
      </w:r>
    </w:p>
    <w:p w14:paraId="75CD5D51" w14:textId="77777777" w:rsidR="00E97626" w:rsidRDefault="00E97626" w:rsidP="00E97626">
      <w:pPr>
        <w:pStyle w:val="PlainText"/>
      </w:pPr>
      <w:r>
        <w:t>WRTPROT – Enable write protect (emulates switch 6 on).</w:t>
      </w:r>
    </w:p>
    <w:p w14:paraId="6281D57A" w14:textId="77777777" w:rsidR="00E97626" w:rsidRPr="001E26AA" w:rsidRDefault="00E97626" w:rsidP="00E97626">
      <w:pPr>
        <w:pStyle w:val="PlainText"/>
      </w:pPr>
      <w:r>
        <w:t>WRTENB – Enable writing to disks (emulates switch 6 off).</w:t>
      </w:r>
    </w:p>
    <w:p w14:paraId="29E78D34" w14:textId="77777777" w:rsidR="00E97626" w:rsidRPr="001E26AA" w:rsidRDefault="00E97626" w:rsidP="00E97626">
      <w:pPr>
        <w:pStyle w:val="PlainText"/>
      </w:pPr>
      <w:r>
        <w:t>P</w:t>
      </w:r>
      <w:r w:rsidRPr="001E26AA">
        <w:t xml:space="preserve">ROM – Enable </w:t>
      </w:r>
      <w:r>
        <w:t>boot</w:t>
      </w:r>
      <w:r w:rsidRPr="001E26AA">
        <w:t xml:space="preserve"> </w:t>
      </w:r>
      <w:r>
        <w:t>P</w:t>
      </w:r>
      <w:r w:rsidRPr="001E26AA">
        <w:t xml:space="preserve">ROM at </w:t>
      </w:r>
      <w:r>
        <w:t>0</w:t>
      </w:r>
      <w:r w:rsidRPr="001E26AA">
        <w:t>000-</w:t>
      </w:r>
      <w:r>
        <w:t>001F</w:t>
      </w:r>
      <w:r w:rsidRPr="001E26AA">
        <w:t>h</w:t>
      </w:r>
      <w:r>
        <w:t xml:space="preserve"> (emulates switch 7 on)</w:t>
      </w:r>
      <w:r w:rsidRPr="001E26AA">
        <w:t>.</w:t>
      </w:r>
    </w:p>
    <w:p w14:paraId="3320BC3D" w14:textId="77777777" w:rsidR="00E97626" w:rsidRPr="001E26AA" w:rsidRDefault="00E97626" w:rsidP="00E97626">
      <w:pPr>
        <w:pStyle w:val="PlainText"/>
      </w:pPr>
      <w:r w:rsidRPr="001E26AA">
        <w:t>NO</w:t>
      </w:r>
      <w:r>
        <w:t>P</w:t>
      </w:r>
      <w:r w:rsidRPr="001E26AA">
        <w:t xml:space="preserve">ROM – Disable </w:t>
      </w:r>
      <w:r>
        <w:t>boot</w:t>
      </w:r>
      <w:r w:rsidRPr="001E26AA">
        <w:t xml:space="preserve"> </w:t>
      </w:r>
      <w:r>
        <w:t>P</w:t>
      </w:r>
      <w:r w:rsidRPr="001E26AA">
        <w:t>ROM</w:t>
      </w:r>
      <w:r>
        <w:t xml:space="preserve"> (emulated switch 7 off)</w:t>
      </w:r>
      <w:r w:rsidRPr="001E26AA">
        <w:t>.</w:t>
      </w:r>
    </w:p>
    <w:p w14:paraId="09E23A6B" w14:textId="77777777" w:rsidR="00E97626" w:rsidRPr="001E26AA" w:rsidRDefault="00E97626" w:rsidP="00E97626">
      <w:pPr>
        <w:pStyle w:val="PlainText"/>
      </w:pPr>
      <w:r w:rsidRPr="001E26AA">
        <w:t xml:space="preserve">DEBUG – </w:t>
      </w:r>
      <w:r>
        <w:t>E</w:t>
      </w:r>
      <w:r w:rsidRPr="001E26AA">
        <w:t>nable debug tracing, useful for debugging software. One or more debug levels may be selected at any given time. Several debug tracing levels are provided:</w:t>
      </w:r>
    </w:p>
    <w:p w14:paraId="46E7CE92" w14:textId="77777777" w:rsidR="00E97626" w:rsidRPr="001E26AA" w:rsidRDefault="00E97626" w:rsidP="00E97626">
      <w:pPr>
        <w:pStyle w:val="PlainText"/>
        <w:numPr>
          <w:ilvl w:val="0"/>
          <w:numId w:val="11"/>
        </w:numPr>
      </w:pPr>
      <w:r w:rsidRPr="001E26AA">
        <w:t>ERROR – Error messages, these are bugs in the simulation or in the way a program running on the simulator accesses the controller. This message level is on by default.</w:t>
      </w:r>
    </w:p>
    <w:p w14:paraId="45EC9D9E" w14:textId="77777777" w:rsidR="00E97626" w:rsidRPr="001E26AA" w:rsidRDefault="00E97626" w:rsidP="00E97626">
      <w:pPr>
        <w:pStyle w:val="PlainText"/>
        <w:numPr>
          <w:ilvl w:val="0"/>
          <w:numId w:val="11"/>
        </w:numPr>
      </w:pPr>
      <w:r w:rsidRPr="001E26AA">
        <w:t xml:space="preserve">SEEK – Seek messages, related to head </w:t>
      </w:r>
      <w:proofErr w:type="gramStart"/>
      <w:r w:rsidRPr="001E26AA">
        <w:t>positioning</w:t>
      </w:r>
      <w:proofErr w:type="gramEnd"/>
    </w:p>
    <w:p w14:paraId="2167836D" w14:textId="77777777" w:rsidR="00E97626" w:rsidRPr="001E26AA" w:rsidRDefault="00E97626" w:rsidP="00E97626">
      <w:pPr>
        <w:pStyle w:val="PlainText"/>
        <w:numPr>
          <w:ilvl w:val="0"/>
          <w:numId w:val="11"/>
        </w:numPr>
      </w:pPr>
      <w:r w:rsidRPr="001E26AA">
        <w:t>CMD – Disk controller commands</w:t>
      </w:r>
    </w:p>
    <w:p w14:paraId="1B29BBF3" w14:textId="77777777" w:rsidR="00E97626" w:rsidRPr="001E26AA" w:rsidRDefault="00E97626" w:rsidP="00E97626">
      <w:pPr>
        <w:pStyle w:val="PlainText"/>
        <w:numPr>
          <w:ilvl w:val="0"/>
          <w:numId w:val="11"/>
        </w:numPr>
      </w:pPr>
      <w:r w:rsidRPr="001E26AA">
        <w:t xml:space="preserve">RDDATA – Read Data </w:t>
      </w:r>
      <w:proofErr w:type="gramStart"/>
      <w:r w:rsidRPr="001E26AA">
        <w:t>messaging</w:t>
      </w:r>
      <w:proofErr w:type="gramEnd"/>
    </w:p>
    <w:p w14:paraId="2B1C1A77" w14:textId="77777777" w:rsidR="00E97626" w:rsidRPr="001E26AA" w:rsidRDefault="00E97626" w:rsidP="00E97626">
      <w:pPr>
        <w:pStyle w:val="PlainText"/>
        <w:numPr>
          <w:ilvl w:val="0"/>
          <w:numId w:val="11"/>
        </w:numPr>
      </w:pPr>
      <w:r w:rsidRPr="001E26AA">
        <w:t xml:space="preserve">WRDATA – Write Data </w:t>
      </w:r>
      <w:proofErr w:type="gramStart"/>
      <w:r w:rsidRPr="001E26AA">
        <w:t>messaging</w:t>
      </w:r>
      <w:proofErr w:type="gramEnd"/>
    </w:p>
    <w:p w14:paraId="7030221E" w14:textId="77777777" w:rsidR="00E97626" w:rsidRPr="001E26AA" w:rsidRDefault="00E97626" w:rsidP="00E97626">
      <w:pPr>
        <w:pStyle w:val="PlainText"/>
        <w:numPr>
          <w:ilvl w:val="0"/>
          <w:numId w:val="11"/>
        </w:numPr>
      </w:pPr>
      <w:r w:rsidRPr="001E26AA">
        <w:t>STATUS – Status register reading</w:t>
      </w:r>
    </w:p>
    <w:p w14:paraId="0199BF68" w14:textId="77777777" w:rsidR="00E97626" w:rsidRPr="001E26AA" w:rsidRDefault="00E97626" w:rsidP="00E97626">
      <w:pPr>
        <w:pStyle w:val="PlainText"/>
        <w:numPr>
          <w:ilvl w:val="0"/>
          <w:numId w:val="11"/>
        </w:numPr>
      </w:pPr>
      <w:r w:rsidRPr="001E26AA">
        <w:t>VERBOSE – Extra verbosity for debugging</w:t>
      </w:r>
    </w:p>
    <w:p w14:paraId="0250987B" w14:textId="77777777" w:rsidR="00E97626" w:rsidRDefault="00E97626" w:rsidP="00E97626">
      <w:pPr>
        <w:pStyle w:val="PlainText"/>
      </w:pPr>
      <w:r w:rsidRPr="001E26AA">
        <w:t xml:space="preserve">NODEBUG – </w:t>
      </w:r>
      <w:r>
        <w:t>T</w:t>
      </w:r>
      <w:r w:rsidRPr="001E26AA">
        <w:t>urn off one or more debug message levels.</w:t>
      </w:r>
    </w:p>
    <w:p w14:paraId="68F653CA" w14:textId="77777777" w:rsidR="00E97626" w:rsidRPr="001E26AA" w:rsidRDefault="00E97626" w:rsidP="00C23E22">
      <w:pPr>
        <w:pStyle w:val="PlainText"/>
      </w:pPr>
      <w:r w:rsidRPr="001E26AA">
        <w:t xml:space="preserve">The </w:t>
      </w:r>
      <w:r>
        <w:t>TARBELL</w:t>
      </w:r>
      <w:r w:rsidRPr="001E26AA">
        <w:t xml:space="preserve"> </w:t>
      </w:r>
      <w:r>
        <w:t xml:space="preserve">controller </w:t>
      </w:r>
      <w:r w:rsidRPr="001E26AA">
        <w:t xml:space="preserve">supports four drives, labeled </w:t>
      </w:r>
      <w:r>
        <w:t>TARBELL0</w:t>
      </w:r>
      <w:r w:rsidRPr="001E26AA">
        <w:t xml:space="preserve"> through </w:t>
      </w:r>
      <w:r>
        <w:t>TARBELL3</w:t>
      </w:r>
      <w:r w:rsidRPr="001E26AA">
        <w:t xml:space="preserve">. If a drive is attached to a non-existent </w:t>
      </w:r>
      <w:r>
        <w:t>disk</w:t>
      </w:r>
      <w:r w:rsidRPr="001E26AA">
        <w:t xml:space="preserve"> file, the </w:t>
      </w:r>
      <w:r>
        <w:t>disk</w:t>
      </w:r>
      <w:r w:rsidRPr="001E26AA">
        <w:t xml:space="preserve"> file will be created</w:t>
      </w:r>
      <w:r>
        <w:t>.</w:t>
      </w:r>
    </w:p>
    <w:p w14:paraId="4CF95F0F" w14:textId="77777777" w:rsidR="00E97626" w:rsidRDefault="00E97626" w:rsidP="00E97626">
      <w:pPr>
        <w:pStyle w:val="Heading3"/>
      </w:pPr>
      <w:bookmarkStart w:id="199" w:name="_Toc140521713"/>
      <w:r>
        <w:lastRenderedPageBreak/>
        <w:t>TARBELL</w:t>
      </w:r>
      <w:r w:rsidRPr="001E26AA">
        <w:t xml:space="preserve"> </w:t>
      </w:r>
      <w:r>
        <w:t>Example Usage</w:t>
      </w:r>
      <w:bookmarkEnd w:id="199"/>
    </w:p>
    <w:p w14:paraId="15C0988B" w14:textId="77777777" w:rsidR="00E97626" w:rsidRDefault="00E97626" w:rsidP="00C23E22">
      <w:pPr>
        <w:pStyle w:val="PlainText"/>
      </w:pPr>
      <w:r>
        <w:t xml:space="preserve">Download </w:t>
      </w:r>
      <w:r w:rsidRPr="00B315F3">
        <w:t>CPM22-48K-SSSD.DSK</w:t>
      </w:r>
      <w:r>
        <w:t xml:space="preserve"> via </w:t>
      </w:r>
      <w:hyperlink r:id="rId42" w:history="1">
        <w:r w:rsidRPr="00B545B5">
          <w:rPr>
            <w:rStyle w:val="Hyperlink"/>
          </w:rPr>
          <w:t>https://deramp.com/downloads/altair/software/tarbell_floppy_controllers/single_density_controller/CPM%202.2%20(1982)/CPM22-48K-SSSD.DSK</w:t>
        </w:r>
        <w:r w:rsidRPr="00D549F8">
          <w:rPr>
            <w:rStyle w:val="Hyperlink"/>
          </w:rPr>
          <w:t xml:space="preserve"> for the Tarbell MDL-1011</w:t>
        </w:r>
      </w:hyperlink>
      <w:r>
        <w:t xml:space="preserve"> and then</w:t>
      </w:r>
    </w:p>
    <w:p w14:paraId="18A8DB06" w14:textId="77777777" w:rsidR="00E97626" w:rsidRDefault="00E97626" w:rsidP="00E97626">
      <w:pPr>
        <w:pStyle w:val="SIMCommand"/>
      </w:pPr>
      <w:r w:rsidRPr="001E26AA">
        <w:t xml:space="preserve">sim&gt; </w:t>
      </w:r>
      <w:r w:rsidRPr="00B315F3">
        <w:rPr>
          <w:b/>
        </w:rPr>
        <w:t>set cpu 48k</w:t>
      </w:r>
    </w:p>
    <w:p w14:paraId="20E73672" w14:textId="77777777" w:rsidR="00E97626" w:rsidRDefault="00E97626" w:rsidP="00E97626">
      <w:pPr>
        <w:pStyle w:val="SIMCommand"/>
      </w:pPr>
      <w:r>
        <w:t xml:space="preserve">sim&gt; </w:t>
      </w:r>
      <w:r w:rsidRPr="00B315F3">
        <w:rPr>
          <w:b/>
        </w:rPr>
        <w:t>set cpu 8080</w:t>
      </w:r>
    </w:p>
    <w:p w14:paraId="61206EE8" w14:textId="77777777" w:rsidR="00E97626" w:rsidRDefault="00E97626" w:rsidP="00E97626">
      <w:pPr>
        <w:pStyle w:val="SIMCommand"/>
      </w:pPr>
      <w:r>
        <w:t xml:space="preserve">sim&gt; </w:t>
      </w:r>
      <w:r w:rsidRPr="00B315F3">
        <w:rPr>
          <w:b/>
        </w:rPr>
        <w:t>set cpu noaltairrom</w:t>
      </w:r>
    </w:p>
    <w:p w14:paraId="344B9CAA" w14:textId="77777777" w:rsidR="00E97626" w:rsidRDefault="00E97626" w:rsidP="00E97626">
      <w:pPr>
        <w:pStyle w:val="SIMCommand"/>
      </w:pPr>
      <w:r>
        <w:t xml:space="preserve">sim&gt; </w:t>
      </w:r>
      <w:r w:rsidRPr="00B315F3">
        <w:rPr>
          <w:b/>
        </w:rPr>
        <w:t>set sio ansi</w:t>
      </w:r>
    </w:p>
    <w:p w14:paraId="53C5EC31" w14:textId="77777777" w:rsidR="00E97626" w:rsidRDefault="00E97626" w:rsidP="00E97626">
      <w:pPr>
        <w:pStyle w:val="SIMCommand"/>
        <w:rPr>
          <w:b/>
        </w:rPr>
      </w:pPr>
      <w:r>
        <w:t xml:space="preserve">sim&gt; </w:t>
      </w:r>
      <w:r w:rsidRPr="00B315F3">
        <w:rPr>
          <w:b/>
        </w:rPr>
        <w:t>set sio sleep</w:t>
      </w:r>
    </w:p>
    <w:p w14:paraId="6B02E3BF" w14:textId="77777777" w:rsidR="00E97626" w:rsidRPr="001E26AA" w:rsidRDefault="00E97626" w:rsidP="00E97626">
      <w:pPr>
        <w:pStyle w:val="SIMCommand"/>
      </w:pPr>
      <w:r w:rsidRPr="001E26AA">
        <w:t xml:space="preserve">sim&gt; </w:t>
      </w:r>
      <w:r w:rsidRPr="001E26AA">
        <w:rPr>
          <w:b/>
        </w:rPr>
        <w:t xml:space="preserve">set </w:t>
      </w:r>
      <w:r>
        <w:rPr>
          <w:b/>
        </w:rPr>
        <w:t>tarbell</w:t>
      </w:r>
      <w:r w:rsidRPr="001E26AA">
        <w:rPr>
          <w:b/>
        </w:rPr>
        <w:t xml:space="preserve"> ena</w:t>
      </w:r>
      <w:r>
        <w:rPr>
          <w:b/>
        </w:rPr>
        <w:t>ble</w:t>
      </w:r>
      <w:r>
        <w:rPr>
          <w:b/>
        </w:rPr>
        <w:tab/>
      </w:r>
      <w:r>
        <w:rPr>
          <w:b/>
        </w:rPr>
        <w:tab/>
      </w:r>
      <w:r w:rsidRPr="00872B69">
        <w:rPr>
          <w:b/>
        </w:rPr>
        <w:tab/>
      </w:r>
      <w:r w:rsidRPr="00872B69">
        <w:rPr>
          <w:b/>
        </w:rPr>
        <w:tab/>
      </w:r>
      <w:r w:rsidR="00C23E22">
        <w:t>;</w:t>
      </w:r>
      <w:r w:rsidRPr="001E26AA">
        <w:t xml:space="preserve"> enable </w:t>
      </w:r>
      <w:r>
        <w:t xml:space="preserve">Tarbell </w:t>
      </w:r>
      <w:r w:rsidRPr="001E26AA">
        <w:t>Controller</w:t>
      </w:r>
    </w:p>
    <w:p w14:paraId="68E80F52" w14:textId="77777777" w:rsidR="00E97626" w:rsidRDefault="00E97626" w:rsidP="00E97626">
      <w:pPr>
        <w:pStyle w:val="SIMCommand"/>
      </w:pPr>
      <w:r>
        <w:t xml:space="preserve">sim&gt; </w:t>
      </w:r>
      <w:r w:rsidRPr="004D0DEB">
        <w:rPr>
          <w:b/>
          <w:bCs/>
        </w:rPr>
        <w:t xml:space="preserve">set tarbell </w:t>
      </w:r>
      <w:r>
        <w:rPr>
          <w:b/>
          <w:bCs/>
        </w:rPr>
        <w:t>model=sd</w:t>
      </w:r>
      <w:r>
        <w:rPr>
          <w:b/>
          <w:bCs/>
        </w:rPr>
        <w:tab/>
      </w:r>
      <w:r>
        <w:tab/>
      </w:r>
      <w:r>
        <w:tab/>
      </w:r>
      <w:r>
        <w:tab/>
      </w:r>
      <w:r w:rsidR="00C23E22">
        <w:t>;</w:t>
      </w:r>
      <w:r>
        <w:t xml:space="preserve"> single density cont</w:t>
      </w:r>
      <w:r w:rsidR="00EB6BCE">
        <w:t>r</w:t>
      </w:r>
      <w:r>
        <w:t>oller</w:t>
      </w:r>
    </w:p>
    <w:p w14:paraId="29A09D39" w14:textId="77777777" w:rsidR="00E97626" w:rsidRDefault="00E97626" w:rsidP="00E97626">
      <w:pPr>
        <w:pStyle w:val="SIMCommand"/>
      </w:pPr>
      <w:r>
        <w:t xml:space="preserve">sim&gt; </w:t>
      </w:r>
      <w:r w:rsidRPr="004D0DEB">
        <w:rPr>
          <w:b/>
          <w:bCs/>
        </w:rPr>
        <w:t>set tarbell debug=ERROR</w:t>
      </w:r>
      <w:r>
        <w:tab/>
      </w:r>
      <w:r>
        <w:tab/>
      </w:r>
      <w:r>
        <w:tab/>
      </w:r>
      <w:r w:rsidR="00C23E22">
        <w:t>;</w:t>
      </w:r>
      <w:r>
        <w:t xml:space="preserve"> show debug ERROR messages</w:t>
      </w:r>
    </w:p>
    <w:p w14:paraId="11BC64C8" w14:textId="77777777" w:rsidR="00E97626" w:rsidRDefault="00E97626" w:rsidP="00EB6BCE">
      <w:pPr>
        <w:pStyle w:val="SIMCommand"/>
        <w:ind w:left="5760" w:hanging="5400"/>
      </w:pPr>
      <w:r w:rsidRPr="001E26AA">
        <w:t xml:space="preserve">sim&gt; </w:t>
      </w:r>
      <w:r w:rsidRPr="00B315F3">
        <w:rPr>
          <w:b/>
        </w:rPr>
        <w:t>attach tarbell</w:t>
      </w:r>
      <w:r>
        <w:rPr>
          <w:b/>
        </w:rPr>
        <w:t>0</w:t>
      </w:r>
      <w:r w:rsidRPr="00B315F3">
        <w:rPr>
          <w:b/>
        </w:rPr>
        <w:t xml:space="preserve"> CPM22-48K-SSSD.DSK</w:t>
      </w:r>
      <w:r>
        <w:tab/>
      </w:r>
      <w:r w:rsidR="00C23E22">
        <w:t>;</w:t>
      </w:r>
      <w:r w:rsidRPr="001E26AA">
        <w:t xml:space="preserve"> attach CP/M boot disk to </w:t>
      </w:r>
      <w:r>
        <w:t>TARBELL</w:t>
      </w:r>
      <w:r w:rsidRPr="001E26AA">
        <w:t xml:space="preserve">0 </w:t>
      </w:r>
      <w:proofErr w:type="gramStart"/>
      <w:r w:rsidRPr="001E26AA">
        <w:t>drive</w:t>
      </w:r>
      <w:proofErr w:type="gramEnd"/>
    </w:p>
    <w:p w14:paraId="037314AB" w14:textId="77777777" w:rsidR="00E97626" w:rsidRPr="001E26AA" w:rsidRDefault="00E97626" w:rsidP="00E97626">
      <w:pPr>
        <w:pStyle w:val="SIMCommand"/>
      </w:pPr>
      <w:r w:rsidRPr="001E26AA">
        <w:t xml:space="preserve">sim&gt; </w:t>
      </w:r>
      <w:r w:rsidRPr="00B315F3">
        <w:rPr>
          <w:b/>
        </w:rPr>
        <w:t>boot tarbell</w:t>
      </w:r>
      <w:r>
        <w:rPr>
          <w:b/>
        </w:rPr>
        <w:t>0</w:t>
      </w:r>
      <w:r>
        <w:rPr>
          <w:b/>
        </w:rPr>
        <w:tab/>
      </w:r>
      <w:r>
        <w:rPr>
          <w:b/>
        </w:rPr>
        <w:tab/>
      </w:r>
      <w:r>
        <w:rPr>
          <w:b/>
        </w:rPr>
        <w:tab/>
      </w:r>
      <w:r w:rsidRPr="00872B69">
        <w:rPr>
          <w:b/>
        </w:rPr>
        <w:tab/>
      </w:r>
      <w:r w:rsidRPr="00872B69">
        <w:rPr>
          <w:b/>
        </w:rPr>
        <w:tab/>
      </w:r>
      <w:r w:rsidR="00C23E22">
        <w:t>;</w:t>
      </w:r>
      <w:r w:rsidRPr="00B315F3">
        <w:t xml:space="preserve"> boot </w:t>
      </w:r>
      <w:r>
        <w:t>CPM22.DSK (or “g 0</w:t>
      </w:r>
      <w:proofErr w:type="gramStart"/>
      <w:r>
        <w:t>”)</w:t>
      </w:r>
      <w:r w:rsidRPr="00B315F3">
        <w:t>it</w:t>
      </w:r>
      <w:proofErr w:type="gramEnd"/>
    </w:p>
    <w:p w14:paraId="70EC8696" w14:textId="77777777" w:rsidR="00E97626" w:rsidRPr="00306CE1" w:rsidRDefault="00E97626" w:rsidP="00E97626">
      <w:pPr>
        <w:pStyle w:val="NurText12"/>
      </w:pPr>
      <w:r>
        <w:t>CP/M disk images supporting the Tarbell MDL-1011 floppy disk interface are available at</w:t>
      </w:r>
      <w:r w:rsidR="00C23E22">
        <w:t xml:space="preserve"> </w:t>
      </w:r>
      <w:hyperlink r:id="rId43" w:history="1">
        <w:r w:rsidR="00C23E22" w:rsidRPr="00542623">
          <w:rPr>
            <w:rStyle w:val="Hyperlink"/>
          </w:rPr>
          <w:t>https://deramp.com/downloads/altair/software/tarbell_floppy_controllers/single_density_controller/</w:t>
        </w:r>
      </w:hyperlink>
      <w:r w:rsidR="00C23E22">
        <w:t>.</w:t>
      </w:r>
    </w:p>
    <w:p w14:paraId="3CF4179D" w14:textId="77777777" w:rsidR="00E97626" w:rsidRPr="001E26AA" w:rsidRDefault="00E97626" w:rsidP="00E97626">
      <w:pPr>
        <w:pStyle w:val="Heading3"/>
      </w:pPr>
      <w:bookmarkStart w:id="200" w:name="_Toc140521714"/>
      <w:r>
        <w:t>TARBELL</w:t>
      </w:r>
      <w:r w:rsidRPr="001E26AA">
        <w:t xml:space="preserve"> Controller Limitations</w:t>
      </w:r>
      <w:bookmarkEnd w:id="200"/>
    </w:p>
    <w:p w14:paraId="7B3AA3E5" w14:textId="77777777" w:rsidR="00E97626" w:rsidRDefault="00E97626" w:rsidP="00E97626">
      <w:pPr>
        <w:pStyle w:val="PlainText"/>
      </w:pPr>
      <w:r w:rsidRPr="001E26AA">
        <w:t xml:space="preserve">The </w:t>
      </w:r>
      <w:r>
        <w:t>TARBELL</w:t>
      </w:r>
      <w:r w:rsidRPr="001E26AA">
        <w:t xml:space="preserve"> controller </w:t>
      </w:r>
      <w:r>
        <w:t xml:space="preserve">does not currently support the WD17XX Type II command multibyte record flag (‘m’ bit 4), block length flag (‘b’ bit 3), or data address mark flag (‘a1a0’ bits 1-0), the Read Track Type III command, or the Type IV command interrupt condition flags (‘Ii’ bits 3-0). This functionality will be added </w:t>
      </w:r>
      <w:proofErr w:type="gramStart"/>
      <w:r>
        <w:t>at a later date</w:t>
      </w:r>
      <w:proofErr w:type="gramEnd"/>
      <w:r>
        <w:t>.</w:t>
      </w:r>
    </w:p>
    <w:p w14:paraId="13AE7B6F" w14:textId="77777777" w:rsidR="00E97626" w:rsidRDefault="00E97626" w:rsidP="00E97626">
      <w:pPr>
        <w:pStyle w:val="PlainText"/>
      </w:pPr>
      <w:r>
        <w:t>DMA is not currently supported by the TARBELL simulator.</w:t>
      </w:r>
    </w:p>
    <w:bookmarkEnd w:id="182"/>
    <w:p w14:paraId="27C212E3" w14:textId="77777777" w:rsidR="004D18BD" w:rsidRPr="001E26AA" w:rsidRDefault="004D18BD" w:rsidP="004D18BD">
      <w:pPr>
        <w:pStyle w:val="Heading1"/>
      </w:pPr>
      <w:r>
        <w:br w:type="page"/>
      </w:r>
      <w:bookmarkStart w:id="201" w:name="_Toc140521715"/>
      <w:r>
        <w:lastRenderedPageBreak/>
        <w:t>JADE Double D Floppy Disk Controller</w:t>
      </w:r>
      <w:r w:rsidRPr="001E26AA">
        <w:t xml:space="preserve"> Simulation</w:t>
      </w:r>
      <w:bookmarkEnd w:id="201"/>
    </w:p>
    <w:p w14:paraId="5B5B65D4" w14:textId="77777777" w:rsidR="004D18BD" w:rsidRPr="001E26AA" w:rsidRDefault="004D18BD" w:rsidP="004D18BD">
      <w:pPr>
        <w:pStyle w:val="PlainText"/>
      </w:pPr>
      <w:r>
        <w:t>JADE Double D Floppy Disk Controller</w:t>
      </w:r>
      <w:r w:rsidRPr="001E26AA">
        <w:t xml:space="preserve"> support was added by </w:t>
      </w:r>
      <w:r>
        <w:t>Patrick A. Linstruth</w:t>
      </w:r>
      <w:r w:rsidRPr="001E26AA">
        <w:t xml:space="preserve">, </w:t>
      </w:r>
      <w:hyperlink r:id="rId44" w:history="1">
        <w:r w:rsidR="005933ED" w:rsidRPr="00DB37A3">
          <w:rPr>
            <w:rStyle w:val="Hyperlink"/>
          </w:rPr>
          <w:t>patrick@deltecent.com</w:t>
        </w:r>
      </w:hyperlink>
      <w:r w:rsidR="005933ED">
        <w:t>.</w:t>
      </w:r>
    </w:p>
    <w:p w14:paraId="5C5E6E46" w14:textId="77777777" w:rsidR="004D18BD" w:rsidRPr="001E26AA" w:rsidRDefault="004D18BD" w:rsidP="004D18BD">
      <w:pPr>
        <w:pStyle w:val="Heading2"/>
      </w:pPr>
      <w:bookmarkStart w:id="202" w:name="_Toc140521716"/>
      <w:r w:rsidRPr="001E26AA">
        <w:t>Overview</w:t>
      </w:r>
      <w:bookmarkEnd w:id="202"/>
    </w:p>
    <w:p w14:paraId="2DB961BA" w14:textId="77777777" w:rsidR="004D18BD" w:rsidRDefault="004D18BD" w:rsidP="005131DC">
      <w:pPr>
        <w:pStyle w:val="PlainText"/>
      </w:pPr>
      <w:r w:rsidRPr="001E26AA">
        <w:t xml:space="preserve">The </w:t>
      </w:r>
      <w:r>
        <w:t>JADE Double D</w:t>
      </w:r>
      <w:r w:rsidRPr="001E26AA">
        <w:t xml:space="preserve"> </w:t>
      </w:r>
      <w:r>
        <w:t>Floppy Disk Controller</w:t>
      </w:r>
      <w:r w:rsidRPr="001E26AA">
        <w:t xml:space="preserve"> </w:t>
      </w:r>
      <w:r>
        <w:t>simulator is</w:t>
      </w:r>
      <w:r w:rsidRPr="001E26AA">
        <w:t xml:space="preserve"> </w:t>
      </w:r>
      <w:r w:rsidRPr="00791BFA">
        <w:t xml:space="preserve">capable of </w:t>
      </w:r>
      <w:r>
        <w:t xml:space="preserve">supporting </w:t>
      </w:r>
      <w:r w:rsidRPr="00791BFA">
        <w:t xml:space="preserve">single density and double density </w:t>
      </w:r>
      <w:r>
        <w:t xml:space="preserve">8” media </w:t>
      </w:r>
      <w:r w:rsidRPr="001E26AA">
        <w:t xml:space="preserve">with </w:t>
      </w:r>
      <w:r>
        <w:t>77</w:t>
      </w:r>
      <w:r w:rsidRPr="001E26AA">
        <w:t xml:space="preserve"> tracks</w:t>
      </w:r>
      <w:r>
        <w:t xml:space="preserve"> and </w:t>
      </w:r>
      <w:proofErr w:type="gramStart"/>
      <w:r>
        <w:t>128 byte</w:t>
      </w:r>
      <w:proofErr w:type="gramEnd"/>
      <w:r>
        <w:t xml:space="preserve"> sectors</w:t>
      </w:r>
      <w:r w:rsidRPr="001E26AA">
        <w:t>.</w:t>
      </w:r>
      <w:r>
        <w:t xml:space="preserve"> Single and double density diskettes may be mixed on a drive-by-drive basis. Single density disks have 26 sectors per track. Double density </w:t>
      </w:r>
      <w:proofErr w:type="gramStart"/>
      <w:r>
        <w:t>have</w:t>
      </w:r>
      <w:proofErr w:type="gramEnd"/>
      <w:r>
        <w:t xml:space="preserve"> 50. The simulated controller includes a PROM bootstrap loader located at F000H. The PROM has been patched to utilize the MITS 88-2SIO. </w:t>
      </w:r>
      <w:r w:rsidRPr="001E26AA">
        <w:t xml:space="preserve">Using the </w:t>
      </w:r>
      <w:r>
        <w:t>simulated Jade Double D</w:t>
      </w:r>
      <w:r w:rsidRPr="001E26AA">
        <w:t xml:space="preserve"> </w:t>
      </w:r>
      <w:r>
        <w:t xml:space="preserve">floppy </w:t>
      </w:r>
      <w:r w:rsidRPr="001E26AA">
        <w:t xml:space="preserve">disk </w:t>
      </w:r>
      <w:r>
        <w:t>controller</w:t>
      </w:r>
      <w:r w:rsidRPr="001E26AA">
        <w:t>, it is possible to</w:t>
      </w:r>
      <w:r>
        <w:t xml:space="preserve"> load and</w:t>
      </w:r>
      <w:r w:rsidRPr="001E26AA">
        <w:t xml:space="preserve"> run CP/M </w:t>
      </w:r>
      <w:r>
        <w:t>2.2 as was provided by JADE Computer Products</w:t>
      </w:r>
      <w:r w:rsidRPr="001E26AA">
        <w:t>.</w:t>
      </w:r>
    </w:p>
    <w:p w14:paraId="3BE6DE6F" w14:textId="77777777" w:rsidR="004D18BD" w:rsidRPr="001E26AA" w:rsidRDefault="004D18BD" w:rsidP="004D18BD">
      <w:pPr>
        <w:pStyle w:val="Heading3"/>
      </w:pPr>
      <w:bookmarkStart w:id="203" w:name="_Toc140521717"/>
      <w:r>
        <w:t xml:space="preserve">JADE Double D </w:t>
      </w:r>
      <w:r w:rsidRPr="001E26AA">
        <w:t>Controller Parameters</w:t>
      </w:r>
      <w:bookmarkEnd w:id="203"/>
    </w:p>
    <w:p w14:paraId="22F01534" w14:textId="77777777" w:rsidR="004D18BD" w:rsidRDefault="004D18BD" w:rsidP="004D18BD">
      <w:pPr>
        <w:pStyle w:val="PlainText"/>
      </w:pPr>
      <w:r w:rsidRPr="001E26AA">
        <w:t xml:space="preserve">The </w:t>
      </w:r>
      <w:r>
        <w:t>JADEDD</w:t>
      </w:r>
      <w:r w:rsidRPr="001E26AA">
        <w:t xml:space="preserve"> controller supports several parameters which can be configured </w:t>
      </w:r>
      <w:r w:rsidR="00D955FC">
        <w:t>in</w:t>
      </w:r>
      <w:r w:rsidRPr="001E26AA">
        <w:t xml:space="preserve"> the simulator:</w:t>
      </w:r>
    </w:p>
    <w:p w14:paraId="6F6A2D4D" w14:textId="77777777" w:rsidR="004D18BD" w:rsidRDefault="004D18BD" w:rsidP="004D18BD">
      <w:pPr>
        <w:pStyle w:val="PlainText"/>
      </w:pPr>
      <w:r>
        <w:t>IOBASE – Change I/O port address</w:t>
      </w:r>
      <w:r w:rsidR="00A14F09">
        <w:t>.</w:t>
      </w:r>
    </w:p>
    <w:p w14:paraId="5758D2C4" w14:textId="77777777" w:rsidR="004D18BD" w:rsidRDefault="004D18BD" w:rsidP="004D18BD">
      <w:pPr>
        <w:pStyle w:val="PlainText"/>
      </w:pPr>
      <w:r>
        <w:t>MEMBASE – Change memory bank window base address</w:t>
      </w:r>
      <w:r w:rsidR="00A14F09">
        <w:t>.</w:t>
      </w:r>
    </w:p>
    <w:p w14:paraId="059A8359" w14:textId="77777777" w:rsidR="004D18BD" w:rsidRDefault="004D18BD" w:rsidP="004D18BD">
      <w:pPr>
        <w:pStyle w:val="PlainText"/>
      </w:pPr>
      <w:r>
        <w:t>WRTPROT – Enable write protect</w:t>
      </w:r>
      <w:r w:rsidR="00A14F09">
        <w:t>.</w:t>
      </w:r>
    </w:p>
    <w:p w14:paraId="13AD8E27" w14:textId="77777777" w:rsidR="004D18BD" w:rsidRPr="001E26AA" w:rsidRDefault="004D18BD" w:rsidP="004D18BD">
      <w:pPr>
        <w:pStyle w:val="PlainText"/>
      </w:pPr>
      <w:r>
        <w:t>WRTENB – Enable writing to disks</w:t>
      </w:r>
      <w:r w:rsidR="00A14F09">
        <w:t>.</w:t>
      </w:r>
    </w:p>
    <w:p w14:paraId="04333714" w14:textId="77777777" w:rsidR="004D18BD" w:rsidRPr="001E26AA" w:rsidRDefault="004D18BD" w:rsidP="004D18BD">
      <w:pPr>
        <w:pStyle w:val="PlainText"/>
      </w:pPr>
      <w:r>
        <w:t>P</w:t>
      </w:r>
      <w:r w:rsidRPr="001E26AA">
        <w:t xml:space="preserve">ROM – Enable </w:t>
      </w:r>
      <w:r>
        <w:t>boot</w:t>
      </w:r>
      <w:r w:rsidRPr="001E26AA">
        <w:t xml:space="preserve"> </w:t>
      </w:r>
      <w:r>
        <w:t>P</w:t>
      </w:r>
      <w:r w:rsidRPr="001E26AA">
        <w:t xml:space="preserve">ROM at </w:t>
      </w:r>
      <w:r>
        <w:t>F</w:t>
      </w:r>
      <w:r w:rsidRPr="001E26AA">
        <w:t>000</w:t>
      </w:r>
      <w:r w:rsidR="00A14F09">
        <w:t>.</w:t>
      </w:r>
    </w:p>
    <w:p w14:paraId="3BD4A3A0" w14:textId="77777777" w:rsidR="004D18BD" w:rsidRDefault="004D18BD" w:rsidP="004D18BD">
      <w:pPr>
        <w:pStyle w:val="PlainText"/>
      </w:pPr>
      <w:r w:rsidRPr="001E26AA">
        <w:t>NO</w:t>
      </w:r>
      <w:r>
        <w:t>P</w:t>
      </w:r>
      <w:r w:rsidRPr="001E26AA">
        <w:t xml:space="preserve">ROM – Disable </w:t>
      </w:r>
      <w:r>
        <w:t>boot</w:t>
      </w:r>
      <w:r w:rsidRPr="001E26AA">
        <w:t xml:space="preserve"> </w:t>
      </w:r>
      <w:r>
        <w:t>P</w:t>
      </w:r>
      <w:r w:rsidRPr="001E26AA">
        <w:t>ROM</w:t>
      </w:r>
      <w:r w:rsidR="00A14F09">
        <w:t>.</w:t>
      </w:r>
    </w:p>
    <w:p w14:paraId="67961527" w14:textId="77777777" w:rsidR="004D18BD" w:rsidRDefault="004D18BD" w:rsidP="004D18BD">
      <w:pPr>
        <w:pStyle w:val="PlainText"/>
      </w:pPr>
      <w:r>
        <w:t>VERBOSE – Enable operational status messages</w:t>
      </w:r>
      <w:r w:rsidR="00A14F09">
        <w:t>.</w:t>
      </w:r>
    </w:p>
    <w:p w14:paraId="03B665D1" w14:textId="77777777" w:rsidR="004D18BD" w:rsidRPr="001E26AA" w:rsidRDefault="004D18BD" w:rsidP="004D18BD">
      <w:pPr>
        <w:pStyle w:val="PlainText"/>
      </w:pPr>
      <w:r>
        <w:t>QUIET – Disable operational status messages</w:t>
      </w:r>
      <w:r w:rsidR="00A14F09">
        <w:t>.</w:t>
      </w:r>
    </w:p>
    <w:p w14:paraId="076CC4F1" w14:textId="77777777" w:rsidR="004D18BD" w:rsidRPr="001E26AA" w:rsidRDefault="004D18BD" w:rsidP="004D18BD">
      <w:pPr>
        <w:pStyle w:val="PlainText"/>
      </w:pPr>
      <w:r w:rsidRPr="001E26AA">
        <w:t xml:space="preserve">DEBUG – </w:t>
      </w:r>
      <w:r w:rsidR="00D955FC">
        <w:t>E</w:t>
      </w:r>
      <w:r w:rsidRPr="001E26AA">
        <w:t>nable debug tracing, useful for debugging software. One or more debug levels may be selected at any given time. Several debug tracing levels are provided:</w:t>
      </w:r>
    </w:p>
    <w:p w14:paraId="72CC05FF" w14:textId="77777777" w:rsidR="004D18BD" w:rsidRPr="001E26AA" w:rsidRDefault="004D18BD" w:rsidP="004D18BD">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80F0D89" w14:textId="77777777" w:rsidR="004D18BD" w:rsidRPr="001E26AA" w:rsidRDefault="004D18BD" w:rsidP="004D18BD">
      <w:pPr>
        <w:pStyle w:val="PlainText"/>
        <w:numPr>
          <w:ilvl w:val="0"/>
          <w:numId w:val="11"/>
        </w:numPr>
      </w:pPr>
      <w:r w:rsidRPr="001E26AA">
        <w:t>CMD – Disk controller commands</w:t>
      </w:r>
    </w:p>
    <w:p w14:paraId="14870B07" w14:textId="77777777" w:rsidR="004D18BD" w:rsidRPr="001E26AA" w:rsidRDefault="004D18BD" w:rsidP="004D18BD">
      <w:pPr>
        <w:pStyle w:val="PlainText"/>
        <w:numPr>
          <w:ilvl w:val="0"/>
          <w:numId w:val="11"/>
        </w:numPr>
      </w:pPr>
      <w:r w:rsidRPr="001E26AA">
        <w:t xml:space="preserve">RDDATA – Read Data </w:t>
      </w:r>
      <w:proofErr w:type="gramStart"/>
      <w:r w:rsidRPr="001E26AA">
        <w:t>messaging</w:t>
      </w:r>
      <w:proofErr w:type="gramEnd"/>
    </w:p>
    <w:p w14:paraId="1BBEBF3F" w14:textId="77777777" w:rsidR="004D18BD" w:rsidRDefault="004D18BD" w:rsidP="004D18BD">
      <w:pPr>
        <w:pStyle w:val="PlainText"/>
        <w:numPr>
          <w:ilvl w:val="0"/>
          <w:numId w:val="11"/>
        </w:numPr>
      </w:pPr>
      <w:r w:rsidRPr="001E26AA">
        <w:t xml:space="preserve">WRDATA – Write Data </w:t>
      </w:r>
      <w:proofErr w:type="gramStart"/>
      <w:r w:rsidRPr="001E26AA">
        <w:t>messaging</w:t>
      </w:r>
      <w:proofErr w:type="gramEnd"/>
    </w:p>
    <w:p w14:paraId="7FBB9419" w14:textId="77777777" w:rsidR="004D18BD" w:rsidRPr="001E26AA" w:rsidRDefault="004D18BD" w:rsidP="004D18BD">
      <w:pPr>
        <w:pStyle w:val="PlainText"/>
        <w:numPr>
          <w:ilvl w:val="0"/>
          <w:numId w:val="11"/>
        </w:numPr>
      </w:pPr>
      <w:r>
        <w:t>FORMAT – Format Track messaging</w:t>
      </w:r>
    </w:p>
    <w:p w14:paraId="5A2D7678" w14:textId="77777777" w:rsidR="004D18BD" w:rsidRPr="001E26AA" w:rsidRDefault="004D18BD" w:rsidP="004D18BD">
      <w:pPr>
        <w:pStyle w:val="PlainText"/>
        <w:numPr>
          <w:ilvl w:val="0"/>
          <w:numId w:val="11"/>
        </w:numPr>
      </w:pPr>
      <w:r w:rsidRPr="001E26AA">
        <w:t>VERBOSE – Extra verbosity for debugging</w:t>
      </w:r>
    </w:p>
    <w:p w14:paraId="1D26CF4F" w14:textId="77777777" w:rsidR="004D18BD" w:rsidRDefault="004D18BD" w:rsidP="004D18BD">
      <w:pPr>
        <w:pStyle w:val="PlainText"/>
      </w:pPr>
      <w:r w:rsidRPr="001E26AA">
        <w:t xml:space="preserve">NODEBUG – </w:t>
      </w:r>
      <w:r w:rsidR="00D955FC">
        <w:t>T</w:t>
      </w:r>
      <w:r w:rsidRPr="001E26AA">
        <w:t>urn off one or more debug message levels.</w:t>
      </w:r>
    </w:p>
    <w:p w14:paraId="74EBCAE2" w14:textId="77777777" w:rsidR="004D18BD" w:rsidRPr="001E26AA" w:rsidRDefault="004D18BD" w:rsidP="004D18BD">
      <w:pPr>
        <w:pStyle w:val="NurText12"/>
      </w:pPr>
      <w:r w:rsidRPr="001E26AA">
        <w:t xml:space="preserve">The </w:t>
      </w:r>
      <w:r>
        <w:t>JADEDD</w:t>
      </w:r>
      <w:r w:rsidRPr="001E26AA">
        <w:t xml:space="preserve"> </w:t>
      </w:r>
      <w:r>
        <w:t xml:space="preserve">controller </w:t>
      </w:r>
      <w:r w:rsidRPr="001E26AA">
        <w:t>supports four drive</w:t>
      </w:r>
      <w:r>
        <w:t xml:space="preserve"> units</w:t>
      </w:r>
      <w:r w:rsidRPr="001E26AA">
        <w:t xml:space="preserve">, labeled </w:t>
      </w:r>
      <w:r>
        <w:t>JADEDD0</w:t>
      </w:r>
      <w:r w:rsidRPr="001E26AA">
        <w:t xml:space="preserve"> through </w:t>
      </w:r>
      <w:r>
        <w:t>JADEDD3</w:t>
      </w:r>
      <w:r w:rsidRPr="001E26AA">
        <w:t xml:space="preserve">. If a drive is attached to a non-existent </w:t>
      </w:r>
      <w:r>
        <w:t>disk</w:t>
      </w:r>
      <w:r w:rsidRPr="001E26AA">
        <w:t xml:space="preserve"> file, the </w:t>
      </w:r>
      <w:r>
        <w:t>disk</w:t>
      </w:r>
      <w:r w:rsidRPr="001E26AA">
        <w:t xml:space="preserve"> file will be created</w:t>
      </w:r>
      <w:r>
        <w:t>.</w:t>
      </w:r>
    </w:p>
    <w:p w14:paraId="14D3415B" w14:textId="77777777" w:rsidR="004D18BD" w:rsidRPr="001E26AA" w:rsidRDefault="004D18BD" w:rsidP="004D18BD">
      <w:pPr>
        <w:pStyle w:val="Heading3"/>
      </w:pPr>
      <w:bookmarkStart w:id="204" w:name="_Toc140521718"/>
      <w:r>
        <w:t>JADEDD</w:t>
      </w:r>
      <w:r w:rsidRPr="001E26AA">
        <w:t xml:space="preserve"> </w:t>
      </w:r>
      <w:r>
        <w:t>Example Usage</w:t>
      </w:r>
      <w:bookmarkEnd w:id="204"/>
    </w:p>
    <w:p w14:paraId="077F0047" w14:textId="77777777" w:rsidR="004D18BD" w:rsidRPr="001E26AA" w:rsidRDefault="004D18BD" w:rsidP="004D18BD">
      <w:pPr>
        <w:pStyle w:val="SIMCommand"/>
      </w:pPr>
      <w:r w:rsidRPr="001E26AA">
        <w:t xml:space="preserve">sim&gt; </w:t>
      </w:r>
      <w:r w:rsidRPr="001E26AA">
        <w:rPr>
          <w:b/>
        </w:rPr>
        <w:t xml:space="preserve">set </w:t>
      </w:r>
      <w:r>
        <w:rPr>
          <w:b/>
        </w:rPr>
        <w:t>jadedd</w:t>
      </w:r>
      <w:r w:rsidRPr="001E26AA">
        <w:rPr>
          <w:b/>
        </w:rPr>
        <w:t xml:space="preserve"> ena</w:t>
      </w:r>
      <w:r w:rsidRPr="001E26AA">
        <w:rPr>
          <w:b/>
        </w:rPr>
        <w:tab/>
      </w:r>
      <w:r w:rsidRPr="001E26AA">
        <w:tab/>
      </w:r>
      <w:r w:rsidRPr="001E26AA">
        <w:tab/>
      </w:r>
      <w:r>
        <w:tab/>
      </w:r>
      <w:r>
        <w:tab/>
      </w:r>
      <w:r w:rsidR="005131DC">
        <w:t>;</w:t>
      </w:r>
      <w:r w:rsidRPr="001E26AA">
        <w:t xml:space="preserve"> enable </w:t>
      </w:r>
      <w:r>
        <w:t>JADE DD</w:t>
      </w:r>
      <w:r w:rsidRPr="001E26AA">
        <w:t xml:space="preserve"> Controller</w:t>
      </w:r>
    </w:p>
    <w:p w14:paraId="2E3A4A75" w14:textId="77777777" w:rsidR="004D18BD" w:rsidRDefault="004D18BD" w:rsidP="004D18BD">
      <w:pPr>
        <w:pStyle w:val="SIMCommand"/>
      </w:pPr>
      <w:r w:rsidRPr="001E26AA">
        <w:t xml:space="preserve">sim&gt; </w:t>
      </w:r>
      <w:r w:rsidRPr="001E26AA">
        <w:rPr>
          <w:b/>
        </w:rPr>
        <w:t xml:space="preserve">attach </w:t>
      </w:r>
      <w:r>
        <w:rPr>
          <w:b/>
        </w:rPr>
        <w:t>jadedd0</w:t>
      </w:r>
      <w:r w:rsidRPr="001E26AA">
        <w:rPr>
          <w:b/>
        </w:rPr>
        <w:t xml:space="preserve"> </w:t>
      </w:r>
      <w:r>
        <w:rPr>
          <w:b/>
        </w:rPr>
        <w:t>jadedd-sd-sim-56k.dsk</w:t>
      </w:r>
      <w:r w:rsidRPr="001E26AA">
        <w:tab/>
      </w:r>
      <w:r w:rsidR="005131DC">
        <w:t>;</w:t>
      </w:r>
      <w:r w:rsidRPr="001E26AA">
        <w:t xml:space="preserve"> attach </w:t>
      </w:r>
      <w:r>
        <w:t xml:space="preserve">56K </w:t>
      </w:r>
      <w:r w:rsidRPr="001E26AA">
        <w:t xml:space="preserve">CP/M </w:t>
      </w:r>
      <w:r>
        <w:t>d</w:t>
      </w:r>
      <w:r w:rsidRPr="001E26AA">
        <w:t xml:space="preserve">isk </w:t>
      </w:r>
      <w:proofErr w:type="gramStart"/>
      <w:r>
        <w:t>image</w:t>
      </w:r>
      <w:proofErr w:type="gramEnd"/>
    </w:p>
    <w:p w14:paraId="0D4739DB" w14:textId="77777777" w:rsidR="004D18BD" w:rsidRDefault="004D18BD" w:rsidP="004D18BD">
      <w:pPr>
        <w:pStyle w:val="SIMCommand"/>
      </w:pPr>
      <w:r>
        <w:t xml:space="preserve">sim&gt; </w:t>
      </w:r>
      <w:r>
        <w:rPr>
          <w:b/>
          <w:bCs/>
        </w:rPr>
        <w:t>boot jadedd0</w:t>
      </w:r>
      <w:r>
        <w:rPr>
          <w:b/>
          <w:bCs/>
        </w:rPr>
        <w:tab/>
      </w:r>
      <w:r>
        <w:tab/>
      </w:r>
      <w:r>
        <w:tab/>
      </w:r>
      <w:r>
        <w:tab/>
      </w:r>
      <w:r>
        <w:tab/>
      </w:r>
      <w:r w:rsidR="005131DC">
        <w:t>;</w:t>
      </w:r>
      <w:r>
        <w:t xml:space="preserve"> boot jade56k.dsk (or “g f000”)</w:t>
      </w:r>
    </w:p>
    <w:p w14:paraId="008347C0" w14:textId="77777777" w:rsidR="004D18BD" w:rsidRPr="003042B0" w:rsidRDefault="004D18BD" w:rsidP="004D18BD">
      <w:pPr>
        <w:pStyle w:val="NurText12"/>
      </w:pPr>
      <w:r>
        <w:t xml:space="preserve">CP/M 2.2 disk images supporting the JADE Double D Disk Controller and 88-2SIO are available at: </w:t>
      </w:r>
      <w:hyperlink r:id="rId45" w:history="1">
        <w:r w:rsidRPr="009A5217">
          <w:rPr>
            <w:rStyle w:val="Hyperlink"/>
          </w:rPr>
          <w:t>https://github.com/deltecent/jadedd-cpm22</w:t>
        </w:r>
      </w:hyperlink>
    </w:p>
    <w:p w14:paraId="47644546" w14:textId="77777777" w:rsidR="004D18BD" w:rsidRPr="001E26AA" w:rsidRDefault="004D18BD" w:rsidP="004D18BD">
      <w:pPr>
        <w:pStyle w:val="Heading3"/>
      </w:pPr>
      <w:bookmarkStart w:id="205" w:name="_Toc140521719"/>
      <w:r>
        <w:lastRenderedPageBreak/>
        <w:t>JADE Double D</w:t>
      </w:r>
      <w:r w:rsidRPr="001E26AA">
        <w:t xml:space="preserve"> Controller Limitations</w:t>
      </w:r>
      <w:bookmarkEnd w:id="205"/>
    </w:p>
    <w:p w14:paraId="6CC274EE" w14:textId="77777777" w:rsidR="004D18BD" w:rsidRDefault="004D18BD" w:rsidP="004D18BD">
      <w:pPr>
        <w:pStyle w:val="PlainText"/>
      </w:pPr>
      <w:r w:rsidRPr="00791BFA">
        <w:t xml:space="preserve">The </w:t>
      </w:r>
      <w:r>
        <w:t xml:space="preserve">JADE </w:t>
      </w:r>
      <w:r w:rsidRPr="00791BFA">
        <w:t xml:space="preserve">Double D contains an on-board Z80A microprocessor with 2K of static memory. The on-board processor runs simultaneously with and transparent to </w:t>
      </w:r>
      <w:r>
        <w:t>the Altair’s 8080 or Z80 processor and memory</w:t>
      </w:r>
      <w:r w:rsidRPr="00791BFA">
        <w:t xml:space="preserve">. </w:t>
      </w:r>
      <w:r>
        <w:t>The Double D’s Z80A and on-board Disk Controller Module (DCM) software are only simulated. Although the simulator, like the actual hardware, loads the DCM from disk into memory bank 0 during the boot process (and can be examined/altered by the host CPU), the DCM code does not execute within the simulator. Changes to the DCM in RAM or on disk will not change how the emulator operates. This is also true for the Boot Loader Transient (BLT) module and FORMAT.COM.</w:t>
      </w:r>
    </w:p>
    <w:p w14:paraId="7B0CC658" w14:textId="77777777" w:rsidR="004D18BD" w:rsidRDefault="004D18BD" w:rsidP="004D18BD">
      <w:pPr>
        <w:pStyle w:val="PlainText"/>
      </w:pPr>
      <w:r>
        <w:t>The JADE Double D simulator is specifically designed to run CP/M 2.2 as distributed by JADE Computer Products as described in the “CP/M 2.2 – Double D – Release 2” software manual. Other versions of CP/M or operating systems designed to operate with the JADE Double D will likely not work with this simulator.</w:t>
      </w:r>
    </w:p>
    <w:p w14:paraId="34220FC9" w14:textId="77777777" w:rsidR="004D18BD" w:rsidRDefault="004D18BD" w:rsidP="004D18BD">
      <w:pPr>
        <w:pStyle w:val="PlainText"/>
      </w:pPr>
      <w:r>
        <w:t>When changing memory size, MOVCPM updates the BLT at track 0, sector 2, to match the new location of DDBIOS. Since the simulator emulates the BLT, the boot PROM built into the simulator determines this location by looking at the jump vector table at the beginning of DDBIOS (JMP INIT). If DDBIOS is modified such that INIT does not appear within the first 256 bytes of DDBIOS, this mechanism will not work, and CP/M will fail to load.</w:t>
      </w:r>
    </w:p>
    <w:p w14:paraId="19C46890" w14:textId="77777777" w:rsidR="004D18BD" w:rsidRDefault="004D18BD" w:rsidP="004D18BD">
      <w:pPr>
        <w:pStyle w:val="PlainText"/>
      </w:pPr>
      <w:r w:rsidRPr="001E26AA">
        <w:t xml:space="preserve">The </w:t>
      </w:r>
      <w:r>
        <w:t>JADE Double D</w:t>
      </w:r>
      <w:r w:rsidRPr="001E26AA">
        <w:t xml:space="preserve"> </w:t>
      </w:r>
      <w:r>
        <w:t>Disk C</w:t>
      </w:r>
      <w:r w:rsidRPr="001E26AA">
        <w:t xml:space="preserve">ontroller </w:t>
      </w:r>
      <w:r>
        <w:t>emulator does not currently support double-sided drives.</w:t>
      </w:r>
    </w:p>
    <w:p w14:paraId="1EEC2E49" w14:textId="77777777" w:rsidR="004D18BD" w:rsidRDefault="004D18BD" w:rsidP="004D18BD">
      <w:pPr>
        <w:pStyle w:val="PlainText"/>
      </w:pPr>
      <w:r>
        <w:t>The Serial Interface on the Double D is not supported.</w:t>
      </w:r>
    </w:p>
    <w:p w14:paraId="65B8756B" w14:textId="77777777" w:rsidR="00452941" w:rsidRPr="001E26AA" w:rsidRDefault="00F94A56" w:rsidP="00452941">
      <w:pPr>
        <w:pStyle w:val="Heading1"/>
      </w:pPr>
      <w:r>
        <w:br w:type="page"/>
      </w:r>
      <w:bookmarkStart w:id="206" w:name="_Toc140521720"/>
      <w:bookmarkStart w:id="207" w:name="_Toc28682210"/>
      <w:r w:rsidR="00452941">
        <w:lastRenderedPageBreak/>
        <w:t xml:space="preserve">iCOM </w:t>
      </w:r>
      <w:r w:rsidR="00452941" w:rsidRPr="00F94A56">
        <w:t>FD3712/FD3812 Flexible Disk System</w:t>
      </w:r>
      <w:r w:rsidR="00452941">
        <w:t xml:space="preserve"> </w:t>
      </w:r>
      <w:r w:rsidR="00452941" w:rsidRPr="001E26AA">
        <w:t>Simulation</w:t>
      </w:r>
      <w:bookmarkEnd w:id="206"/>
    </w:p>
    <w:p w14:paraId="707D6DF9" w14:textId="77777777" w:rsidR="00452941" w:rsidRPr="001E26AA" w:rsidRDefault="00452941" w:rsidP="00452941">
      <w:pPr>
        <w:pStyle w:val="PlainText"/>
      </w:pPr>
      <w:r>
        <w:t>iCOM FD3712/FD3812</w:t>
      </w:r>
      <w:r w:rsidRPr="001E26AA">
        <w:t xml:space="preserve"> support was added by </w:t>
      </w:r>
      <w:r>
        <w:t>Patrick A. Linstruth</w:t>
      </w:r>
      <w:r w:rsidRPr="001E26AA">
        <w:t xml:space="preserve">, </w:t>
      </w:r>
      <w:r>
        <w:t>patrick</w:t>
      </w:r>
      <w:r w:rsidRPr="001E26AA">
        <w:t>@</w:t>
      </w:r>
      <w:r>
        <w:t>deltecent</w:t>
      </w:r>
      <w:r w:rsidRPr="001E26AA">
        <w:t>.com.</w:t>
      </w:r>
    </w:p>
    <w:p w14:paraId="16F0DD13" w14:textId="77777777" w:rsidR="00452941" w:rsidRPr="001E26AA" w:rsidRDefault="00452941" w:rsidP="00452941">
      <w:pPr>
        <w:pStyle w:val="Heading2"/>
      </w:pPr>
      <w:bookmarkStart w:id="208" w:name="_Toc140521721"/>
      <w:r w:rsidRPr="001E26AA">
        <w:t>Overview</w:t>
      </w:r>
      <w:bookmarkEnd w:id="208"/>
    </w:p>
    <w:p w14:paraId="315DDFDF" w14:textId="77777777" w:rsidR="00452941" w:rsidRDefault="00452941" w:rsidP="00452941">
      <w:pPr>
        <w:rPr>
          <w:rFonts w:ascii="Arial" w:hAnsi="Arial"/>
          <w:color w:val="000000"/>
          <w:sz w:val="20"/>
        </w:rPr>
      </w:pPr>
      <w:r w:rsidRPr="001E26AA">
        <w:rPr>
          <w:rFonts w:ascii="Arial" w:hAnsi="Arial"/>
          <w:color w:val="000000"/>
          <w:sz w:val="20"/>
        </w:rPr>
        <w:t xml:space="preserve">The </w:t>
      </w:r>
      <w:r>
        <w:t xml:space="preserve">iCOM </w:t>
      </w:r>
      <w:r w:rsidRPr="00F94A56">
        <w:t>FD3712/FD3812 Flexible Disk System</w:t>
      </w:r>
      <w:r>
        <w:t xml:space="preserve"> </w:t>
      </w:r>
      <w:r>
        <w:rPr>
          <w:rFonts w:ascii="Arial" w:hAnsi="Arial"/>
          <w:color w:val="000000"/>
          <w:sz w:val="20"/>
        </w:rPr>
        <w:t>simulator is</w:t>
      </w:r>
      <w:r w:rsidRPr="001E26AA">
        <w:rPr>
          <w:rFonts w:ascii="Arial" w:hAnsi="Arial"/>
          <w:color w:val="000000"/>
          <w:sz w:val="20"/>
        </w:rPr>
        <w:t xml:space="preserve"> </w:t>
      </w:r>
      <w:r w:rsidRPr="00791BFA">
        <w:rPr>
          <w:rFonts w:ascii="Arial" w:hAnsi="Arial"/>
          <w:color w:val="000000"/>
          <w:sz w:val="20"/>
        </w:rPr>
        <w:t xml:space="preserve">capable of </w:t>
      </w:r>
      <w:r>
        <w:rPr>
          <w:rFonts w:ascii="Arial" w:hAnsi="Arial"/>
          <w:color w:val="000000"/>
          <w:sz w:val="20"/>
        </w:rPr>
        <w:t xml:space="preserve">supporting </w:t>
      </w:r>
      <w:r w:rsidRPr="00791BFA">
        <w:rPr>
          <w:rFonts w:ascii="Arial" w:hAnsi="Arial"/>
          <w:color w:val="000000"/>
          <w:sz w:val="20"/>
        </w:rPr>
        <w:t xml:space="preserve">single density and double density </w:t>
      </w:r>
      <w:r>
        <w:rPr>
          <w:rFonts w:ascii="Arial" w:hAnsi="Arial"/>
          <w:color w:val="000000"/>
          <w:sz w:val="20"/>
        </w:rPr>
        <w:t xml:space="preserve">8” media </w:t>
      </w:r>
      <w:r w:rsidRPr="001E26AA">
        <w:rPr>
          <w:rFonts w:ascii="Arial" w:hAnsi="Arial"/>
          <w:color w:val="000000"/>
          <w:sz w:val="20"/>
        </w:rPr>
        <w:t xml:space="preserve">with </w:t>
      </w:r>
      <w:r>
        <w:rPr>
          <w:rFonts w:ascii="Arial" w:hAnsi="Arial"/>
          <w:color w:val="000000"/>
          <w:sz w:val="20"/>
        </w:rPr>
        <w:t>77</w:t>
      </w:r>
      <w:r w:rsidRPr="001E26AA">
        <w:rPr>
          <w:rFonts w:ascii="Arial" w:hAnsi="Arial"/>
          <w:color w:val="000000"/>
          <w:sz w:val="20"/>
        </w:rPr>
        <w:t xml:space="preserve"> tracks</w:t>
      </w:r>
      <w:r>
        <w:rPr>
          <w:rFonts w:ascii="Arial" w:hAnsi="Arial"/>
          <w:color w:val="000000"/>
          <w:sz w:val="20"/>
        </w:rPr>
        <w:t xml:space="preserve"> and </w:t>
      </w:r>
      <w:proofErr w:type="gramStart"/>
      <w:r>
        <w:rPr>
          <w:rFonts w:ascii="Arial" w:hAnsi="Arial"/>
          <w:color w:val="000000"/>
          <w:sz w:val="20"/>
        </w:rPr>
        <w:t>128/256 byte</w:t>
      </w:r>
      <w:proofErr w:type="gramEnd"/>
      <w:r>
        <w:rPr>
          <w:rFonts w:ascii="Arial" w:hAnsi="Arial"/>
          <w:color w:val="000000"/>
          <w:sz w:val="20"/>
        </w:rPr>
        <w:t xml:space="preserve"> sectors</w:t>
      </w:r>
      <w:r w:rsidRPr="001E26AA">
        <w:rPr>
          <w:rFonts w:ascii="Arial" w:hAnsi="Arial"/>
          <w:color w:val="000000"/>
          <w:sz w:val="20"/>
        </w:rPr>
        <w:t>.</w:t>
      </w:r>
      <w:r>
        <w:rPr>
          <w:rFonts w:ascii="Arial" w:hAnsi="Arial"/>
          <w:color w:val="000000"/>
          <w:sz w:val="20"/>
        </w:rPr>
        <w:t xml:space="preserve"> Single density disks have </w:t>
      </w:r>
      <w:proofErr w:type="gramStart"/>
      <w:r>
        <w:rPr>
          <w:rFonts w:ascii="Arial" w:hAnsi="Arial"/>
          <w:color w:val="000000"/>
          <w:sz w:val="20"/>
        </w:rPr>
        <w:t>26 128 byte</w:t>
      </w:r>
      <w:proofErr w:type="gramEnd"/>
      <w:r>
        <w:rPr>
          <w:rFonts w:ascii="Arial" w:hAnsi="Arial"/>
          <w:color w:val="000000"/>
          <w:sz w:val="20"/>
        </w:rPr>
        <w:t xml:space="preserve"> sectors per track. Double density disks have </w:t>
      </w:r>
      <w:proofErr w:type="gramStart"/>
      <w:r>
        <w:rPr>
          <w:rFonts w:ascii="Arial" w:hAnsi="Arial"/>
          <w:color w:val="000000"/>
          <w:sz w:val="20"/>
        </w:rPr>
        <w:t>26 256 byte</w:t>
      </w:r>
      <w:proofErr w:type="gramEnd"/>
      <w:r>
        <w:rPr>
          <w:rFonts w:ascii="Arial" w:hAnsi="Arial"/>
          <w:color w:val="000000"/>
          <w:sz w:val="20"/>
        </w:rPr>
        <w:t xml:space="preserve"> sectors per track. Track 0 of double density disks are always formatted single density. The simulated controller includes 3712 and 3812 PROM bootstrap loaders located at F000H. </w:t>
      </w:r>
      <w:r w:rsidRPr="001E26AA">
        <w:rPr>
          <w:rFonts w:ascii="Arial" w:hAnsi="Arial"/>
          <w:color w:val="000000"/>
          <w:sz w:val="20"/>
        </w:rPr>
        <w:t xml:space="preserve">Using the </w:t>
      </w:r>
      <w:r>
        <w:rPr>
          <w:rFonts w:ascii="Arial" w:hAnsi="Arial"/>
          <w:color w:val="000000"/>
          <w:sz w:val="20"/>
        </w:rPr>
        <w:t xml:space="preserve">simulated </w:t>
      </w:r>
      <w:r w:rsidRPr="001B0B27">
        <w:rPr>
          <w:rFonts w:ascii="Arial" w:hAnsi="Arial"/>
          <w:color w:val="000000"/>
          <w:sz w:val="20"/>
        </w:rPr>
        <w:t>iCOM FD3712/FD3812 Flexible Disk System</w:t>
      </w:r>
      <w:r w:rsidRPr="001E26AA">
        <w:rPr>
          <w:rFonts w:ascii="Arial" w:hAnsi="Arial"/>
          <w:color w:val="000000"/>
          <w:sz w:val="20"/>
        </w:rPr>
        <w:t>, it is possible to</w:t>
      </w:r>
      <w:r>
        <w:rPr>
          <w:rFonts w:ascii="Arial" w:hAnsi="Arial"/>
          <w:color w:val="000000"/>
          <w:sz w:val="20"/>
        </w:rPr>
        <w:t xml:space="preserve"> load and</w:t>
      </w:r>
      <w:r w:rsidRPr="001E26AA">
        <w:rPr>
          <w:rFonts w:ascii="Arial" w:hAnsi="Arial"/>
          <w:color w:val="000000"/>
          <w:sz w:val="20"/>
        </w:rPr>
        <w:t xml:space="preserve"> run CP/M </w:t>
      </w:r>
      <w:r>
        <w:rPr>
          <w:rFonts w:ascii="Arial" w:hAnsi="Arial"/>
          <w:color w:val="000000"/>
          <w:sz w:val="20"/>
        </w:rPr>
        <w:t>1.41 as was provided by Lifeboat Associates and other compatible operating systems.</w:t>
      </w:r>
    </w:p>
    <w:p w14:paraId="796229CD" w14:textId="77777777" w:rsidR="00452941" w:rsidRPr="001E26AA" w:rsidRDefault="00A14F09" w:rsidP="00452941">
      <w:pPr>
        <w:pStyle w:val="Heading3"/>
      </w:pPr>
      <w:bookmarkStart w:id="209" w:name="_Toc140521722"/>
      <w:r>
        <w:t>i</w:t>
      </w:r>
      <w:r w:rsidR="00452941">
        <w:t>COM</w:t>
      </w:r>
      <w:r w:rsidR="00452941" w:rsidRPr="001E26AA">
        <w:t xml:space="preserve"> </w:t>
      </w:r>
      <w:r w:rsidR="00452941" w:rsidRPr="001B0B27">
        <w:t xml:space="preserve">FD3712/FD3812 Flexible Disk System </w:t>
      </w:r>
      <w:r w:rsidR="00452941" w:rsidRPr="001E26AA">
        <w:t>Parameters</w:t>
      </w:r>
      <w:bookmarkEnd w:id="209"/>
    </w:p>
    <w:p w14:paraId="45EA9BBA" w14:textId="77777777" w:rsidR="00452941" w:rsidRDefault="00452941" w:rsidP="00452941">
      <w:pPr>
        <w:pStyle w:val="PlainText"/>
      </w:pPr>
      <w:r w:rsidRPr="001E26AA">
        <w:t xml:space="preserve">The </w:t>
      </w:r>
      <w:r w:rsidR="00A14F09">
        <w:t>i</w:t>
      </w:r>
      <w:r>
        <w:t>COM</w:t>
      </w:r>
      <w:r w:rsidRPr="001E26AA">
        <w:t xml:space="preserve"> controller supports several parameters which can be configured </w:t>
      </w:r>
      <w:r w:rsidR="00D955FC">
        <w:t>in</w:t>
      </w:r>
      <w:r w:rsidRPr="001E26AA">
        <w:t xml:space="preserve"> the simulator:</w:t>
      </w:r>
    </w:p>
    <w:p w14:paraId="54650AF5" w14:textId="77777777" w:rsidR="00452941" w:rsidRDefault="00452941" w:rsidP="00452941">
      <w:pPr>
        <w:pStyle w:val="PlainText"/>
      </w:pPr>
      <w:r>
        <w:t xml:space="preserve">TYPE – Select </w:t>
      </w:r>
      <w:r w:rsidR="00A14F09">
        <w:t>i</w:t>
      </w:r>
      <w:r>
        <w:t>COM interface board type:</w:t>
      </w:r>
    </w:p>
    <w:p w14:paraId="4362316B" w14:textId="77777777" w:rsidR="00452941" w:rsidRDefault="00452941" w:rsidP="00452941">
      <w:pPr>
        <w:pStyle w:val="PlainText"/>
        <w:numPr>
          <w:ilvl w:val="0"/>
          <w:numId w:val="11"/>
        </w:numPr>
      </w:pPr>
      <w:r>
        <w:t>3712</w:t>
      </w:r>
      <w:r w:rsidRPr="001E26AA">
        <w:t xml:space="preserve"> – </w:t>
      </w:r>
      <w:r>
        <w:t>FD3712 single density interface board</w:t>
      </w:r>
    </w:p>
    <w:p w14:paraId="290EBC99" w14:textId="77777777" w:rsidR="00452941" w:rsidRDefault="00452941" w:rsidP="00452941">
      <w:pPr>
        <w:pStyle w:val="PlainText"/>
        <w:numPr>
          <w:ilvl w:val="0"/>
          <w:numId w:val="11"/>
        </w:numPr>
      </w:pPr>
      <w:r>
        <w:t>3812 – FD3812 double density interface board (default)</w:t>
      </w:r>
    </w:p>
    <w:p w14:paraId="3566148C" w14:textId="77777777" w:rsidR="00452941" w:rsidRDefault="00452941" w:rsidP="00452941">
      <w:pPr>
        <w:pStyle w:val="PlainText"/>
      </w:pPr>
      <w:r>
        <w:t>IOBASE – Change I/O port address</w:t>
      </w:r>
      <w:r w:rsidR="00A14F09">
        <w:t>.</w:t>
      </w:r>
    </w:p>
    <w:p w14:paraId="282F05F8" w14:textId="77777777" w:rsidR="00452941" w:rsidRDefault="00452941" w:rsidP="00452941">
      <w:pPr>
        <w:pStyle w:val="PlainText"/>
      </w:pPr>
      <w:r>
        <w:t>MEMBASE – Change interface board 256K memory address</w:t>
      </w:r>
      <w:r w:rsidR="00A14F09">
        <w:t>.</w:t>
      </w:r>
    </w:p>
    <w:p w14:paraId="2F04BD08" w14:textId="77777777" w:rsidR="00452941" w:rsidRDefault="00452941" w:rsidP="00452941">
      <w:pPr>
        <w:pStyle w:val="PlainText"/>
      </w:pPr>
      <w:r>
        <w:t>WRTPROT – Enable write protect</w:t>
      </w:r>
      <w:r w:rsidR="00A14F09">
        <w:t>.</w:t>
      </w:r>
    </w:p>
    <w:p w14:paraId="63D4AFC0" w14:textId="77777777" w:rsidR="00452941" w:rsidRPr="001E26AA" w:rsidRDefault="00452941" w:rsidP="00452941">
      <w:pPr>
        <w:pStyle w:val="PlainText"/>
      </w:pPr>
      <w:r>
        <w:t>WRTENB – Enable writing to disks</w:t>
      </w:r>
      <w:r w:rsidR="00A14F09">
        <w:t>.</w:t>
      </w:r>
    </w:p>
    <w:p w14:paraId="71673C67" w14:textId="77777777" w:rsidR="00452941" w:rsidRDefault="00452941" w:rsidP="00452941">
      <w:pPr>
        <w:pStyle w:val="PlainText"/>
      </w:pPr>
      <w:r>
        <w:t>P</w:t>
      </w:r>
      <w:r w:rsidRPr="001E26AA">
        <w:t>ROM – Enable</w:t>
      </w:r>
      <w:r>
        <w:t>/Disable</w:t>
      </w:r>
      <w:r w:rsidRPr="001E26AA">
        <w:t xml:space="preserve"> </w:t>
      </w:r>
      <w:r>
        <w:t>PROM</w:t>
      </w:r>
      <w:r w:rsidR="00A14F09">
        <w:t>.</w:t>
      </w:r>
    </w:p>
    <w:p w14:paraId="20852B96" w14:textId="77777777" w:rsidR="00452941" w:rsidRDefault="00452941" w:rsidP="00452941">
      <w:pPr>
        <w:pStyle w:val="PlainText"/>
        <w:numPr>
          <w:ilvl w:val="0"/>
          <w:numId w:val="11"/>
        </w:numPr>
      </w:pPr>
      <w:r>
        <w:t>ENABLE</w:t>
      </w:r>
      <w:r w:rsidRPr="001E26AA">
        <w:t xml:space="preserve"> – </w:t>
      </w:r>
      <w:r>
        <w:t>Enable boot PROM at F000 (default)</w:t>
      </w:r>
      <w:r w:rsidRPr="001E26AA">
        <w:t>.</w:t>
      </w:r>
    </w:p>
    <w:p w14:paraId="2FE5F02F" w14:textId="77777777" w:rsidR="00452941" w:rsidRPr="001E26AA" w:rsidRDefault="00452941" w:rsidP="00452941">
      <w:pPr>
        <w:pStyle w:val="PlainText"/>
        <w:numPr>
          <w:ilvl w:val="0"/>
          <w:numId w:val="11"/>
        </w:numPr>
      </w:pPr>
      <w:r>
        <w:t>DISABLE – Disable boot PROM.</w:t>
      </w:r>
    </w:p>
    <w:p w14:paraId="233C1AFC" w14:textId="77777777" w:rsidR="00452941" w:rsidRPr="001E26AA" w:rsidRDefault="00452941" w:rsidP="00452941">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53E3FC34" w14:textId="77777777" w:rsidR="00452941" w:rsidRDefault="00452941" w:rsidP="00452941">
      <w:pPr>
        <w:pStyle w:val="PlainText"/>
        <w:numPr>
          <w:ilvl w:val="0"/>
          <w:numId w:val="11"/>
        </w:numPr>
      </w:pPr>
      <w:r>
        <w:t>VERBOSE – Operational status messages.</w:t>
      </w:r>
    </w:p>
    <w:p w14:paraId="6C4F3BBE" w14:textId="77777777" w:rsidR="00452941" w:rsidRPr="001E26AA" w:rsidRDefault="00452941" w:rsidP="00452941">
      <w:pPr>
        <w:pStyle w:val="PlainText"/>
        <w:numPr>
          <w:ilvl w:val="0"/>
          <w:numId w:val="11"/>
        </w:numPr>
      </w:pPr>
      <w:r w:rsidRPr="001E26AA">
        <w:t>ERROR – Error messages, these are bugs in the simulation or in the way a program running on the simulator accesses the controller. This message level is on by default.</w:t>
      </w:r>
    </w:p>
    <w:p w14:paraId="36B3D498" w14:textId="77777777" w:rsidR="00452941" w:rsidRDefault="00452941" w:rsidP="00452941">
      <w:pPr>
        <w:pStyle w:val="PlainText"/>
        <w:numPr>
          <w:ilvl w:val="0"/>
          <w:numId w:val="11"/>
        </w:numPr>
      </w:pPr>
      <w:r w:rsidRPr="001E26AA">
        <w:t>CMD – Disk controller commands</w:t>
      </w:r>
    </w:p>
    <w:p w14:paraId="2BEFACB4" w14:textId="77777777" w:rsidR="00452941" w:rsidRDefault="00452941" w:rsidP="00452941">
      <w:pPr>
        <w:pStyle w:val="PlainText"/>
        <w:numPr>
          <w:ilvl w:val="0"/>
          <w:numId w:val="11"/>
        </w:numPr>
      </w:pPr>
      <w:r>
        <w:t>STATUS – Status information messages</w:t>
      </w:r>
    </w:p>
    <w:p w14:paraId="24C134EF" w14:textId="77777777" w:rsidR="00452941" w:rsidRDefault="00452941" w:rsidP="00452941">
      <w:pPr>
        <w:pStyle w:val="PlainText"/>
        <w:numPr>
          <w:ilvl w:val="0"/>
          <w:numId w:val="11"/>
        </w:numPr>
      </w:pPr>
      <w:r w:rsidRPr="001E26AA">
        <w:t xml:space="preserve">RDDATA – Read Data </w:t>
      </w:r>
      <w:proofErr w:type="gramStart"/>
      <w:r w:rsidRPr="001E26AA">
        <w:t>messag</w:t>
      </w:r>
      <w:r>
        <w:t>es</w:t>
      </w:r>
      <w:proofErr w:type="gramEnd"/>
    </w:p>
    <w:p w14:paraId="23186980" w14:textId="77777777" w:rsidR="00452941" w:rsidRPr="001E26AA" w:rsidRDefault="00452941" w:rsidP="00452941">
      <w:pPr>
        <w:pStyle w:val="PlainText"/>
        <w:numPr>
          <w:ilvl w:val="0"/>
          <w:numId w:val="11"/>
        </w:numPr>
      </w:pPr>
      <w:r w:rsidRPr="00F94A56">
        <w:t>RDDETAIL</w:t>
      </w:r>
      <w:r>
        <w:t xml:space="preserve"> – Read Sector </w:t>
      </w:r>
      <w:proofErr w:type="gramStart"/>
      <w:r>
        <w:t>messages</w:t>
      </w:r>
      <w:proofErr w:type="gramEnd"/>
    </w:p>
    <w:p w14:paraId="7A942192" w14:textId="77777777" w:rsidR="00452941" w:rsidRDefault="00452941" w:rsidP="00452941">
      <w:pPr>
        <w:pStyle w:val="PlainText"/>
        <w:numPr>
          <w:ilvl w:val="0"/>
          <w:numId w:val="11"/>
        </w:numPr>
      </w:pPr>
      <w:r w:rsidRPr="001E26AA">
        <w:t xml:space="preserve">WRDATA – Write Data </w:t>
      </w:r>
      <w:proofErr w:type="gramStart"/>
      <w:r w:rsidRPr="001E26AA">
        <w:t>messag</w:t>
      </w:r>
      <w:r>
        <w:t>es</w:t>
      </w:r>
      <w:proofErr w:type="gramEnd"/>
    </w:p>
    <w:p w14:paraId="1FD8E895" w14:textId="77777777" w:rsidR="00452941" w:rsidRDefault="00452941" w:rsidP="00452941">
      <w:pPr>
        <w:pStyle w:val="PlainText"/>
        <w:numPr>
          <w:ilvl w:val="0"/>
          <w:numId w:val="11"/>
        </w:numPr>
      </w:pPr>
      <w:r>
        <w:t>WR</w:t>
      </w:r>
      <w:r w:rsidRPr="00F94A56">
        <w:t>DETAIL</w:t>
      </w:r>
      <w:r>
        <w:t xml:space="preserve"> – Write Sector </w:t>
      </w:r>
      <w:proofErr w:type="gramStart"/>
      <w:r>
        <w:t>messages</w:t>
      </w:r>
      <w:proofErr w:type="gramEnd"/>
    </w:p>
    <w:p w14:paraId="5F5F706C" w14:textId="77777777" w:rsidR="00452941" w:rsidRDefault="00452941" w:rsidP="00452941">
      <w:pPr>
        <w:pStyle w:val="PlainText"/>
      </w:pPr>
      <w:r w:rsidRPr="001E26AA">
        <w:t xml:space="preserve">NODEBUG – </w:t>
      </w:r>
      <w:r w:rsidR="005131DC">
        <w:t>T</w:t>
      </w:r>
      <w:r w:rsidRPr="001E26AA">
        <w:t>urn off one or more debug message levels.</w:t>
      </w:r>
    </w:p>
    <w:p w14:paraId="6B68C655" w14:textId="77777777" w:rsidR="00452941" w:rsidRPr="001E26AA" w:rsidRDefault="00452941" w:rsidP="00452941">
      <w:pPr>
        <w:pStyle w:val="NurText12"/>
      </w:pPr>
      <w:r w:rsidRPr="001E26AA">
        <w:t xml:space="preserve">The </w:t>
      </w:r>
      <w:r w:rsidR="00A14F09">
        <w:t>i</w:t>
      </w:r>
      <w:r>
        <w:t>COM</w:t>
      </w:r>
      <w:r w:rsidRPr="001E26AA">
        <w:t xml:space="preserve"> </w:t>
      </w:r>
      <w:r>
        <w:t xml:space="preserve">controller </w:t>
      </w:r>
      <w:r w:rsidRPr="001E26AA">
        <w:t>supports four drive</w:t>
      </w:r>
      <w:r>
        <w:t xml:space="preserve"> units</w:t>
      </w:r>
      <w:r w:rsidRPr="001E26AA">
        <w:t xml:space="preserve">, labeled </w:t>
      </w:r>
      <w:r>
        <w:t>ICOM0</w:t>
      </w:r>
      <w:r w:rsidRPr="001E26AA">
        <w:t xml:space="preserve"> through </w:t>
      </w:r>
      <w:r>
        <w:t>ICOM3</w:t>
      </w:r>
      <w:r w:rsidRPr="001E26AA">
        <w:t xml:space="preserve">. If a drive is attached to a non-existent </w:t>
      </w:r>
      <w:r>
        <w:t>disk</w:t>
      </w:r>
      <w:r w:rsidRPr="001E26AA">
        <w:t xml:space="preserve"> file, the </w:t>
      </w:r>
      <w:r>
        <w:t>disk</w:t>
      </w:r>
      <w:r w:rsidRPr="001E26AA">
        <w:t xml:space="preserve"> file will be created</w:t>
      </w:r>
      <w:r>
        <w:t>.</w:t>
      </w:r>
    </w:p>
    <w:p w14:paraId="2D8DA8AF" w14:textId="77777777" w:rsidR="00452941" w:rsidRPr="001E26AA" w:rsidRDefault="00452941" w:rsidP="00452941">
      <w:pPr>
        <w:pStyle w:val="Heading3"/>
      </w:pPr>
      <w:bookmarkStart w:id="210" w:name="_Toc140521723"/>
      <w:r>
        <w:lastRenderedPageBreak/>
        <w:t>iCOM</w:t>
      </w:r>
      <w:r w:rsidRPr="001E26AA">
        <w:t xml:space="preserve"> </w:t>
      </w:r>
      <w:r>
        <w:t>Example Usage</w:t>
      </w:r>
      <w:bookmarkEnd w:id="210"/>
    </w:p>
    <w:p w14:paraId="2E8D1A84" w14:textId="77777777" w:rsidR="00452941" w:rsidRDefault="00452941" w:rsidP="00452941">
      <w:pPr>
        <w:pStyle w:val="SIMCommand"/>
      </w:pPr>
      <w:r w:rsidRPr="001E26AA">
        <w:t xml:space="preserve">sim&gt; </w:t>
      </w:r>
      <w:r w:rsidRPr="001E26AA">
        <w:rPr>
          <w:b/>
        </w:rPr>
        <w:t xml:space="preserve">set </w:t>
      </w:r>
      <w:r>
        <w:rPr>
          <w:b/>
        </w:rPr>
        <w:t>icom</w:t>
      </w:r>
      <w:r w:rsidRPr="001E26AA">
        <w:rPr>
          <w:b/>
        </w:rPr>
        <w:t xml:space="preserve"> ena</w:t>
      </w:r>
      <w:r w:rsidRPr="001E26AA">
        <w:rPr>
          <w:b/>
        </w:rPr>
        <w:tab/>
      </w:r>
      <w:r w:rsidRPr="001E26AA">
        <w:tab/>
      </w:r>
      <w:r w:rsidRPr="001E26AA">
        <w:tab/>
      </w:r>
      <w:r>
        <w:tab/>
      </w:r>
      <w:r w:rsidR="005131DC">
        <w:t>;</w:t>
      </w:r>
      <w:r w:rsidRPr="001E26AA">
        <w:t xml:space="preserve"> enable </w:t>
      </w:r>
      <w:r>
        <w:t>iCOM</w:t>
      </w:r>
      <w:r w:rsidRPr="001E26AA">
        <w:t xml:space="preserve"> </w:t>
      </w:r>
      <w:r>
        <w:t>Disk System</w:t>
      </w:r>
    </w:p>
    <w:p w14:paraId="763F04BB" w14:textId="77777777" w:rsidR="00452941" w:rsidRPr="001E26AA" w:rsidRDefault="00452941" w:rsidP="00452941">
      <w:pPr>
        <w:pStyle w:val="SIMCommand"/>
      </w:pPr>
      <w:r w:rsidRPr="001E26AA">
        <w:t xml:space="preserve">sim&gt; </w:t>
      </w:r>
      <w:r w:rsidRPr="001E26AA">
        <w:rPr>
          <w:b/>
        </w:rPr>
        <w:t xml:space="preserve">set </w:t>
      </w:r>
      <w:r>
        <w:rPr>
          <w:b/>
        </w:rPr>
        <w:t>icom</w:t>
      </w:r>
      <w:r w:rsidRPr="001E26AA">
        <w:rPr>
          <w:b/>
        </w:rPr>
        <w:t xml:space="preserve"> </w:t>
      </w:r>
      <w:r>
        <w:rPr>
          <w:b/>
        </w:rPr>
        <w:t>type=3812</w:t>
      </w:r>
      <w:r w:rsidRPr="001E26AA">
        <w:rPr>
          <w:b/>
        </w:rPr>
        <w:tab/>
      </w:r>
      <w:r w:rsidRPr="001E26AA">
        <w:tab/>
      </w:r>
      <w:r>
        <w:tab/>
      </w:r>
      <w:r w:rsidR="005131DC">
        <w:t>;</w:t>
      </w:r>
      <w:r w:rsidRPr="001E26AA">
        <w:t xml:space="preserve"> </w:t>
      </w:r>
      <w:r>
        <w:t>simulate</w:t>
      </w:r>
      <w:r w:rsidRPr="001E26AA">
        <w:t xml:space="preserve"> </w:t>
      </w:r>
      <w:r>
        <w:t>iCOM/Pertec 3812</w:t>
      </w:r>
    </w:p>
    <w:p w14:paraId="6AA55E69" w14:textId="77777777" w:rsidR="00452941" w:rsidRDefault="00452941" w:rsidP="00452941">
      <w:pPr>
        <w:pStyle w:val="SIMCommand"/>
      </w:pPr>
      <w:r w:rsidRPr="001E26AA">
        <w:t xml:space="preserve">sim&gt; </w:t>
      </w:r>
      <w:r w:rsidRPr="001E26AA">
        <w:rPr>
          <w:b/>
        </w:rPr>
        <w:t xml:space="preserve">attach </w:t>
      </w:r>
      <w:r>
        <w:rPr>
          <w:b/>
        </w:rPr>
        <w:t>icom0</w:t>
      </w:r>
      <w:r w:rsidRPr="001E26AA">
        <w:rPr>
          <w:b/>
        </w:rPr>
        <w:t xml:space="preserve"> </w:t>
      </w:r>
      <w:r>
        <w:rPr>
          <w:b/>
        </w:rPr>
        <w:t>CPM141-48K-DD.DSK</w:t>
      </w:r>
      <w:r>
        <w:tab/>
      </w:r>
      <w:r w:rsidR="005131DC">
        <w:t>;</w:t>
      </w:r>
      <w:r w:rsidRPr="001E26AA">
        <w:t xml:space="preserve"> attach </w:t>
      </w:r>
      <w:r>
        <w:t xml:space="preserve">iCOM </w:t>
      </w:r>
      <w:r w:rsidRPr="001E26AA">
        <w:t xml:space="preserve">CP/M </w:t>
      </w:r>
      <w:r>
        <w:t>d</w:t>
      </w:r>
      <w:r w:rsidRPr="001E26AA">
        <w:t xml:space="preserve">isk </w:t>
      </w:r>
      <w:proofErr w:type="gramStart"/>
      <w:r>
        <w:t>image</w:t>
      </w:r>
      <w:proofErr w:type="gramEnd"/>
    </w:p>
    <w:p w14:paraId="6523D24F" w14:textId="77777777" w:rsidR="00452941" w:rsidRDefault="00452941" w:rsidP="00452941">
      <w:pPr>
        <w:pStyle w:val="SIMCommand"/>
      </w:pPr>
      <w:r>
        <w:t xml:space="preserve">sim&gt; </w:t>
      </w:r>
      <w:r>
        <w:rPr>
          <w:b/>
          <w:bCs/>
        </w:rPr>
        <w:t>boot icom</w:t>
      </w:r>
      <w:r>
        <w:rPr>
          <w:b/>
          <w:bCs/>
        </w:rPr>
        <w:tab/>
      </w:r>
      <w:r>
        <w:tab/>
      </w:r>
      <w:r>
        <w:tab/>
      </w:r>
      <w:r>
        <w:tab/>
      </w:r>
      <w:r>
        <w:tab/>
      </w:r>
      <w:r w:rsidR="005131DC">
        <w:t>;</w:t>
      </w:r>
      <w:r>
        <w:t xml:space="preserve"> boot disk (or “g f000”)</w:t>
      </w:r>
    </w:p>
    <w:p w14:paraId="2A481DAE" w14:textId="77777777" w:rsidR="00452941" w:rsidRPr="001E26AA" w:rsidRDefault="00452941" w:rsidP="00452941">
      <w:pPr>
        <w:pStyle w:val="NurText12"/>
      </w:pPr>
      <w:r>
        <w:t xml:space="preserve">CP/M 1.41 disk images supporting the </w:t>
      </w:r>
      <w:r w:rsidRPr="00F94A56">
        <w:t xml:space="preserve">iCOM FD3712/FD3812 Flexible Disk System </w:t>
      </w:r>
      <w:r>
        <w:t xml:space="preserve">and 88-2SIO are available at: </w:t>
      </w:r>
      <w:hyperlink r:id="rId46" w:history="1">
        <w:r w:rsidRPr="009262B4">
          <w:rPr>
            <w:rStyle w:val="Hyperlink"/>
          </w:rPr>
          <w:t>https://github.com/deltecent/icom-fds</w:t>
        </w:r>
      </w:hyperlink>
      <w:r>
        <w:t xml:space="preserve"> and </w:t>
      </w:r>
      <w:hyperlink r:id="rId47" w:history="1">
        <w:r w:rsidRPr="00A16A60">
          <w:rPr>
            <w:rStyle w:val="Hyperlink"/>
          </w:rPr>
          <w:t>https://deramp.com/downloads/altair/software/iCOM%20FD3712%20FD3812/</w:t>
        </w:r>
      </w:hyperlink>
    </w:p>
    <w:p w14:paraId="2BA77527" w14:textId="77777777" w:rsidR="00D21ED6" w:rsidRPr="001E26AA" w:rsidRDefault="00D21ED6" w:rsidP="00D21ED6">
      <w:pPr>
        <w:pStyle w:val="Heading1"/>
      </w:pPr>
      <w:r>
        <w:br w:type="page"/>
      </w:r>
      <w:bookmarkStart w:id="211" w:name="_Toc140521724"/>
      <w:r>
        <w:lastRenderedPageBreak/>
        <w:t xml:space="preserve">Morrow DISK JOCKEY 2D </w:t>
      </w:r>
      <w:r w:rsidR="00607A6A">
        <w:t xml:space="preserve">Disk Controller </w:t>
      </w:r>
      <w:r w:rsidRPr="001E26AA">
        <w:t>Simulation</w:t>
      </w:r>
      <w:bookmarkEnd w:id="211"/>
    </w:p>
    <w:p w14:paraId="524623F2" w14:textId="77777777" w:rsidR="00D21ED6" w:rsidRPr="001E26AA" w:rsidRDefault="00A1169C" w:rsidP="00A6569F">
      <w:pPr>
        <w:pStyle w:val="NurText12"/>
      </w:pPr>
      <w:r>
        <w:t>Morrow DISK JOCKEY 2D</w:t>
      </w:r>
      <w:r w:rsidR="00437C5C">
        <w:t xml:space="preserve"> </w:t>
      </w:r>
      <w:r w:rsidR="00607A6A">
        <w:t xml:space="preserve">disk controller </w:t>
      </w:r>
      <w:r w:rsidR="00D21ED6" w:rsidRPr="001E26AA">
        <w:t xml:space="preserve">support was added by </w:t>
      </w:r>
      <w:r w:rsidR="00D21ED6">
        <w:t>Patrick A. Linstruth</w:t>
      </w:r>
      <w:r w:rsidR="00D21ED6" w:rsidRPr="001E26AA">
        <w:t xml:space="preserve">, </w:t>
      </w:r>
      <w:r w:rsidR="00D21ED6">
        <w:t>patrick</w:t>
      </w:r>
      <w:r w:rsidR="00D21ED6" w:rsidRPr="001E26AA">
        <w:t>@</w:t>
      </w:r>
      <w:r w:rsidR="00D21ED6">
        <w:t>deltecent</w:t>
      </w:r>
      <w:r w:rsidR="00D21ED6" w:rsidRPr="001E26AA">
        <w:t>.com.</w:t>
      </w:r>
    </w:p>
    <w:p w14:paraId="67DDDF64" w14:textId="77777777" w:rsidR="00D21ED6" w:rsidRPr="001E26AA" w:rsidRDefault="00D21ED6" w:rsidP="00D21ED6">
      <w:pPr>
        <w:pStyle w:val="Heading2"/>
      </w:pPr>
      <w:bookmarkStart w:id="212" w:name="_Toc140521725"/>
      <w:r w:rsidRPr="001E26AA">
        <w:t>Overview</w:t>
      </w:r>
      <w:bookmarkEnd w:id="212"/>
    </w:p>
    <w:p w14:paraId="45CFEF6C" w14:textId="77777777" w:rsidR="00D21ED6" w:rsidRDefault="00D21ED6" w:rsidP="00A6569F">
      <w:pPr>
        <w:pStyle w:val="NurText12"/>
      </w:pPr>
      <w:r w:rsidRPr="001E26AA">
        <w:t xml:space="preserve">The </w:t>
      </w:r>
      <w:r w:rsidR="00496888">
        <w:t>Morrow DISK JOCKEY 2D (DJ2D)</w:t>
      </w:r>
      <w:r>
        <w:t xml:space="preserve"> </w:t>
      </w:r>
      <w:r w:rsidR="00607A6A">
        <w:t xml:space="preserve">disk controller </w:t>
      </w:r>
      <w:r>
        <w:t>simulator is</w:t>
      </w:r>
      <w:r w:rsidRPr="001E26AA">
        <w:t xml:space="preserve"> </w:t>
      </w:r>
      <w:r w:rsidRPr="00791BFA">
        <w:t xml:space="preserve">capable of </w:t>
      </w:r>
      <w:r>
        <w:t xml:space="preserve">supporting </w:t>
      </w:r>
      <w:r w:rsidRPr="00791BFA">
        <w:t xml:space="preserve">single density and double density </w:t>
      </w:r>
      <w:r w:rsidR="00437C5C">
        <w:t xml:space="preserve">soft sector </w:t>
      </w:r>
      <w:r>
        <w:t xml:space="preserve">8” media </w:t>
      </w:r>
      <w:r w:rsidRPr="001E26AA">
        <w:t xml:space="preserve">with </w:t>
      </w:r>
      <w:r>
        <w:t>77</w:t>
      </w:r>
      <w:r w:rsidRPr="001E26AA">
        <w:t xml:space="preserve"> tracks</w:t>
      </w:r>
      <w:r>
        <w:t xml:space="preserve"> and 128/256</w:t>
      </w:r>
      <w:r w:rsidR="00496888">
        <w:t>/512/</w:t>
      </w:r>
      <w:proofErr w:type="gramStart"/>
      <w:r w:rsidR="00496888">
        <w:t>1024</w:t>
      </w:r>
      <w:r>
        <w:t xml:space="preserve"> byte</w:t>
      </w:r>
      <w:proofErr w:type="gramEnd"/>
      <w:r>
        <w:t xml:space="preserve"> sectors</w:t>
      </w:r>
      <w:r w:rsidRPr="001E26AA">
        <w:t>.</w:t>
      </w:r>
      <w:r>
        <w:t xml:space="preserve"> Single density disks have 26 128</w:t>
      </w:r>
      <w:r w:rsidR="00437C5C">
        <w:t>-</w:t>
      </w:r>
      <w:r>
        <w:t>byte sectors per track. Double density disks have 26 256</w:t>
      </w:r>
      <w:r w:rsidR="00437C5C">
        <w:t>-</w:t>
      </w:r>
      <w:r>
        <w:t>byte</w:t>
      </w:r>
      <w:r w:rsidR="00496888">
        <w:t>, 15 512</w:t>
      </w:r>
      <w:r w:rsidR="00437C5C">
        <w:t>-</w:t>
      </w:r>
      <w:r w:rsidR="00496888">
        <w:t>byte, or 8 1024</w:t>
      </w:r>
      <w:r w:rsidR="00437C5C">
        <w:t>-</w:t>
      </w:r>
      <w:r w:rsidR="00496888">
        <w:t>byte</w:t>
      </w:r>
      <w:r>
        <w:t xml:space="preserve"> sectors per track. Track 0 of double density disks are always formatted single density. </w:t>
      </w:r>
      <w:r w:rsidR="00496888">
        <w:t>The standard format for CP/M is 1024</w:t>
      </w:r>
      <w:r w:rsidR="00437C5C">
        <w:t>-</w:t>
      </w:r>
      <w:r w:rsidR="00496888">
        <w:t>byte sectors.</w:t>
      </w:r>
      <w:r w:rsidR="00E14904">
        <w:t xml:space="preserve"> </w:t>
      </w:r>
      <w:r>
        <w:t xml:space="preserve">The simulated controller </w:t>
      </w:r>
      <w:proofErr w:type="gramStart"/>
      <w:r>
        <w:t>include</w:t>
      </w:r>
      <w:proofErr w:type="gramEnd"/>
      <w:r>
        <w:t xml:space="preserve"> </w:t>
      </w:r>
      <w:r w:rsidR="00496888">
        <w:t xml:space="preserve">1K </w:t>
      </w:r>
      <w:r>
        <w:t>PROM</w:t>
      </w:r>
      <w:r w:rsidR="00496888">
        <w:t>s</w:t>
      </w:r>
      <w:r>
        <w:t xml:space="preserve"> </w:t>
      </w:r>
      <w:r w:rsidR="00496888">
        <w:t>for addresses E000 and F800</w:t>
      </w:r>
      <w:r>
        <w:t xml:space="preserve">. </w:t>
      </w:r>
      <w:r w:rsidR="00496888">
        <w:t xml:space="preserve">The PROM is followed by 1024 bytes of RAM. The DJ2D provides for 8 </w:t>
      </w:r>
      <w:proofErr w:type="gramStart"/>
      <w:r w:rsidR="00496888">
        <w:t>memory</w:t>
      </w:r>
      <w:r w:rsidR="00841687">
        <w:t>-</w:t>
      </w:r>
      <w:r w:rsidR="00496888">
        <w:t>mapped</w:t>
      </w:r>
      <w:proofErr w:type="gramEnd"/>
      <w:r w:rsidR="00496888">
        <w:t xml:space="preserve"> I/O addresses starting at location PROMBASE+03F8. </w:t>
      </w:r>
      <w:r w:rsidRPr="001E26AA">
        <w:t xml:space="preserve">Using the </w:t>
      </w:r>
      <w:r>
        <w:t xml:space="preserve">simulated </w:t>
      </w:r>
      <w:r w:rsidR="00496888">
        <w:t>DJ2D</w:t>
      </w:r>
      <w:r w:rsidRPr="001E26AA">
        <w:t>, it is possible to</w:t>
      </w:r>
      <w:r>
        <w:t xml:space="preserve"> load and</w:t>
      </w:r>
      <w:r w:rsidRPr="001E26AA">
        <w:t xml:space="preserve"> run CP/M</w:t>
      </w:r>
      <w:r w:rsidR="00E06ADB">
        <w:t xml:space="preserve"> 1.4 and</w:t>
      </w:r>
      <w:r w:rsidRPr="001E26AA">
        <w:t xml:space="preserve"> </w:t>
      </w:r>
      <w:r w:rsidR="00496888">
        <w:t>2.2</w:t>
      </w:r>
      <w:r>
        <w:t xml:space="preserve"> as was provided by </w:t>
      </w:r>
      <w:r w:rsidR="00496888">
        <w:t>Thinker Toys</w:t>
      </w:r>
      <w:r w:rsidR="00F74FAE">
        <w:t>, DISK/ATE,</w:t>
      </w:r>
      <w:r>
        <w:t xml:space="preserve"> and other compatible operating systems.</w:t>
      </w:r>
    </w:p>
    <w:p w14:paraId="5520D1E2" w14:textId="77777777" w:rsidR="00D21ED6" w:rsidRPr="001E26AA" w:rsidRDefault="00A1169C" w:rsidP="00D21ED6">
      <w:pPr>
        <w:pStyle w:val="Heading3"/>
      </w:pPr>
      <w:bookmarkStart w:id="213" w:name="_Toc140521726"/>
      <w:r>
        <w:t>DJ2D</w:t>
      </w:r>
      <w:r w:rsidR="00D21ED6" w:rsidRPr="001E26AA">
        <w:t xml:space="preserve"> Parameters</w:t>
      </w:r>
      <w:bookmarkEnd w:id="213"/>
    </w:p>
    <w:p w14:paraId="6720A829" w14:textId="77777777" w:rsidR="00D21ED6" w:rsidRDefault="00D21ED6" w:rsidP="00D21ED6">
      <w:pPr>
        <w:pStyle w:val="PlainText"/>
      </w:pPr>
      <w:r w:rsidRPr="001E26AA">
        <w:t xml:space="preserve">The </w:t>
      </w:r>
      <w:r w:rsidR="00A1169C">
        <w:t>DJ2D</w:t>
      </w:r>
      <w:r w:rsidRPr="001E26AA">
        <w:t xml:space="preserve"> supports several parameters which can be configured </w:t>
      </w:r>
      <w:r w:rsidR="00D955FC">
        <w:t>in</w:t>
      </w:r>
      <w:r w:rsidRPr="001E26AA">
        <w:t xml:space="preserve"> the simulator:</w:t>
      </w:r>
    </w:p>
    <w:p w14:paraId="6AE01DA9" w14:textId="77777777" w:rsidR="00E06ADB" w:rsidRDefault="00E06ADB" w:rsidP="00E06ADB">
      <w:pPr>
        <w:pStyle w:val="PlainText"/>
      </w:pPr>
      <w:r>
        <w:t>MODEL – Select DJ2D controller model:</w:t>
      </w:r>
    </w:p>
    <w:p w14:paraId="32DEC465" w14:textId="77777777" w:rsidR="00E06ADB" w:rsidRDefault="00E06ADB" w:rsidP="00E06ADB">
      <w:pPr>
        <w:pStyle w:val="PlainText"/>
        <w:numPr>
          <w:ilvl w:val="0"/>
          <w:numId w:val="11"/>
        </w:numPr>
      </w:pPr>
      <w:r>
        <w:t>A</w:t>
      </w:r>
      <w:r w:rsidRPr="001E26AA">
        <w:t xml:space="preserve"> – </w:t>
      </w:r>
      <w:r>
        <w:t>DJ2D</w:t>
      </w:r>
    </w:p>
    <w:p w14:paraId="27213507" w14:textId="77777777" w:rsidR="00E06ADB" w:rsidRDefault="00E06ADB" w:rsidP="00D21ED6">
      <w:pPr>
        <w:pStyle w:val="PlainText"/>
        <w:numPr>
          <w:ilvl w:val="0"/>
          <w:numId w:val="11"/>
        </w:numPr>
      </w:pPr>
      <w:r>
        <w:t>B – DJ2D Model B (default)</w:t>
      </w:r>
    </w:p>
    <w:p w14:paraId="3FFC1B52" w14:textId="77777777" w:rsidR="001B08D2" w:rsidRDefault="001B08D2" w:rsidP="001B08D2">
      <w:pPr>
        <w:pStyle w:val="PlainText"/>
      </w:pPr>
      <w:r>
        <w:t>SIDES – Set drive as single or double sided:</w:t>
      </w:r>
    </w:p>
    <w:p w14:paraId="45B0E118" w14:textId="77777777" w:rsidR="001B08D2" w:rsidRDefault="001B08D2" w:rsidP="001B08D2">
      <w:pPr>
        <w:pStyle w:val="PlainText"/>
        <w:numPr>
          <w:ilvl w:val="0"/>
          <w:numId w:val="11"/>
        </w:numPr>
      </w:pPr>
      <w:r>
        <w:t>1 – Single sided drive (default)</w:t>
      </w:r>
    </w:p>
    <w:p w14:paraId="2DB83A6C" w14:textId="77777777" w:rsidR="001B08D2" w:rsidRDefault="001B08D2" w:rsidP="00207C64">
      <w:pPr>
        <w:pStyle w:val="PlainText"/>
        <w:numPr>
          <w:ilvl w:val="0"/>
          <w:numId w:val="11"/>
        </w:numPr>
      </w:pPr>
      <w:r>
        <w:t>2 – Double sided drive</w:t>
      </w:r>
    </w:p>
    <w:p w14:paraId="0FA61FDF" w14:textId="77777777" w:rsidR="00D21ED6" w:rsidRDefault="00A1169C" w:rsidP="00D21ED6">
      <w:pPr>
        <w:pStyle w:val="PlainText"/>
      </w:pPr>
      <w:r>
        <w:t>PROM</w:t>
      </w:r>
      <w:r w:rsidR="00D21ED6">
        <w:t xml:space="preserve">BASE – Change </w:t>
      </w:r>
      <w:r>
        <w:t>PROM starting address (E000 or F800)</w:t>
      </w:r>
      <w:r w:rsidR="00A14F09">
        <w:t>.</w:t>
      </w:r>
    </w:p>
    <w:p w14:paraId="7321714B" w14:textId="77777777" w:rsidR="00D21ED6" w:rsidRDefault="00D21ED6" w:rsidP="00D21ED6">
      <w:pPr>
        <w:pStyle w:val="PlainText"/>
      </w:pPr>
      <w:r>
        <w:t>WRTPROT – Enable write protect</w:t>
      </w:r>
      <w:r w:rsidR="00A14F09">
        <w:t>.</w:t>
      </w:r>
    </w:p>
    <w:p w14:paraId="65044ECB" w14:textId="77777777" w:rsidR="00D21ED6" w:rsidRPr="001E26AA" w:rsidRDefault="00D21ED6" w:rsidP="00D21ED6">
      <w:pPr>
        <w:pStyle w:val="PlainText"/>
      </w:pPr>
      <w:r>
        <w:t>WRTENB – Enable writing to disks</w:t>
      </w:r>
      <w:r w:rsidR="00A14F09">
        <w:t>.</w:t>
      </w:r>
    </w:p>
    <w:p w14:paraId="714FA805" w14:textId="77777777" w:rsidR="00D21ED6" w:rsidRDefault="00D21ED6" w:rsidP="00D21ED6">
      <w:pPr>
        <w:pStyle w:val="PlainText"/>
      </w:pPr>
      <w:r>
        <w:t>P</w:t>
      </w:r>
      <w:r w:rsidRPr="001E26AA">
        <w:t>ROM – Enable</w:t>
      </w:r>
      <w:r>
        <w:t>/Disable</w:t>
      </w:r>
      <w:r w:rsidRPr="001E26AA">
        <w:t xml:space="preserve"> </w:t>
      </w:r>
      <w:r>
        <w:t>PROM</w:t>
      </w:r>
      <w:r w:rsidR="00A14F09">
        <w:t>.</w:t>
      </w:r>
    </w:p>
    <w:p w14:paraId="17EDC5B3" w14:textId="77777777" w:rsidR="00D21ED6" w:rsidRDefault="00D21ED6" w:rsidP="00D21ED6">
      <w:pPr>
        <w:pStyle w:val="PlainText"/>
        <w:numPr>
          <w:ilvl w:val="0"/>
          <w:numId w:val="11"/>
        </w:numPr>
      </w:pPr>
      <w:r>
        <w:t>ENABLE</w:t>
      </w:r>
      <w:r w:rsidRPr="001E26AA">
        <w:t xml:space="preserve"> – </w:t>
      </w:r>
      <w:r>
        <w:t xml:space="preserve">Enable PROM </w:t>
      </w:r>
      <w:r w:rsidR="00A1169C">
        <w:t>(default)</w:t>
      </w:r>
      <w:r w:rsidR="00A14F09">
        <w:t>.</w:t>
      </w:r>
    </w:p>
    <w:p w14:paraId="17C61D80" w14:textId="77777777" w:rsidR="00D21ED6" w:rsidRPr="001E26AA" w:rsidRDefault="00D21ED6" w:rsidP="00D21ED6">
      <w:pPr>
        <w:pStyle w:val="PlainText"/>
        <w:numPr>
          <w:ilvl w:val="0"/>
          <w:numId w:val="11"/>
        </w:numPr>
      </w:pPr>
      <w:r>
        <w:t>DISABLE – Disable PROM.</w:t>
      </w:r>
    </w:p>
    <w:p w14:paraId="26667731" w14:textId="77777777" w:rsidR="00D21ED6" w:rsidRPr="001E26AA" w:rsidRDefault="00D21ED6" w:rsidP="00D21ED6">
      <w:pPr>
        <w:pStyle w:val="PlainText"/>
      </w:pPr>
      <w:r w:rsidRPr="001E26AA">
        <w:t xml:space="preserve">DEBUG – </w:t>
      </w:r>
      <w:r w:rsidR="00A14F09">
        <w:t>E</w:t>
      </w:r>
      <w:r w:rsidRPr="001E26AA">
        <w:t>nable debug tracing, useful for debugging software. One or more debug levels may be selected at any given time. Several debug tracing levels are provided:</w:t>
      </w:r>
    </w:p>
    <w:p w14:paraId="43F7556A" w14:textId="77777777" w:rsidR="00D21ED6" w:rsidRDefault="00D21ED6" w:rsidP="00D21ED6">
      <w:pPr>
        <w:pStyle w:val="PlainText"/>
        <w:numPr>
          <w:ilvl w:val="0"/>
          <w:numId w:val="11"/>
        </w:numPr>
      </w:pPr>
      <w:r>
        <w:t xml:space="preserve">VERBOSE – </w:t>
      </w:r>
      <w:r w:rsidR="00841687">
        <w:t>Verbose</w:t>
      </w:r>
      <w:r>
        <w:t xml:space="preserve"> status messages</w:t>
      </w:r>
    </w:p>
    <w:p w14:paraId="02948958" w14:textId="77777777" w:rsidR="00496888" w:rsidRDefault="00496888" w:rsidP="00D21ED6">
      <w:pPr>
        <w:pStyle w:val="PlainText"/>
        <w:numPr>
          <w:ilvl w:val="0"/>
          <w:numId w:val="11"/>
        </w:numPr>
      </w:pPr>
      <w:r>
        <w:t xml:space="preserve">DEBUG – Debugging </w:t>
      </w:r>
      <w:proofErr w:type="gramStart"/>
      <w:r>
        <w:t>message</w:t>
      </w:r>
      <w:r w:rsidR="00841687">
        <w:t>s</w:t>
      </w:r>
      <w:proofErr w:type="gramEnd"/>
    </w:p>
    <w:p w14:paraId="1765B389" w14:textId="77777777" w:rsidR="00D21ED6" w:rsidRPr="001E26AA" w:rsidRDefault="00D21ED6" w:rsidP="00D21ED6">
      <w:pPr>
        <w:pStyle w:val="PlainText"/>
        <w:numPr>
          <w:ilvl w:val="0"/>
          <w:numId w:val="11"/>
        </w:numPr>
      </w:pPr>
      <w:r w:rsidRPr="001E26AA">
        <w:t>ERROR – Error messages, these are bugs in the simulation or in the way a program running on the simulator accesses the controller. This message level is on by default.</w:t>
      </w:r>
    </w:p>
    <w:p w14:paraId="33A55BF3" w14:textId="77777777" w:rsidR="00D21ED6" w:rsidRDefault="00D21ED6" w:rsidP="00D21ED6">
      <w:pPr>
        <w:pStyle w:val="PlainText"/>
        <w:numPr>
          <w:ilvl w:val="0"/>
          <w:numId w:val="11"/>
        </w:numPr>
      </w:pPr>
      <w:r w:rsidRPr="001E26AA">
        <w:t>CMD – Disk controller commands</w:t>
      </w:r>
    </w:p>
    <w:p w14:paraId="69C54733" w14:textId="77777777" w:rsidR="00D21ED6" w:rsidRDefault="00D21ED6" w:rsidP="00D21ED6">
      <w:pPr>
        <w:pStyle w:val="PlainText"/>
        <w:numPr>
          <w:ilvl w:val="0"/>
          <w:numId w:val="11"/>
        </w:numPr>
      </w:pPr>
      <w:r>
        <w:t>STATUS – Status information messages</w:t>
      </w:r>
    </w:p>
    <w:p w14:paraId="50496C22" w14:textId="77777777" w:rsidR="00D21ED6" w:rsidRDefault="00D21ED6" w:rsidP="00D21ED6">
      <w:pPr>
        <w:pStyle w:val="PlainText"/>
        <w:numPr>
          <w:ilvl w:val="0"/>
          <w:numId w:val="11"/>
        </w:numPr>
      </w:pPr>
      <w:r w:rsidRPr="001E26AA">
        <w:t xml:space="preserve">RDDATA – Read Data </w:t>
      </w:r>
      <w:proofErr w:type="gramStart"/>
      <w:r w:rsidRPr="001E26AA">
        <w:t>messag</w:t>
      </w:r>
      <w:r>
        <w:t>es</w:t>
      </w:r>
      <w:proofErr w:type="gramEnd"/>
    </w:p>
    <w:p w14:paraId="2BC630D1" w14:textId="77777777" w:rsidR="00D21ED6" w:rsidRPr="001E26AA" w:rsidRDefault="00D21ED6" w:rsidP="00D21ED6">
      <w:pPr>
        <w:pStyle w:val="PlainText"/>
        <w:numPr>
          <w:ilvl w:val="0"/>
          <w:numId w:val="11"/>
        </w:numPr>
      </w:pPr>
      <w:r w:rsidRPr="00F94A56">
        <w:t>RDDETAIL</w:t>
      </w:r>
      <w:r>
        <w:t xml:space="preserve"> – Read Sector </w:t>
      </w:r>
      <w:proofErr w:type="gramStart"/>
      <w:r>
        <w:t>messages</w:t>
      </w:r>
      <w:proofErr w:type="gramEnd"/>
    </w:p>
    <w:p w14:paraId="6D4B7AF2" w14:textId="77777777" w:rsidR="00D21ED6" w:rsidRDefault="00D21ED6" w:rsidP="00D21ED6">
      <w:pPr>
        <w:pStyle w:val="PlainText"/>
        <w:numPr>
          <w:ilvl w:val="0"/>
          <w:numId w:val="11"/>
        </w:numPr>
      </w:pPr>
      <w:r w:rsidRPr="001E26AA">
        <w:t xml:space="preserve">WRDATA – Write Data </w:t>
      </w:r>
      <w:proofErr w:type="gramStart"/>
      <w:r w:rsidRPr="001E26AA">
        <w:t>messag</w:t>
      </w:r>
      <w:r>
        <w:t>es</w:t>
      </w:r>
      <w:proofErr w:type="gramEnd"/>
    </w:p>
    <w:p w14:paraId="03B87886" w14:textId="77777777" w:rsidR="00D21ED6" w:rsidRDefault="00D21ED6" w:rsidP="00D21ED6">
      <w:pPr>
        <w:pStyle w:val="PlainText"/>
        <w:numPr>
          <w:ilvl w:val="0"/>
          <w:numId w:val="11"/>
        </w:numPr>
      </w:pPr>
      <w:r>
        <w:t>WR</w:t>
      </w:r>
      <w:r w:rsidRPr="00F94A56">
        <w:t>DETAIL</w:t>
      </w:r>
      <w:r>
        <w:t xml:space="preserve"> – Write Sector </w:t>
      </w:r>
      <w:proofErr w:type="gramStart"/>
      <w:r>
        <w:t>messages</w:t>
      </w:r>
      <w:proofErr w:type="gramEnd"/>
    </w:p>
    <w:p w14:paraId="56F461A7" w14:textId="77777777" w:rsidR="00D21ED6" w:rsidRDefault="00D21ED6" w:rsidP="00D21ED6">
      <w:pPr>
        <w:pStyle w:val="PlainText"/>
      </w:pPr>
      <w:r w:rsidRPr="001E26AA">
        <w:lastRenderedPageBreak/>
        <w:t xml:space="preserve">NODEBUG – </w:t>
      </w:r>
      <w:r w:rsidR="00D955FC">
        <w:t>T</w:t>
      </w:r>
      <w:r w:rsidRPr="001E26AA">
        <w:t>urn off one or more debug message levels.</w:t>
      </w:r>
    </w:p>
    <w:p w14:paraId="78532D9D" w14:textId="77777777" w:rsidR="00D21ED6" w:rsidRPr="001E26AA" w:rsidRDefault="00D21ED6" w:rsidP="00D21ED6">
      <w:pPr>
        <w:pStyle w:val="NurText12"/>
      </w:pPr>
      <w:r w:rsidRPr="001E26AA">
        <w:t xml:space="preserve">The </w:t>
      </w:r>
      <w:r w:rsidR="00A1169C">
        <w:t>DJ2D</w:t>
      </w:r>
      <w:r w:rsidRPr="001E26AA">
        <w:t xml:space="preserve"> </w:t>
      </w:r>
      <w:r>
        <w:t xml:space="preserve">controller </w:t>
      </w:r>
      <w:r w:rsidRPr="001E26AA">
        <w:t>supports four drive</w:t>
      </w:r>
      <w:r>
        <w:t xml:space="preserve"> units</w:t>
      </w:r>
      <w:r w:rsidRPr="001E26AA">
        <w:t xml:space="preserve">, labeled </w:t>
      </w:r>
      <w:r w:rsidR="00A1169C">
        <w:t>DJ2D</w:t>
      </w:r>
      <w:r>
        <w:t>0</w:t>
      </w:r>
      <w:r w:rsidRPr="001E26AA">
        <w:t xml:space="preserve"> through </w:t>
      </w:r>
      <w:r w:rsidR="00A1169C">
        <w:t>DJ2D</w:t>
      </w:r>
      <w:r>
        <w:t>3</w:t>
      </w:r>
      <w:r w:rsidR="00A1169C">
        <w:t xml:space="preserve"> and one serial interface labeled DJ2D4</w:t>
      </w:r>
      <w:r w:rsidRPr="001E26AA">
        <w:t xml:space="preserve">. If a drive is attached to a non-existent </w:t>
      </w:r>
      <w:r>
        <w:t>disk</w:t>
      </w:r>
      <w:r w:rsidRPr="001E26AA">
        <w:t xml:space="preserve"> file, the </w:t>
      </w:r>
      <w:r>
        <w:t>disk</w:t>
      </w:r>
      <w:r w:rsidRPr="001E26AA">
        <w:t xml:space="preserve"> file will be created</w:t>
      </w:r>
      <w:r>
        <w:t>.</w:t>
      </w:r>
    </w:p>
    <w:p w14:paraId="2A09DA18" w14:textId="77777777" w:rsidR="00D21ED6" w:rsidRPr="001E26AA" w:rsidRDefault="00A1169C" w:rsidP="00D21ED6">
      <w:pPr>
        <w:pStyle w:val="Heading3"/>
      </w:pPr>
      <w:bookmarkStart w:id="214" w:name="_Toc140521727"/>
      <w:r>
        <w:t>DJ2D</w:t>
      </w:r>
      <w:r w:rsidR="00D21ED6" w:rsidRPr="001E26AA">
        <w:t xml:space="preserve"> </w:t>
      </w:r>
      <w:r w:rsidR="00D21ED6">
        <w:t>Example Usage</w:t>
      </w:r>
      <w:bookmarkEnd w:id="214"/>
    </w:p>
    <w:p w14:paraId="5700A083" w14:textId="77777777" w:rsidR="00A1169C" w:rsidRDefault="00A1169C" w:rsidP="00A1169C">
      <w:pPr>
        <w:pStyle w:val="SIMCommand"/>
      </w:pPr>
      <w:r w:rsidRPr="001E26AA">
        <w:t>sim</w:t>
      </w:r>
      <w:proofErr w:type="gramStart"/>
      <w:r w:rsidRPr="001E26AA">
        <w:t xml:space="preserve">&gt; </w:t>
      </w:r>
      <w:r>
        <w:rPr>
          <w:b/>
        </w:rPr>
        <w:t>;Boot</w:t>
      </w:r>
      <w:proofErr w:type="gramEnd"/>
      <w:r>
        <w:rPr>
          <w:b/>
        </w:rPr>
        <w:t xml:space="preserve"> 56K CP/M 2.2</w:t>
      </w:r>
    </w:p>
    <w:p w14:paraId="4E1A9A9B" w14:textId="77777777" w:rsidR="00D21ED6" w:rsidRDefault="00D21ED6" w:rsidP="00D21ED6">
      <w:pPr>
        <w:pStyle w:val="SIMCommand"/>
      </w:pPr>
      <w:r w:rsidRPr="001E26AA">
        <w:t xml:space="preserve">sim&gt; </w:t>
      </w:r>
      <w:r w:rsidRPr="001E26AA">
        <w:rPr>
          <w:b/>
        </w:rPr>
        <w:t xml:space="preserve">set </w:t>
      </w:r>
      <w:r w:rsidR="00A1169C">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607A6A">
        <w:t>DJ2D</w:t>
      </w:r>
      <w:r w:rsidRPr="001E26AA">
        <w:t xml:space="preserve"> </w:t>
      </w:r>
      <w:r w:rsidR="00607A6A">
        <w:t>disk</w:t>
      </w:r>
      <w:r>
        <w:t xml:space="preserve"> </w:t>
      </w:r>
      <w:proofErr w:type="gramStart"/>
      <w:r w:rsidR="00607A6A">
        <w:t>controller</w:t>
      </w:r>
      <w:proofErr w:type="gramEnd"/>
    </w:p>
    <w:p w14:paraId="6DA9FE0E" w14:textId="77777777" w:rsidR="00D21ED6" w:rsidRDefault="00D21ED6" w:rsidP="00D21ED6">
      <w:pPr>
        <w:pStyle w:val="SIMCommand"/>
      </w:pPr>
      <w:r w:rsidRPr="001E26AA">
        <w:t xml:space="preserve">sim&gt; </w:t>
      </w:r>
      <w:r w:rsidRPr="001E26AA">
        <w:rPr>
          <w:b/>
        </w:rPr>
        <w:t xml:space="preserve">attach </w:t>
      </w:r>
      <w:r w:rsidR="00A1169C">
        <w:rPr>
          <w:b/>
        </w:rPr>
        <w:t>dj2d0</w:t>
      </w:r>
      <w:r w:rsidRPr="001E26AA">
        <w:rPr>
          <w:b/>
        </w:rPr>
        <w:t xml:space="preserve"> </w:t>
      </w:r>
      <w:r>
        <w:rPr>
          <w:b/>
        </w:rPr>
        <w:t>CPM</w:t>
      </w:r>
      <w:r w:rsidR="00607A6A">
        <w:rPr>
          <w:b/>
        </w:rPr>
        <w:t>22</w:t>
      </w:r>
      <w:r>
        <w:rPr>
          <w:b/>
        </w:rPr>
        <w:t>-</w:t>
      </w:r>
      <w:r w:rsidR="00607A6A">
        <w:rPr>
          <w:b/>
        </w:rPr>
        <w:t>56</w:t>
      </w:r>
      <w:r>
        <w:rPr>
          <w:b/>
        </w:rPr>
        <w:t>K</w:t>
      </w:r>
      <w:r w:rsidR="00607A6A">
        <w:rPr>
          <w:b/>
        </w:rPr>
        <w:t>-</w:t>
      </w:r>
      <w:r w:rsidR="005E0128">
        <w:rPr>
          <w:b/>
        </w:rPr>
        <w:t>E000</w:t>
      </w:r>
      <w:r>
        <w:rPr>
          <w:b/>
        </w:rPr>
        <w:t>.DSK</w:t>
      </w:r>
      <w:r>
        <w:tab/>
      </w:r>
      <w:r w:rsidR="005131DC">
        <w:t>;</w:t>
      </w:r>
      <w:r w:rsidRPr="001E26AA">
        <w:t xml:space="preserve"> attach </w:t>
      </w:r>
      <w:r w:rsidR="00607A6A">
        <w:t>DJ2D</w:t>
      </w:r>
      <w:r>
        <w:t xml:space="preserve"> </w:t>
      </w:r>
      <w:r w:rsidRPr="001E26AA">
        <w:t xml:space="preserve">CP/M </w:t>
      </w:r>
      <w:r>
        <w:t>d</w:t>
      </w:r>
      <w:r w:rsidRPr="001E26AA">
        <w:t xml:space="preserve">isk </w:t>
      </w:r>
      <w:proofErr w:type="gramStart"/>
      <w:r>
        <w:t>image</w:t>
      </w:r>
      <w:proofErr w:type="gramEnd"/>
    </w:p>
    <w:p w14:paraId="2D843F72" w14:textId="77777777" w:rsidR="00A1169C" w:rsidRDefault="00D21ED6" w:rsidP="00A1169C">
      <w:pPr>
        <w:pStyle w:val="SIMCommand"/>
      </w:pPr>
      <w:r>
        <w:t xml:space="preserve">sim&gt; </w:t>
      </w:r>
      <w:r>
        <w:rPr>
          <w:b/>
          <w:bCs/>
        </w:rPr>
        <w:t xml:space="preserve">boot </w:t>
      </w:r>
      <w:r w:rsidR="00A1169C">
        <w:rPr>
          <w:b/>
          <w:bCs/>
        </w:rPr>
        <w:t>dj2d</w:t>
      </w:r>
      <w:r>
        <w:rPr>
          <w:b/>
          <w:bCs/>
        </w:rPr>
        <w:tab/>
      </w:r>
      <w:r>
        <w:tab/>
      </w:r>
      <w:r>
        <w:tab/>
      </w:r>
      <w:r>
        <w:tab/>
      </w:r>
      <w:r>
        <w:tab/>
      </w:r>
      <w:r w:rsidR="005131DC">
        <w:t>;</w:t>
      </w:r>
      <w:r>
        <w:t xml:space="preserve"> boot disk (or “g </w:t>
      </w:r>
      <w:r w:rsidR="00607A6A">
        <w:t>e</w:t>
      </w:r>
      <w:r>
        <w:t>000”)</w:t>
      </w:r>
    </w:p>
    <w:p w14:paraId="4582C2AB" w14:textId="77777777" w:rsidR="00A1169C" w:rsidRDefault="00A1169C" w:rsidP="00A1169C">
      <w:pPr>
        <w:pStyle w:val="SIMCommand"/>
      </w:pPr>
    </w:p>
    <w:p w14:paraId="4472F42F" w14:textId="77777777" w:rsidR="00A1169C" w:rsidRDefault="00A1169C" w:rsidP="00A1169C">
      <w:pPr>
        <w:pStyle w:val="SIMCommand"/>
      </w:pPr>
      <w:r w:rsidRPr="001E26AA">
        <w:t>sim</w:t>
      </w:r>
      <w:proofErr w:type="gramStart"/>
      <w:r w:rsidRPr="001E26AA">
        <w:t xml:space="preserve">&gt; </w:t>
      </w:r>
      <w:r>
        <w:rPr>
          <w:b/>
        </w:rPr>
        <w:t>;Boot</w:t>
      </w:r>
      <w:proofErr w:type="gramEnd"/>
      <w:r>
        <w:rPr>
          <w:b/>
        </w:rPr>
        <w:t xml:space="preserve"> 56K CP/M 2.2 with serial port attached to socket</w:t>
      </w:r>
    </w:p>
    <w:p w14:paraId="090E95A8" w14:textId="77777777" w:rsidR="00A1169C" w:rsidRDefault="00A1169C" w:rsidP="00A1169C">
      <w:pPr>
        <w:pStyle w:val="SIMCommand"/>
      </w:pPr>
      <w:r w:rsidRPr="001E26AA">
        <w:t xml:space="preserve">sim&gt; </w:t>
      </w:r>
      <w:r w:rsidRPr="001E26AA">
        <w:rPr>
          <w:b/>
        </w:rPr>
        <w:t xml:space="preserve">set </w:t>
      </w:r>
      <w:r>
        <w:rPr>
          <w:b/>
        </w:rPr>
        <w:t>dj2d</w:t>
      </w:r>
      <w:r w:rsidRPr="001E26AA">
        <w:rPr>
          <w:b/>
        </w:rPr>
        <w:t xml:space="preserve"> ena</w:t>
      </w:r>
      <w:r w:rsidRPr="001E26AA">
        <w:rPr>
          <w:b/>
        </w:rPr>
        <w:tab/>
      </w:r>
      <w:r w:rsidRPr="001E26AA">
        <w:tab/>
      </w:r>
      <w:r w:rsidRPr="001E26AA">
        <w:tab/>
      </w:r>
      <w:r>
        <w:tab/>
      </w:r>
      <w:r w:rsidR="005131DC">
        <w:t>;</w:t>
      </w:r>
      <w:r w:rsidRPr="001E26AA">
        <w:t xml:space="preserve"> enable </w:t>
      </w:r>
      <w:r w:rsidR="00437C5C">
        <w:t>DJ2D</w:t>
      </w:r>
      <w:r w:rsidRPr="001E26AA">
        <w:t xml:space="preserve"> </w:t>
      </w:r>
      <w:r w:rsidR="00437C5C">
        <w:t>disk</w:t>
      </w:r>
      <w:r>
        <w:t xml:space="preserve"> </w:t>
      </w:r>
      <w:proofErr w:type="gramStart"/>
      <w:r w:rsidR="00437C5C">
        <w:t>controller</w:t>
      </w:r>
      <w:proofErr w:type="gramEnd"/>
    </w:p>
    <w:p w14:paraId="0F8FF4B3" w14:textId="77777777" w:rsidR="00A1169C" w:rsidRDefault="00A1169C" w:rsidP="00A1169C">
      <w:pPr>
        <w:pStyle w:val="SIMCommand"/>
      </w:pPr>
      <w:r w:rsidRPr="001E26AA">
        <w:t xml:space="preserve">sim&gt; </w:t>
      </w:r>
      <w:r w:rsidRPr="001E26AA">
        <w:rPr>
          <w:b/>
        </w:rPr>
        <w:t xml:space="preserve">attach </w:t>
      </w:r>
      <w:r>
        <w:rPr>
          <w:b/>
        </w:rPr>
        <w:t>dj2d0</w:t>
      </w:r>
      <w:r w:rsidRPr="001E26AA">
        <w:rPr>
          <w:b/>
        </w:rPr>
        <w:t xml:space="preserve"> </w:t>
      </w:r>
      <w:r w:rsidR="00437C5C">
        <w:rPr>
          <w:b/>
        </w:rPr>
        <w:t>CPM22-56K-</w:t>
      </w:r>
      <w:r w:rsidR="005E0128">
        <w:rPr>
          <w:b/>
        </w:rPr>
        <w:t>E000</w:t>
      </w:r>
      <w:r w:rsidR="00437C5C">
        <w:rPr>
          <w:b/>
        </w:rPr>
        <w:t>.DSK</w:t>
      </w:r>
      <w:r>
        <w:tab/>
      </w:r>
      <w:r w:rsidR="005131DC">
        <w:t>;</w:t>
      </w:r>
      <w:r w:rsidRPr="001E26AA">
        <w:t xml:space="preserve"> attach </w:t>
      </w:r>
      <w:r w:rsidR="00437C5C">
        <w:t>DJ2D</w:t>
      </w:r>
      <w:r>
        <w:t xml:space="preserve"> </w:t>
      </w:r>
      <w:r w:rsidRPr="001E26AA">
        <w:t xml:space="preserve">CP/M </w:t>
      </w:r>
      <w:r>
        <w:t>d</w:t>
      </w:r>
      <w:r w:rsidRPr="001E26AA">
        <w:t xml:space="preserve">isk </w:t>
      </w:r>
      <w:proofErr w:type="gramStart"/>
      <w:r>
        <w:t>image</w:t>
      </w:r>
      <w:proofErr w:type="gramEnd"/>
    </w:p>
    <w:p w14:paraId="20AB2004" w14:textId="77777777" w:rsidR="00A1169C" w:rsidRDefault="00A1169C" w:rsidP="00A1169C">
      <w:pPr>
        <w:pStyle w:val="SIMCommand"/>
      </w:pPr>
      <w:r w:rsidRPr="001E26AA">
        <w:t xml:space="preserve">sim&gt; </w:t>
      </w:r>
      <w:r>
        <w:rPr>
          <w:b/>
        </w:rPr>
        <w:t>attach -u dj2d4 127.0.0.1:8800</w:t>
      </w:r>
      <w:r w:rsidRPr="001E26AA">
        <w:rPr>
          <w:b/>
        </w:rPr>
        <w:tab/>
      </w:r>
      <w:r w:rsidR="005131DC">
        <w:t>;</w:t>
      </w:r>
      <w:r>
        <w:t xml:space="preserve"> attach </w:t>
      </w:r>
      <w:r w:rsidR="00437C5C">
        <w:t xml:space="preserve">DJ2D </w:t>
      </w:r>
      <w:r>
        <w:t xml:space="preserve">serial port to </w:t>
      </w:r>
      <w:proofErr w:type="gramStart"/>
      <w:r>
        <w:t>socket</w:t>
      </w:r>
      <w:proofErr w:type="gramEnd"/>
    </w:p>
    <w:p w14:paraId="5FF7FAA4" w14:textId="77777777" w:rsidR="00A1169C" w:rsidRDefault="00A1169C" w:rsidP="00A1169C">
      <w:pPr>
        <w:pStyle w:val="SIMCommand"/>
      </w:pPr>
      <w:r>
        <w:t xml:space="preserve">sim&gt; </w:t>
      </w:r>
      <w:r>
        <w:rPr>
          <w:b/>
          <w:bCs/>
        </w:rPr>
        <w:t>boot dj2d</w:t>
      </w:r>
      <w:r>
        <w:rPr>
          <w:b/>
          <w:bCs/>
        </w:rPr>
        <w:tab/>
      </w:r>
      <w:r>
        <w:tab/>
      </w:r>
      <w:r>
        <w:tab/>
      </w:r>
      <w:r>
        <w:tab/>
      </w:r>
      <w:r>
        <w:tab/>
      </w:r>
      <w:r w:rsidR="005131DC">
        <w:t>;</w:t>
      </w:r>
      <w:r>
        <w:t xml:space="preserve"> boot disk (or “g </w:t>
      </w:r>
      <w:r w:rsidR="00437C5C">
        <w:t>e</w:t>
      </w:r>
      <w:r>
        <w:t>000”)</w:t>
      </w:r>
    </w:p>
    <w:p w14:paraId="47574077" w14:textId="77777777" w:rsidR="00A1169C" w:rsidRPr="00A6569F" w:rsidRDefault="00A1169C" w:rsidP="00A1169C">
      <w:pPr>
        <w:pStyle w:val="SIMCommand"/>
      </w:pPr>
      <w:r>
        <w:t>sim</w:t>
      </w:r>
      <w:proofErr w:type="gramStart"/>
      <w:r>
        <w:t xml:space="preserve">&gt; </w:t>
      </w:r>
      <w:r>
        <w:rPr>
          <w:b/>
          <w:bCs/>
        </w:rPr>
        <w:t>;telnet</w:t>
      </w:r>
      <w:proofErr w:type="gramEnd"/>
      <w:r>
        <w:rPr>
          <w:b/>
          <w:bCs/>
        </w:rPr>
        <w:t xml:space="preserve"> localhost</w:t>
      </w:r>
      <w:r w:rsidR="00841687">
        <w:rPr>
          <w:b/>
          <w:bCs/>
        </w:rPr>
        <w:t xml:space="preserve"> </w:t>
      </w:r>
      <w:r>
        <w:rPr>
          <w:b/>
          <w:bCs/>
        </w:rPr>
        <w:t>8800</w:t>
      </w:r>
      <w:r>
        <w:tab/>
      </w:r>
      <w:r>
        <w:tab/>
      </w:r>
      <w:r w:rsidR="005131DC">
        <w:t>;</w:t>
      </w:r>
      <w:r>
        <w:t xml:space="preserve"> telnet to simulator</w:t>
      </w:r>
      <w:r w:rsidR="00841687">
        <w:t xml:space="preserve"> on port 8800</w:t>
      </w:r>
    </w:p>
    <w:p w14:paraId="7950FBBB" w14:textId="77777777" w:rsidR="00302DFF" w:rsidRPr="001E26AA" w:rsidRDefault="00D21ED6" w:rsidP="00D21ED6">
      <w:pPr>
        <w:pStyle w:val="NurText12"/>
      </w:pPr>
      <w:r>
        <w:t xml:space="preserve">CP/M </w:t>
      </w:r>
      <w:r w:rsidR="00A1169C">
        <w:t>2.2</w:t>
      </w:r>
      <w:r>
        <w:t xml:space="preserve"> disk images supporting the </w:t>
      </w:r>
      <w:r w:rsidR="00A1169C">
        <w:t>DJ2D</w:t>
      </w:r>
      <w:r w:rsidRPr="00F94A56">
        <w:t xml:space="preserve"> </w:t>
      </w:r>
      <w:r w:rsidR="00841687">
        <w:t xml:space="preserve">simulator </w:t>
      </w:r>
      <w:r>
        <w:t xml:space="preserve">are available at </w:t>
      </w:r>
      <w:hyperlink r:id="rId48" w:history="1">
        <w:r w:rsidR="007B2F1B" w:rsidRPr="005C156A">
          <w:rPr>
            <w:rStyle w:val="Hyperlink"/>
          </w:rPr>
          <w:t>https://github.com/deltecent/dj2d-cpm22</w:t>
        </w:r>
      </w:hyperlink>
      <w:r w:rsidR="00AA2B31">
        <w:t xml:space="preserve"> </w:t>
      </w:r>
      <w:r w:rsidR="00564CF9">
        <w:t>(</w:t>
      </w:r>
      <w:r w:rsidR="00AA2B31">
        <w:t>GitHub</w:t>
      </w:r>
      <w:r w:rsidR="00564CF9">
        <w:t>)</w:t>
      </w:r>
      <w:r w:rsidR="00AA2B31">
        <w:t>.</w:t>
      </w:r>
    </w:p>
    <w:p w14:paraId="32D6215B" w14:textId="77777777" w:rsidR="00607A6A" w:rsidRDefault="00607A6A" w:rsidP="00607A6A">
      <w:pPr>
        <w:pStyle w:val="Heading3"/>
      </w:pPr>
      <w:bookmarkStart w:id="215" w:name="_Toc140521728"/>
      <w:r>
        <w:t xml:space="preserve">DJ2D Simulator </w:t>
      </w:r>
      <w:r w:rsidRPr="001E26AA">
        <w:t>Limitations</w:t>
      </w:r>
      <w:bookmarkEnd w:id="215"/>
    </w:p>
    <w:p w14:paraId="5BCA739A" w14:textId="77777777" w:rsidR="001B08D2" w:rsidRDefault="001B08D2" w:rsidP="00E60DA7">
      <w:pPr>
        <w:pStyle w:val="NurText12"/>
      </w:pPr>
      <w:r>
        <w:t>The DJ2D devices detects the format of the DSK image by its size.</w:t>
      </w:r>
    </w:p>
    <w:p w14:paraId="00C1C918" w14:textId="77777777" w:rsidR="00E60DA7" w:rsidRDefault="00E60DA7" w:rsidP="00E60DA7">
      <w:pPr>
        <w:pStyle w:val="NurText12"/>
      </w:pPr>
      <w:r>
        <w:t>Bank select logic is not currently supported.</w:t>
      </w:r>
    </w:p>
    <w:p w14:paraId="254C51A5" w14:textId="77777777" w:rsidR="00607A6A" w:rsidRDefault="00607A6A" w:rsidP="00607A6A">
      <w:pPr>
        <w:pStyle w:val="NurText12"/>
      </w:pPr>
      <w:r>
        <w:t>The Western Digital FD1791 Read Track command is not currently supported.</w:t>
      </w:r>
    </w:p>
    <w:p w14:paraId="7BE4FC0F" w14:textId="77777777" w:rsidR="00607A6A" w:rsidRDefault="00607A6A" w:rsidP="00607A6A">
      <w:pPr>
        <w:pStyle w:val="NurText12"/>
      </w:pPr>
    </w:p>
    <w:p w14:paraId="1AA6BDFB" w14:textId="77777777" w:rsidR="001F331C" w:rsidRPr="001E26AA" w:rsidRDefault="00452941" w:rsidP="00D21ED6">
      <w:pPr>
        <w:pStyle w:val="Heading1"/>
      </w:pPr>
      <w:r>
        <w:br w:type="page"/>
      </w:r>
      <w:bookmarkStart w:id="216" w:name="_Toc140521729"/>
      <w:r w:rsidR="001F331C" w:rsidRPr="001E26AA">
        <w:lastRenderedPageBreak/>
        <w:t>Advanced Digital Corporation Simulation</w:t>
      </w:r>
      <w:bookmarkEnd w:id="207"/>
      <w:bookmarkEnd w:id="216"/>
    </w:p>
    <w:p w14:paraId="09D2FF0F" w14:textId="77777777" w:rsidR="001F331C" w:rsidRPr="001E26AA" w:rsidRDefault="001F331C">
      <w:pPr>
        <w:pStyle w:val="PlainText"/>
      </w:pPr>
      <w:r w:rsidRPr="001E26AA">
        <w:t>ADC Super-Six SBC</w:t>
      </w:r>
      <w:r w:rsidR="00B23EAD">
        <w:t xml:space="preserve"> and HDC-1001</w:t>
      </w:r>
      <w:r w:rsidRPr="001E26AA">
        <w:t xml:space="preserve"> support w</w:t>
      </w:r>
      <w:r w:rsidR="00F41B9F">
        <w:t>ere</w:t>
      </w:r>
      <w:r w:rsidRPr="001E26AA">
        <w:t xml:space="preserve"> added by Howard M. Harte.</w:t>
      </w:r>
    </w:p>
    <w:p w14:paraId="7E8F90C0" w14:textId="77777777" w:rsidR="001F331C" w:rsidRDefault="00B23EAD">
      <w:pPr>
        <w:pStyle w:val="Heading2"/>
      </w:pPr>
      <w:bookmarkStart w:id="217" w:name="_Toc28682211"/>
      <w:bookmarkStart w:id="218" w:name="_Toc140521730"/>
      <w:r>
        <w:t>ADC Super-Six Single-Board Computer</w:t>
      </w:r>
      <w:bookmarkEnd w:id="217"/>
      <w:bookmarkEnd w:id="218"/>
    </w:p>
    <w:p w14:paraId="64B11FB1" w14:textId="77777777" w:rsidR="00B23EAD" w:rsidRPr="001E26AA" w:rsidRDefault="00B23EAD" w:rsidP="00B23EAD">
      <w:pPr>
        <w:pStyle w:val="Heading3"/>
      </w:pPr>
      <w:bookmarkStart w:id="219" w:name="_Toc140521731"/>
      <w:r w:rsidRPr="001E26AA">
        <w:t xml:space="preserve">ADCS6 SBC </w:t>
      </w:r>
      <w:r>
        <w:t>Overview</w:t>
      </w:r>
      <w:bookmarkEnd w:id="219"/>
    </w:p>
    <w:p w14:paraId="7A19B292" w14:textId="77777777" w:rsidR="001F331C" w:rsidRDefault="001F331C">
      <w:pPr>
        <w:pStyle w:val="PlainText"/>
        <w:rPr>
          <w:color w:val="000000"/>
        </w:rPr>
      </w:pPr>
      <w:r w:rsidRPr="001E26AA">
        <w:rPr>
          <w:color w:val="000000"/>
        </w:rPr>
        <w:t>The Advanced Digital Corporation Super-Six SBC is a Z80-based single board computer on an S-100 bus card. It has 128K of RAM, WD179x-based floppy disk controller</w:t>
      </w:r>
      <w:r w:rsidR="00710027">
        <w:rPr>
          <w:color w:val="000000"/>
        </w:rPr>
        <w:t>, two UARTs, a Counter/Timer, memory banking, parallel ports, and a DMA controller</w:t>
      </w:r>
      <w:r w:rsidRPr="001E26AA">
        <w:rPr>
          <w:color w:val="000000"/>
        </w:rPr>
        <w:t>.</w:t>
      </w:r>
    </w:p>
    <w:p w14:paraId="46E4931C" w14:textId="77777777" w:rsidR="00710027" w:rsidRDefault="00710027">
      <w:pPr>
        <w:pStyle w:val="PlainText"/>
        <w:rPr>
          <w:color w:val="000000"/>
        </w:rPr>
      </w:pPr>
      <w:r>
        <w:rPr>
          <w:color w:val="000000"/>
        </w:rPr>
        <w:t>Two monitor ROMs are included:</w:t>
      </w:r>
    </w:p>
    <w:p w14:paraId="49EC6D9E" w14:textId="77777777" w:rsidR="00710027" w:rsidRDefault="00710027">
      <w:pPr>
        <w:pStyle w:val="PlainText"/>
        <w:rPr>
          <w:color w:val="000000"/>
        </w:rPr>
      </w:pPr>
      <w:r>
        <w:rPr>
          <w:color w:val="000000"/>
        </w:rPr>
        <w:t>ADC – The Advanced Digital Monitor v3.6</w:t>
      </w:r>
    </w:p>
    <w:p w14:paraId="0E361514" w14:textId="77777777" w:rsidR="00710027" w:rsidRPr="001E26AA" w:rsidRDefault="00710027">
      <w:pPr>
        <w:pStyle w:val="PlainText"/>
        <w:rPr>
          <w:color w:val="000000"/>
        </w:rPr>
      </w:pPr>
      <w:r>
        <w:rPr>
          <w:color w:val="000000"/>
        </w:rPr>
        <w:t xml:space="preserve">DIGITEX – The </w:t>
      </w:r>
      <w:r w:rsidRPr="00710027">
        <w:rPr>
          <w:color w:val="000000"/>
        </w:rPr>
        <w:t>DIGITEX Monitor version 1.2.A</w:t>
      </w:r>
      <w:r>
        <w:rPr>
          <w:color w:val="000000"/>
        </w:rPr>
        <w:t xml:space="preserve"> </w:t>
      </w:r>
    </w:p>
    <w:p w14:paraId="4BD3491A" w14:textId="77777777" w:rsidR="001F331C" w:rsidRPr="001E26AA" w:rsidRDefault="001F331C">
      <w:pPr>
        <w:pStyle w:val="PlainText"/>
      </w:pPr>
      <w:r w:rsidRPr="001E26AA">
        <w:t>Additional devices include:</w:t>
      </w:r>
    </w:p>
    <w:p w14:paraId="03A84410" w14:textId="77777777" w:rsidR="001F331C" w:rsidRPr="001E26AA" w:rsidRDefault="001F331C">
      <w:pPr>
        <w:pStyle w:val="PlainText"/>
      </w:pPr>
      <w:r w:rsidRPr="001E26AA">
        <w:rPr>
          <w:b/>
        </w:rPr>
        <w:t>ADCS6</w:t>
      </w:r>
      <w:r w:rsidRPr="001E26AA">
        <w:t xml:space="preserve"> – ADC Super-Six SBC.</w:t>
      </w:r>
    </w:p>
    <w:p w14:paraId="6947D694" w14:textId="77777777" w:rsidR="001F331C" w:rsidRPr="001E26AA" w:rsidRDefault="001F331C">
      <w:pPr>
        <w:pStyle w:val="Heading3"/>
      </w:pPr>
      <w:bookmarkStart w:id="220" w:name="_Toc28682212"/>
      <w:bookmarkStart w:id="221" w:name="_Toc140521732"/>
      <w:r w:rsidRPr="001E26AA">
        <w:t>ADCS6 SBC Parameters</w:t>
      </w:r>
      <w:bookmarkEnd w:id="220"/>
      <w:bookmarkEnd w:id="221"/>
    </w:p>
    <w:p w14:paraId="03FFD186" w14:textId="77777777" w:rsidR="001F331C" w:rsidRPr="001E26AA" w:rsidRDefault="001F331C">
      <w:pPr>
        <w:pStyle w:val="PlainText"/>
      </w:pPr>
      <w:r w:rsidRPr="001E26AA">
        <w:t xml:space="preserve">The ADCS6 SBC supports several parameters which can be configured </w:t>
      </w:r>
      <w:r w:rsidR="00D955FC">
        <w:t>in</w:t>
      </w:r>
      <w:r w:rsidRPr="001E26AA">
        <w:t xml:space="preserve"> the simulator:</w:t>
      </w:r>
    </w:p>
    <w:p w14:paraId="0815A86C" w14:textId="77777777" w:rsidR="00710027" w:rsidRDefault="001F331C" w:rsidP="00710027">
      <w:pPr>
        <w:pStyle w:val="PlainText"/>
      </w:pPr>
      <w:r w:rsidRPr="001E26AA">
        <w:t>ROM</w:t>
      </w:r>
      <w:proofErr w:type="gramStart"/>
      <w:r w:rsidR="00710027">
        <w:t>=[</w:t>
      </w:r>
      <w:proofErr w:type="gramEnd"/>
      <w:r w:rsidR="00710027">
        <w:t>ADC | DIGITEX]</w:t>
      </w:r>
      <w:r w:rsidRPr="001E26AA">
        <w:t xml:space="preserve"> – Enable </w:t>
      </w:r>
      <w:r w:rsidR="00710027">
        <w:t xml:space="preserve">Monitor </w:t>
      </w:r>
      <w:r w:rsidRPr="001E26AA">
        <w:t xml:space="preserve">ROM at </w:t>
      </w:r>
      <w:r w:rsidR="00710027">
        <w:t>F</w:t>
      </w:r>
      <w:r w:rsidRPr="001E26AA">
        <w:t>000-</w:t>
      </w:r>
      <w:r w:rsidR="00710027">
        <w:t>F7</w:t>
      </w:r>
      <w:r w:rsidRPr="001E26AA">
        <w:t>FFh.</w:t>
      </w:r>
    </w:p>
    <w:p w14:paraId="41EAE730" w14:textId="77777777" w:rsidR="001F331C" w:rsidRDefault="00710027" w:rsidP="00710027">
      <w:pPr>
        <w:pStyle w:val="PlainText"/>
        <w:numPr>
          <w:ilvl w:val="0"/>
          <w:numId w:val="11"/>
        </w:numPr>
      </w:pPr>
      <w:r>
        <w:t xml:space="preserve">ADC - </w:t>
      </w:r>
      <w:r w:rsidR="005131DC">
        <w:t>T</w:t>
      </w:r>
      <w:r>
        <w:t xml:space="preserve">he default, and can run Advanced Digital Corp </w:t>
      </w:r>
      <w:hyperlink r:id="rId49" w:history="1">
        <w:r w:rsidRPr="00990761">
          <w:rPr>
            <w:rStyle w:val="Hyperlink"/>
          </w:rPr>
          <w:t>CP/M 2.2</w:t>
        </w:r>
      </w:hyperlink>
      <w:r>
        <w:t xml:space="preserve"> or </w:t>
      </w:r>
      <w:hyperlink r:id="rId50" w:history="1">
        <w:r w:rsidRPr="00990761">
          <w:rPr>
            <w:rStyle w:val="Hyperlink"/>
          </w:rPr>
          <w:t>3.0</w:t>
        </w:r>
      </w:hyperlink>
      <w:r>
        <w:t>.</w:t>
      </w:r>
    </w:p>
    <w:p w14:paraId="6BB3FFDD" w14:textId="77777777" w:rsidR="00710027" w:rsidRPr="001E26AA" w:rsidRDefault="00710027" w:rsidP="00E14904">
      <w:pPr>
        <w:pStyle w:val="PlainText"/>
        <w:numPr>
          <w:ilvl w:val="0"/>
          <w:numId w:val="11"/>
        </w:numPr>
      </w:pPr>
      <w:r>
        <w:t xml:space="preserve">DIGITEX - </w:t>
      </w:r>
      <w:r w:rsidR="005131DC">
        <w:t>C</w:t>
      </w:r>
      <w:r>
        <w:t xml:space="preserve">an run DIGITEX </w:t>
      </w:r>
      <w:hyperlink r:id="rId51" w:history="1">
        <w:r w:rsidRPr="00B67E4B">
          <w:rPr>
            <w:rStyle w:val="Hyperlink"/>
          </w:rPr>
          <w:t>CP/M 2.2</w:t>
        </w:r>
      </w:hyperlink>
      <w:r>
        <w:t xml:space="preserve"> or </w:t>
      </w:r>
      <w:hyperlink r:id="rId52" w:history="1">
        <w:r w:rsidRPr="00B67E4B">
          <w:rPr>
            <w:rStyle w:val="Hyperlink"/>
          </w:rPr>
          <w:t>3.0</w:t>
        </w:r>
      </w:hyperlink>
      <w:r w:rsidR="00B67E4B">
        <w:t xml:space="preserve"> (</w:t>
      </w:r>
      <w:hyperlink r:id="rId53" w:history="1">
        <w:r w:rsidR="00B67E4B" w:rsidRPr="00B67E4B">
          <w:rPr>
            <w:rStyle w:val="Hyperlink"/>
          </w:rPr>
          <w:t>source code</w:t>
        </w:r>
      </w:hyperlink>
      <w:r w:rsidR="00B67E4B">
        <w:t>)</w:t>
      </w:r>
      <w:r>
        <w:t xml:space="preserve"> as well as </w:t>
      </w:r>
      <w:hyperlink r:id="rId54" w:history="1">
        <w:r w:rsidRPr="00710027">
          <w:rPr>
            <w:rStyle w:val="Hyperlink"/>
          </w:rPr>
          <w:t>OASIS v5.6</w:t>
        </w:r>
      </w:hyperlink>
      <w:r>
        <w:t>.</w:t>
      </w:r>
    </w:p>
    <w:p w14:paraId="736BC2E9" w14:textId="77777777" w:rsidR="001F331C" w:rsidRPr="001E26AA" w:rsidRDefault="001F331C">
      <w:pPr>
        <w:pStyle w:val="PlainText"/>
      </w:pPr>
      <w:r w:rsidRPr="001E26AA">
        <w:t xml:space="preserve">DEBUG – </w:t>
      </w:r>
      <w:r w:rsidR="005131DC">
        <w:t>E</w:t>
      </w:r>
      <w:r w:rsidRPr="001E26AA">
        <w:t>nable debug tracing, useful for debugging software. One or more debug levels may be selected at any given time. Several debug tracing levels are provided:</w:t>
      </w:r>
    </w:p>
    <w:p w14:paraId="082147C7" w14:textId="77777777" w:rsidR="001F331C" w:rsidRPr="001E26AA" w:rsidRDefault="001F331C">
      <w:pPr>
        <w:pStyle w:val="PlainText"/>
        <w:numPr>
          <w:ilvl w:val="0"/>
          <w:numId w:val="11"/>
        </w:numPr>
      </w:pPr>
      <w:r w:rsidRPr="001E26AA">
        <w:t>ERROR – Error messages, these are bugs in the simulation or in the way a program running on the simulator accesses the controller. This message level is on by default.</w:t>
      </w:r>
    </w:p>
    <w:p w14:paraId="7FCB5CC1" w14:textId="77777777" w:rsidR="004478B0" w:rsidRPr="001E26AA" w:rsidRDefault="004478B0" w:rsidP="004478B0">
      <w:pPr>
        <w:pStyle w:val="PlainText"/>
        <w:numPr>
          <w:ilvl w:val="0"/>
          <w:numId w:val="11"/>
        </w:numPr>
      </w:pPr>
      <w:r w:rsidRPr="001E26AA">
        <w:t xml:space="preserve">DRIVE – Messaging specific to drive, i.e.: Motor on/off, side </w:t>
      </w:r>
      <w:proofErr w:type="gramStart"/>
      <w:r w:rsidRPr="001E26AA">
        <w:t>selection</w:t>
      </w:r>
      <w:proofErr w:type="gramEnd"/>
    </w:p>
    <w:p w14:paraId="37B2528C" w14:textId="77777777" w:rsidR="004478B0" w:rsidRPr="001E26AA" w:rsidRDefault="004478B0" w:rsidP="004478B0">
      <w:pPr>
        <w:pStyle w:val="PlainText"/>
        <w:numPr>
          <w:ilvl w:val="0"/>
          <w:numId w:val="11"/>
        </w:numPr>
      </w:pPr>
      <w:r w:rsidRPr="001E26AA">
        <w:t>VERBOSE – Extra verbosity for debugging</w:t>
      </w:r>
    </w:p>
    <w:p w14:paraId="4F159734" w14:textId="77777777" w:rsidR="001F331C" w:rsidRPr="001E26AA" w:rsidRDefault="001F331C">
      <w:pPr>
        <w:pStyle w:val="PlainText"/>
        <w:numPr>
          <w:ilvl w:val="0"/>
          <w:numId w:val="11"/>
        </w:numPr>
      </w:pPr>
      <w:r w:rsidRPr="001E26AA">
        <w:t>C</w:t>
      </w:r>
      <w:r w:rsidR="004478B0">
        <w:t>TC</w:t>
      </w:r>
      <w:r w:rsidRPr="001E26AA">
        <w:t xml:space="preserve"> – </w:t>
      </w:r>
      <w:r w:rsidR="004478B0">
        <w:t>Messages related to the on-board Z80-CTC (Counter/Timer)</w:t>
      </w:r>
    </w:p>
    <w:p w14:paraId="0A5697A3" w14:textId="77777777" w:rsidR="001F331C" w:rsidRDefault="001F331C">
      <w:pPr>
        <w:pStyle w:val="PlainText"/>
        <w:numPr>
          <w:ilvl w:val="0"/>
          <w:numId w:val="11"/>
        </w:numPr>
      </w:pPr>
      <w:r w:rsidRPr="001E26AA">
        <w:t>DMA – Z80-DMA register debugging</w:t>
      </w:r>
    </w:p>
    <w:p w14:paraId="3703F15A" w14:textId="77777777" w:rsidR="004478B0" w:rsidRDefault="004478B0" w:rsidP="004478B0">
      <w:pPr>
        <w:pStyle w:val="PlainText"/>
        <w:numPr>
          <w:ilvl w:val="0"/>
          <w:numId w:val="11"/>
        </w:numPr>
      </w:pPr>
      <w:r>
        <w:t>PIO</w:t>
      </w:r>
      <w:r w:rsidRPr="001E26AA">
        <w:t xml:space="preserve"> – Z80-</w:t>
      </w:r>
      <w:r>
        <w:t>PIO</w:t>
      </w:r>
      <w:r w:rsidRPr="001E26AA">
        <w:t xml:space="preserve"> register debugging</w:t>
      </w:r>
    </w:p>
    <w:p w14:paraId="2D4ED8D2" w14:textId="77777777" w:rsidR="00CD74A7" w:rsidRPr="001E26AA" w:rsidRDefault="00CD74A7" w:rsidP="00CD74A7">
      <w:pPr>
        <w:pStyle w:val="PlainText"/>
        <w:numPr>
          <w:ilvl w:val="0"/>
          <w:numId w:val="11"/>
        </w:numPr>
      </w:pPr>
      <w:r>
        <w:t xml:space="preserve">BANK </w:t>
      </w:r>
      <w:r w:rsidRPr="001E26AA">
        <w:t xml:space="preserve">– </w:t>
      </w:r>
      <w:r>
        <w:t xml:space="preserve">Messages related to banked memory on the </w:t>
      </w:r>
      <w:proofErr w:type="gramStart"/>
      <w:r>
        <w:t>ADCS6</w:t>
      </w:r>
      <w:proofErr w:type="gramEnd"/>
    </w:p>
    <w:p w14:paraId="44E0C2EF" w14:textId="77777777" w:rsidR="004478B0" w:rsidRDefault="004478B0" w:rsidP="00CD74A7">
      <w:pPr>
        <w:pStyle w:val="PlainText"/>
        <w:numPr>
          <w:ilvl w:val="0"/>
          <w:numId w:val="11"/>
        </w:numPr>
      </w:pPr>
      <w:r>
        <w:t>UART</w:t>
      </w:r>
      <w:r w:rsidRPr="001E26AA">
        <w:t xml:space="preserve"> – </w:t>
      </w:r>
      <w:r w:rsidR="00CD74A7">
        <w:t xml:space="preserve">Messages related to the on-board </w:t>
      </w:r>
      <w:proofErr w:type="gramStart"/>
      <w:r w:rsidR="00CD74A7">
        <w:t>UARTs</w:t>
      </w:r>
      <w:proofErr w:type="gramEnd"/>
    </w:p>
    <w:p w14:paraId="7DA33212" w14:textId="77777777" w:rsidR="00CD74A7" w:rsidRPr="001E26AA" w:rsidRDefault="00CD74A7" w:rsidP="00E14904">
      <w:pPr>
        <w:pStyle w:val="PlainText"/>
        <w:ind w:left="360"/>
      </w:pPr>
    </w:p>
    <w:p w14:paraId="78C4E847" w14:textId="77777777" w:rsidR="001F331C" w:rsidRPr="001E26AA" w:rsidRDefault="001F331C">
      <w:pPr>
        <w:pStyle w:val="PlainText"/>
      </w:pPr>
      <w:r w:rsidRPr="001E26AA">
        <w:t xml:space="preserve">NODEBUG – </w:t>
      </w:r>
      <w:r w:rsidR="00D955FC">
        <w:t>T</w:t>
      </w:r>
      <w:r w:rsidRPr="001E26AA">
        <w:t>urn off one or more debug message levels.</w:t>
      </w:r>
    </w:p>
    <w:p w14:paraId="350FE2DB" w14:textId="77777777" w:rsidR="001F331C" w:rsidRPr="001E26AA" w:rsidRDefault="001F331C">
      <w:pPr>
        <w:pStyle w:val="Heading3"/>
      </w:pPr>
      <w:bookmarkStart w:id="222" w:name="_Toc28682213"/>
      <w:bookmarkStart w:id="223" w:name="_Toc140521733"/>
      <w:r w:rsidRPr="001E26AA">
        <w:t>ADCS6 SBC Configuration Registers</w:t>
      </w:r>
      <w:bookmarkEnd w:id="222"/>
      <w:bookmarkEnd w:id="223"/>
    </w:p>
    <w:p w14:paraId="3D7EB729" w14:textId="77777777" w:rsidR="001F331C" w:rsidRPr="001E26AA" w:rsidRDefault="001F331C">
      <w:pPr>
        <w:pStyle w:val="PlainText"/>
      </w:pPr>
      <w:r w:rsidRPr="001E26AA">
        <w:t xml:space="preserve">The </w:t>
      </w:r>
      <w:r w:rsidR="004478B0">
        <w:t>ADCS6</w:t>
      </w:r>
      <w:r w:rsidRPr="001E26AA">
        <w:t xml:space="preserve"> controller has several configuration registers that can be examined and deposited </w:t>
      </w:r>
      <w:r w:rsidR="00D955FC">
        <w:t>in</w:t>
      </w:r>
      <w:r w:rsidRPr="001E26AA">
        <w:t xml:space="preserve"> the simulator. These registers are:</w:t>
      </w:r>
    </w:p>
    <w:p w14:paraId="4145844C" w14:textId="77777777" w:rsidR="004478B0" w:rsidRDefault="004478B0">
      <w:pPr>
        <w:pStyle w:val="PlainText"/>
      </w:pPr>
      <w:r>
        <w:t>EXTADR</w:t>
      </w:r>
      <w:r>
        <w:tab/>
        <w:t>– S-100 Extended Address bits A23:16</w:t>
      </w:r>
    </w:p>
    <w:p w14:paraId="22F140BC" w14:textId="77777777" w:rsidR="001F331C" w:rsidRDefault="001F331C">
      <w:pPr>
        <w:pStyle w:val="PlainText"/>
      </w:pPr>
      <w:r w:rsidRPr="001E26AA">
        <w:t xml:space="preserve">J7 </w:t>
      </w:r>
      <w:r w:rsidR="004478B0">
        <w:tab/>
      </w:r>
      <w:r w:rsidR="004478B0">
        <w:tab/>
      </w:r>
      <w:r w:rsidRPr="001E26AA">
        <w:t>– Jumper block J7 setting, see ADC Manual for details.</w:t>
      </w:r>
    </w:p>
    <w:p w14:paraId="1C4D4012" w14:textId="77777777" w:rsidR="004478B0" w:rsidRDefault="004478B0">
      <w:pPr>
        <w:pStyle w:val="PlainText"/>
      </w:pPr>
      <w:r>
        <w:lastRenderedPageBreak/>
        <w:t>MCTRL0</w:t>
      </w:r>
      <w:r>
        <w:tab/>
      </w:r>
      <w:r w:rsidRPr="001E26AA">
        <w:t xml:space="preserve">– </w:t>
      </w:r>
      <w:r>
        <w:t>MCTRL0 Register</w:t>
      </w:r>
    </w:p>
    <w:p w14:paraId="5A9FA8DC" w14:textId="77777777" w:rsidR="004478B0" w:rsidRDefault="004478B0" w:rsidP="004478B0">
      <w:pPr>
        <w:pStyle w:val="PlainText"/>
      </w:pPr>
      <w:r>
        <w:t>MCTRL1</w:t>
      </w:r>
      <w:r>
        <w:tab/>
      </w:r>
      <w:r w:rsidRPr="001E26AA">
        <w:t xml:space="preserve">– </w:t>
      </w:r>
      <w:r>
        <w:t>MCTRL1 Register</w:t>
      </w:r>
    </w:p>
    <w:p w14:paraId="3A1DF436" w14:textId="77777777" w:rsidR="00CD74A7" w:rsidRDefault="00CD74A7" w:rsidP="00CD74A7">
      <w:pPr>
        <w:pStyle w:val="PlainText"/>
      </w:pPr>
      <w:r>
        <w:t>CTCxCCW</w:t>
      </w:r>
      <w:r>
        <w:tab/>
      </w:r>
      <w:r w:rsidRPr="001E26AA">
        <w:t xml:space="preserve">– </w:t>
      </w:r>
      <w:r>
        <w:t>CTC (x=0-3) Channel Control Word Register</w:t>
      </w:r>
    </w:p>
    <w:p w14:paraId="2A2E91DC" w14:textId="77777777" w:rsidR="00CD74A7" w:rsidRDefault="00CD74A7" w:rsidP="00CD74A7">
      <w:pPr>
        <w:pStyle w:val="PlainText"/>
      </w:pPr>
      <w:r>
        <w:t>CTCxTC</w:t>
      </w:r>
      <w:r>
        <w:tab/>
      </w:r>
      <w:r w:rsidRPr="001E26AA">
        <w:t xml:space="preserve">– </w:t>
      </w:r>
      <w:r>
        <w:t>CTC (x=0-3) Time Constant Register</w:t>
      </w:r>
    </w:p>
    <w:p w14:paraId="579E8162" w14:textId="77777777" w:rsidR="00CD74A7" w:rsidRDefault="00CD74A7" w:rsidP="00CD74A7">
      <w:pPr>
        <w:pStyle w:val="PlainText"/>
      </w:pPr>
      <w:r>
        <w:t>CTCxCNT</w:t>
      </w:r>
      <w:r>
        <w:tab/>
      </w:r>
      <w:r w:rsidRPr="001E26AA">
        <w:t xml:space="preserve">– </w:t>
      </w:r>
      <w:r>
        <w:t>CTC (x=0-3) Count Register</w:t>
      </w:r>
    </w:p>
    <w:p w14:paraId="76D66BFB" w14:textId="77777777" w:rsidR="004478B0" w:rsidRDefault="00CD74A7">
      <w:pPr>
        <w:pStyle w:val="PlainText"/>
      </w:pPr>
      <w:r>
        <w:t>CTCVEC</w:t>
      </w:r>
      <w:r>
        <w:tab/>
      </w:r>
      <w:r w:rsidRPr="001E26AA">
        <w:t xml:space="preserve">– </w:t>
      </w:r>
      <w:r>
        <w:t>CTC Interrupt Vector Word Register</w:t>
      </w:r>
    </w:p>
    <w:p w14:paraId="1AF98528" w14:textId="77777777" w:rsidR="001F331C" w:rsidRPr="001E26AA" w:rsidRDefault="001F331C">
      <w:pPr>
        <w:pStyle w:val="NurText12"/>
      </w:pPr>
      <w:r w:rsidRPr="001E26AA">
        <w:t>The ADCS6 supports four drives, labeled ADCS60 through ADCS63. If a drive is attached to a non-existent image file, the image file will be created, and the user will be asked for a comment description of the disk. SIMH adds its own IMD header to the comment field, along with information about the version of the controller core (in this case WD179x) as well as the SIM_IMD module, to help facilitate debugging. The SIM_IMD module will automatically format the new disk image in IBM 3740 Single-Sided, Single-Density format. If the user wishes to use the disk in another format, then it should be reformatted using the FMT8.COM program under CP/M 2.2.</w:t>
      </w:r>
    </w:p>
    <w:p w14:paraId="71760481" w14:textId="77777777" w:rsidR="001F331C" w:rsidRPr="001E26AA" w:rsidRDefault="001F331C">
      <w:pPr>
        <w:pStyle w:val="Heading3"/>
      </w:pPr>
      <w:bookmarkStart w:id="224" w:name="_Toc28682214"/>
      <w:bookmarkStart w:id="225" w:name="_Toc140521734"/>
      <w:r w:rsidRPr="001E26AA">
        <w:t>ADCS6 SBC Limitations</w:t>
      </w:r>
      <w:bookmarkEnd w:id="224"/>
      <w:bookmarkEnd w:id="225"/>
    </w:p>
    <w:p w14:paraId="5797B2D0" w14:textId="77777777" w:rsidR="00B23EAD" w:rsidRDefault="001F331C">
      <w:pPr>
        <w:pStyle w:val="PlainText"/>
      </w:pPr>
      <w:r w:rsidRPr="001E26AA">
        <w:t xml:space="preserve">The ADCS6 simulation does not support the Z80-DMA </w:t>
      </w:r>
      <w:r w:rsidR="00CD74A7">
        <w:t xml:space="preserve">or </w:t>
      </w:r>
      <w:r w:rsidRPr="001E26AA">
        <w:t xml:space="preserve">parallel ports, </w:t>
      </w:r>
      <w:r w:rsidR="00CD74A7">
        <w:t xml:space="preserve">other than by </w:t>
      </w:r>
      <w:r w:rsidR="00710027">
        <w:t>emitting debug messages.</w:t>
      </w:r>
    </w:p>
    <w:p w14:paraId="71B3A968" w14:textId="77777777" w:rsidR="00B23EAD" w:rsidRPr="001E26AA" w:rsidRDefault="00B23EAD" w:rsidP="00B23EAD">
      <w:pPr>
        <w:pStyle w:val="Heading2"/>
      </w:pPr>
      <w:bookmarkStart w:id="226" w:name="_Toc140521735"/>
      <w:r>
        <w:t>ADCHD – Advanced Digital HDC-1001 Hard Disk Controller</w:t>
      </w:r>
      <w:bookmarkEnd w:id="226"/>
    </w:p>
    <w:p w14:paraId="1476DE70" w14:textId="77777777" w:rsidR="00B23EAD" w:rsidRPr="001E26AA" w:rsidRDefault="00B23EAD" w:rsidP="00B23EAD">
      <w:pPr>
        <w:pStyle w:val="PlainText"/>
      </w:pPr>
      <w:r>
        <w:t>The Advanced Digital Corporation HDC-1001 Hard Disk controller supports up to four ST-506 8” or 5.25” hard disk drives.  The programming interface is very similar to the modern ATA “task file” structure.</w:t>
      </w:r>
    </w:p>
    <w:p w14:paraId="2F4038A5" w14:textId="77777777" w:rsidR="00B23EAD" w:rsidRPr="001E26AA" w:rsidRDefault="002F555E" w:rsidP="00B23EAD">
      <w:pPr>
        <w:pStyle w:val="Heading3"/>
      </w:pPr>
      <w:bookmarkStart w:id="227" w:name="_Toc140521736"/>
      <w:r>
        <w:t>ADC</w:t>
      </w:r>
      <w:r w:rsidR="00B23EAD">
        <w:t>HD</w:t>
      </w:r>
      <w:r w:rsidR="00B23EAD" w:rsidRPr="001E26AA">
        <w:t xml:space="preserve"> Controller Parameters</w:t>
      </w:r>
      <w:bookmarkEnd w:id="227"/>
    </w:p>
    <w:p w14:paraId="4DC9D022" w14:textId="77777777" w:rsidR="00B23EAD" w:rsidRPr="001E26AA" w:rsidRDefault="00B23EAD" w:rsidP="00B23EAD">
      <w:pPr>
        <w:pStyle w:val="PlainText"/>
      </w:pPr>
      <w:r w:rsidRPr="001E26AA">
        <w:t xml:space="preserve">The </w:t>
      </w:r>
      <w:r>
        <w:t>ADCHD</w:t>
      </w:r>
      <w:r w:rsidRPr="001E26AA">
        <w:t xml:space="preserve"> controller supports several parameters which can be configured </w:t>
      </w:r>
      <w:r w:rsidR="00D955FC">
        <w:t>in</w:t>
      </w:r>
      <w:r w:rsidRPr="001E26AA">
        <w:t xml:space="preserve"> the simulator</w:t>
      </w:r>
      <w:r>
        <w:t>.  Defaults are set for a Quantum Q2020 8” hard disk</w:t>
      </w:r>
      <w:r w:rsidRPr="001E26AA">
        <w:t>:</w:t>
      </w:r>
    </w:p>
    <w:p w14:paraId="5242790C" w14:textId="77777777" w:rsidR="00B23EAD" w:rsidRPr="001E26AA" w:rsidRDefault="00B23EAD" w:rsidP="00B23EAD">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5B2AB340" w14:textId="77777777" w:rsidR="00B23EAD" w:rsidRPr="001E26AA" w:rsidRDefault="00B23EAD" w:rsidP="00B23EAD">
      <w:pPr>
        <w:pStyle w:val="PlainText"/>
        <w:numPr>
          <w:ilvl w:val="0"/>
          <w:numId w:val="11"/>
        </w:numPr>
      </w:pPr>
      <w:r w:rsidRPr="001E26AA">
        <w:t>ERROR – Error messages, these are bugs in the simulation or in the way a program running on the simulator accesses the controller. This message level is on by default.</w:t>
      </w:r>
    </w:p>
    <w:p w14:paraId="102B7BB0" w14:textId="77777777" w:rsidR="00B23EAD" w:rsidRPr="001E26AA" w:rsidRDefault="00B23EAD" w:rsidP="00B23EAD">
      <w:pPr>
        <w:pStyle w:val="PlainText"/>
        <w:numPr>
          <w:ilvl w:val="0"/>
          <w:numId w:val="11"/>
        </w:numPr>
      </w:pPr>
      <w:r w:rsidRPr="001E26AA">
        <w:t xml:space="preserve">SEEK – Seek messages, related to head </w:t>
      </w:r>
      <w:proofErr w:type="gramStart"/>
      <w:r w:rsidRPr="001E26AA">
        <w:t>positioning</w:t>
      </w:r>
      <w:proofErr w:type="gramEnd"/>
    </w:p>
    <w:p w14:paraId="6F34D5D1" w14:textId="77777777" w:rsidR="00B23EAD" w:rsidRPr="001E26AA" w:rsidRDefault="00B23EAD" w:rsidP="00B23EAD">
      <w:pPr>
        <w:pStyle w:val="PlainText"/>
        <w:numPr>
          <w:ilvl w:val="0"/>
          <w:numId w:val="11"/>
        </w:numPr>
      </w:pPr>
      <w:r>
        <w:t>CMD</w:t>
      </w:r>
      <w:r w:rsidRPr="001E26AA">
        <w:t xml:space="preserve"> – Disk co</w:t>
      </w:r>
      <w:r>
        <w:t>mmands</w:t>
      </w:r>
    </w:p>
    <w:p w14:paraId="58FBACAF" w14:textId="77777777" w:rsidR="00B23EAD" w:rsidRPr="001E26AA" w:rsidRDefault="00B23EAD" w:rsidP="00B23EAD">
      <w:pPr>
        <w:pStyle w:val="PlainText"/>
        <w:numPr>
          <w:ilvl w:val="0"/>
          <w:numId w:val="11"/>
        </w:numPr>
      </w:pPr>
      <w:r w:rsidRPr="001E26AA">
        <w:t>R</w:t>
      </w:r>
      <w:r>
        <w:t>EAD</w:t>
      </w:r>
      <w:r w:rsidRPr="001E26AA">
        <w:t xml:space="preserve"> – Read </w:t>
      </w:r>
      <w:proofErr w:type="gramStart"/>
      <w:r w:rsidRPr="001E26AA">
        <w:t>messaging</w:t>
      </w:r>
      <w:proofErr w:type="gramEnd"/>
    </w:p>
    <w:p w14:paraId="4A1C95DB" w14:textId="77777777" w:rsidR="00B23EAD" w:rsidRPr="001E26AA" w:rsidRDefault="00B23EAD" w:rsidP="00B23EAD">
      <w:pPr>
        <w:pStyle w:val="PlainText"/>
        <w:numPr>
          <w:ilvl w:val="0"/>
          <w:numId w:val="11"/>
        </w:numPr>
      </w:pPr>
      <w:r w:rsidRPr="001E26AA">
        <w:t>WR</w:t>
      </w:r>
      <w:r>
        <w:t>ITE</w:t>
      </w:r>
      <w:r w:rsidRPr="001E26AA">
        <w:t xml:space="preserve"> – Write </w:t>
      </w:r>
      <w:proofErr w:type="gramStart"/>
      <w:r w:rsidRPr="001E26AA">
        <w:t>messaging</w:t>
      </w:r>
      <w:proofErr w:type="gramEnd"/>
    </w:p>
    <w:p w14:paraId="45ADDC0F" w14:textId="77777777" w:rsidR="00B23EAD" w:rsidRPr="001E26AA" w:rsidRDefault="00B23EAD" w:rsidP="00B23EAD">
      <w:pPr>
        <w:pStyle w:val="PlainText"/>
        <w:numPr>
          <w:ilvl w:val="0"/>
          <w:numId w:val="11"/>
        </w:numPr>
      </w:pPr>
      <w:r w:rsidRPr="001E26AA">
        <w:t>VERBOSE – Extra verbosity for debugging</w:t>
      </w:r>
    </w:p>
    <w:p w14:paraId="39DFFBB3" w14:textId="77777777" w:rsidR="00B23EAD" w:rsidRDefault="00B23EAD" w:rsidP="00B23EAD">
      <w:pPr>
        <w:pStyle w:val="PlainText"/>
      </w:pPr>
      <w:r w:rsidRPr="001E26AA">
        <w:t xml:space="preserve">NODEBUG – </w:t>
      </w:r>
      <w:r w:rsidR="00D955FC">
        <w:t>T</w:t>
      </w:r>
      <w:r w:rsidRPr="001E26AA">
        <w:t>urn off one or more debug message levels.</w:t>
      </w:r>
    </w:p>
    <w:p w14:paraId="60C7CA1B" w14:textId="77777777" w:rsidR="00B23EAD" w:rsidRDefault="00B23EAD" w:rsidP="00B23EAD">
      <w:pPr>
        <w:pStyle w:val="PlainText"/>
      </w:pPr>
      <w:r w:rsidRPr="00710D39">
        <w:t xml:space="preserve">GEOMETRY=val </w:t>
      </w:r>
      <w:r w:rsidRPr="001E26AA">
        <w:t>–</w:t>
      </w:r>
      <w:r w:rsidRPr="00710D39">
        <w:t xml:space="preserve"> Set disk geometry </w:t>
      </w:r>
      <w:r w:rsidRPr="00710D39">
        <w:rPr>
          <w:noProof/>
        </w:rPr>
        <w:t>C:nnnn/H:n/S:nnn/N:nnnn</w:t>
      </w:r>
      <w:r>
        <w:t>, where:</w:t>
      </w:r>
    </w:p>
    <w:p w14:paraId="6BA163F8" w14:textId="77777777" w:rsidR="00B23EAD" w:rsidRDefault="00B23EAD" w:rsidP="00B23EAD">
      <w:pPr>
        <w:pStyle w:val="PlainText"/>
        <w:numPr>
          <w:ilvl w:val="0"/>
          <w:numId w:val="11"/>
        </w:numPr>
      </w:pPr>
      <w:proofErr w:type="gramStart"/>
      <w:r>
        <w:t>C:nnnn</w:t>
      </w:r>
      <w:proofErr w:type="gramEnd"/>
      <w:r>
        <w:t xml:space="preserve"> – Number of Cylinders (1-1024)</w:t>
      </w:r>
    </w:p>
    <w:p w14:paraId="29850C18" w14:textId="77777777" w:rsidR="00B23EAD" w:rsidRDefault="00B23EAD" w:rsidP="00B23EAD">
      <w:pPr>
        <w:pStyle w:val="PlainText"/>
        <w:numPr>
          <w:ilvl w:val="0"/>
          <w:numId w:val="11"/>
        </w:numPr>
      </w:pPr>
      <w:r>
        <w:rPr>
          <w:noProof/>
        </w:rPr>
        <w:t>H:n</w:t>
      </w:r>
      <w:r>
        <w:t xml:space="preserve"> – Number of Heads (1-8)</w:t>
      </w:r>
    </w:p>
    <w:p w14:paraId="702DB6E1" w14:textId="77777777" w:rsidR="00B23EAD" w:rsidRDefault="00B23EAD" w:rsidP="00B23EAD">
      <w:pPr>
        <w:pStyle w:val="PlainText"/>
        <w:numPr>
          <w:ilvl w:val="0"/>
          <w:numId w:val="11"/>
        </w:numPr>
      </w:pPr>
      <w:r>
        <w:rPr>
          <w:noProof/>
        </w:rPr>
        <w:t>S:nnn</w:t>
      </w:r>
      <w:r>
        <w:t xml:space="preserve"> – Number of Sectors per cylinder (1-256)</w:t>
      </w:r>
    </w:p>
    <w:p w14:paraId="24CDBE7D" w14:textId="77777777" w:rsidR="00B23EAD" w:rsidRPr="001E26AA" w:rsidRDefault="00B23EAD" w:rsidP="00B23EAD">
      <w:pPr>
        <w:pStyle w:val="PlainText"/>
        <w:numPr>
          <w:ilvl w:val="0"/>
          <w:numId w:val="11"/>
        </w:numPr>
      </w:pPr>
      <w:r>
        <w:rPr>
          <w:noProof/>
        </w:rPr>
        <w:t>N:nnnn</w:t>
      </w:r>
      <w:r>
        <w:t xml:space="preserve"> – Sector size (128, 256, 512)</w:t>
      </w:r>
    </w:p>
    <w:p w14:paraId="041198DB" w14:textId="77777777" w:rsidR="00B23EAD" w:rsidRPr="001E26AA" w:rsidRDefault="002F555E" w:rsidP="00B23EAD">
      <w:pPr>
        <w:pStyle w:val="Heading3"/>
      </w:pPr>
      <w:bookmarkStart w:id="228" w:name="_Toc140521737"/>
      <w:r>
        <w:lastRenderedPageBreak/>
        <w:t>ADC</w:t>
      </w:r>
      <w:r w:rsidR="00B23EAD">
        <w:t xml:space="preserve">HD </w:t>
      </w:r>
      <w:r w:rsidR="00B23EAD" w:rsidRPr="001E26AA">
        <w:t>Controller Configuration Registers</w:t>
      </w:r>
      <w:bookmarkEnd w:id="228"/>
    </w:p>
    <w:p w14:paraId="3221BC10" w14:textId="77777777" w:rsidR="00B23EAD" w:rsidRPr="001E26AA" w:rsidRDefault="00B23EAD" w:rsidP="00B23EAD">
      <w:pPr>
        <w:pStyle w:val="PlainText"/>
      </w:pPr>
      <w:r w:rsidRPr="001E26AA">
        <w:t xml:space="preserve">The </w:t>
      </w:r>
      <w:r w:rsidR="002F555E">
        <w:t>ADCHD</w:t>
      </w:r>
      <w:r w:rsidRPr="001E26AA">
        <w:t xml:space="preserve"> controller </w:t>
      </w:r>
      <w:r w:rsidR="002F555E">
        <w:t>exposes the task file through confi</w:t>
      </w:r>
      <w:r w:rsidRPr="001E26AA">
        <w:t xml:space="preserve">guration registers that can be examined and deposited </w:t>
      </w:r>
      <w:r w:rsidR="00D955FC">
        <w:t>in</w:t>
      </w:r>
      <w:r w:rsidRPr="001E26AA">
        <w:t xml:space="preserve"> the simulator. These registers are:</w:t>
      </w:r>
    </w:p>
    <w:p w14:paraId="5338759F" w14:textId="77777777" w:rsidR="00B23EAD" w:rsidRPr="001E26AA" w:rsidRDefault="002F555E" w:rsidP="00B23EAD">
      <w:pPr>
        <w:pStyle w:val="PlainText"/>
      </w:pPr>
      <w:r>
        <w:t>TF</w:t>
      </w:r>
      <w:r w:rsidR="00B23EAD">
        <w:t>_</w:t>
      </w:r>
      <w:r>
        <w:t>*</w:t>
      </w:r>
      <w:r w:rsidR="00B23EAD">
        <w:t xml:space="preserve"> </w:t>
      </w:r>
      <w:r w:rsidR="00B23EAD" w:rsidRPr="001E26AA">
        <w:t xml:space="preserve">– </w:t>
      </w:r>
      <w:r>
        <w:t>Task file registers</w:t>
      </w:r>
      <w:r w:rsidR="00B23EAD" w:rsidRPr="001E26AA">
        <w:t>.</w:t>
      </w:r>
    </w:p>
    <w:p w14:paraId="38053D5D" w14:textId="77777777" w:rsidR="00B23EAD" w:rsidRPr="001E26AA" w:rsidRDefault="00B23EAD" w:rsidP="00B23EAD">
      <w:pPr>
        <w:pStyle w:val="NurText12"/>
      </w:pPr>
      <w:r w:rsidRPr="001E26AA">
        <w:t xml:space="preserve">The </w:t>
      </w:r>
      <w:r w:rsidR="002F555E">
        <w:t>ADC</w:t>
      </w:r>
      <w:r>
        <w:t>HD</w:t>
      </w:r>
      <w:r w:rsidRPr="001E26AA">
        <w:t xml:space="preserve"> supports four drives, labeled </w:t>
      </w:r>
      <w:r w:rsidR="002F555E">
        <w:t>ADC</w:t>
      </w:r>
      <w:r>
        <w:t>H</w:t>
      </w:r>
      <w:r w:rsidR="002F555E">
        <w:t>D</w:t>
      </w:r>
      <w:r w:rsidRPr="001E26AA">
        <w:t xml:space="preserve">0 through </w:t>
      </w:r>
      <w:r w:rsidR="002F555E">
        <w:t>ADCH</w:t>
      </w:r>
      <w:r w:rsidRPr="001E26AA">
        <w:t>D</w:t>
      </w:r>
      <w:r w:rsidR="002F555E">
        <w:t>3</w:t>
      </w:r>
      <w:r w:rsidRPr="001E26AA">
        <w:t>. If a drive is attached to a non-existent image file, the image file will be created. A newly created disk image should be formatted</w:t>
      </w:r>
      <w:r>
        <w:t>.</w:t>
      </w:r>
    </w:p>
    <w:p w14:paraId="3C0FE224" w14:textId="77777777" w:rsidR="00B23EAD" w:rsidRPr="001E26AA" w:rsidRDefault="002F555E" w:rsidP="00B23EAD">
      <w:pPr>
        <w:pStyle w:val="Heading3"/>
      </w:pPr>
      <w:bookmarkStart w:id="229" w:name="_Toc140521738"/>
      <w:r>
        <w:t>ADC</w:t>
      </w:r>
      <w:r w:rsidR="00B23EAD">
        <w:t xml:space="preserve">HD </w:t>
      </w:r>
      <w:r w:rsidR="00B23EAD" w:rsidRPr="001E26AA">
        <w:t>Controller Limitations</w:t>
      </w:r>
      <w:bookmarkEnd w:id="229"/>
    </w:p>
    <w:p w14:paraId="48635240" w14:textId="77777777" w:rsidR="00B23EAD" w:rsidRPr="001E26AA" w:rsidRDefault="00B23EAD" w:rsidP="00B23EAD">
      <w:pPr>
        <w:pStyle w:val="PlainText"/>
      </w:pPr>
      <w:r w:rsidRPr="001E26AA">
        <w:t>The D</w:t>
      </w:r>
      <w:r>
        <w:t xml:space="preserve">JHDC </w:t>
      </w:r>
      <w:r w:rsidRPr="001E26AA">
        <w:t>controller has been tested with the</w:t>
      </w:r>
      <w:r w:rsidR="002F555E">
        <w:t xml:space="preserve"> CP/M 2.2, CP/M 3.0, and OASIS 5.6 operating systems</w:t>
      </w:r>
      <w:r>
        <w:t>.</w:t>
      </w:r>
      <w:r w:rsidR="002F555E">
        <w:t xml:space="preserve">  The DJHDC does not support interrupts.</w:t>
      </w:r>
    </w:p>
    <w:p w14:paraId="25572C8E" w14:textId="77777777" w:rsidR="00B23EAD" w:rsidRDefault="00B23EAD" w:rsidP="00B23EAD">
      <w:pPr>
        <w:pStyle w:val="PlainText"/>
      </w:pPr>
      <w:r>
        <w:t>.</w:t>
      </w:r>
    </w:p>
    <w:p w14:paraId="1C550C1E" w14:textId="77777777" w:rsidR="00B23EAD" w:rsidRPr="001E26AA" w:rsidRDefault="00B23EAD">
      <w:pPr>
        <w:pStyle w:val="PlainText"/>
      </w:pPr>
    </w:p>
    <w:p w14:paraId="05BEAE26" w14:textId="77777777" w:rsidR="001F331C" w:rsidRPr="001E26AA" w:rsidRDefault="001F331C">
      <w:pPr>
        <w:pStyle w:val="PlainText"/>
      </w:pPr>
      <w:r w:rsidRPr="001E26AA">
        <w:br w:type="page"/>
      </w:r>
    </w:p>
    <w:p w14:paraId="7F2B93B6" w14:textId="77777777" w:rsidR="001F331C" w:rsidRPr="001E26AA" w:rsidRDefault="001F331C">
      <w:pPr>
        <w:pStyle w:val="Heading1"/>
      </w:pPr>
      <w:bookmarkStart w:id="230" w:name="_Toc28682215"/>
      <w:bookmarkStart w:id="231" w:name="_Toc140521739"/>
      <w:r w:rsidRPr="001E26AA">
        <w:lastRenderedPageBreak/>
        <w:t>N8VEM Single Board Computer Simulation</w:t>
      </w:r>
      <w:bookmarkEnd w:id="230"/>
      <w:bookmarkEnd w:id="231"/>
    </w:p>
    <w:p w14:paraId="45CE97E4" w14:textId="77777777" w:rsidR="001F331C" w:rsidRPr="001E26AA" w:rsidRDefault="001F331C">
      <w:pPr>
        <w:pStyle w:val="PlainText"/>
      </w:pPr>
      <w:r w:rsidRPr="001E26AA">
        <w:t>N8VEM Single Board Computer support was added by Howard M. Harte.</w:t>
      </w:r>
    </w:p>
    <w:p w14:paraId="21A5D986" w14:textId="77777777" w:rsidR="001F331C" w:rsidRPr="001E26AA" w:rsidRDefault="001F331C">
      <w:pPr>
        <w:pStyle w:val="Heading2"/>
      </w:pPr>
      <w:bookmarkStart w:id="232" w:name="_Toc28682216"/>
      <w:bookmarkStart w:id="233" w:name="_Toc140521740"/>
      <w:r w:rsidRPr="001E26AA">
        <w:t>Overview</w:t>
      </w:r>
      <w:bookmarkEnd w:id="232"/>
      <w:bookmarkEnd w:id="233"/>
    </w:p>
    <w:p w14:paraId="7296BF65" w14:textId="77777777" w:rsidR="001F331C" w:rsidRPr="001E26AA" w:rsidRDefault="001F331C">
      <w:pPr>
        <w:pStyle w:val="PlainText"/>
        <w:rPr>
          <w:color w:val="000000"/>
        </w:rPr>
      </w:pPr>
      <w:r w:rsidRPr="001E26AA">
        <w:rPr>
          <w:color w:val="000000"/>
        </w:rPr>
        <w:t xml:space="preserve">The N8VEM Single Board Computer is a homebrew Z80 system designed by Andrew Lynch. This SBC can </w:t>
      </w:r>
      <w:proofErr w:type="gramStart"/>
      <w:r w:rsidRPr="001E26AA">
        <w:rPr>
          <w:color w:val="000000"/>
        </w:rPr>
        <w:t>has</w:t>
      </w:r>
      <w:proofErr w:type="gramEnd"/>
      <w:r w:rsidRPr="001E26AA">
        <w:rPr>
          <w:color w:val="000000"/>
        </w:rPr>
        <w:t xml:space="preserve"> 1MB of EPROM, 512KB of RAM, and can run CP/M 2.2. More details about the N8VEM are on the following newsgroup:</w:t>
      </w:r>
    </w:p>
    <w:p w14:paraId="1C397E1B" w14:textId="77777777" w:rsidR="001F331C" w:rsidRPr="001E26AA" w:rsidRDefault="00000000">
      <w:pPr>
        <w:pStyle w:val="PlainText"/>
      </w:pPr>
      <w:hyperlink r:id="rId55" w:history="1">
        <w:r w:rsidR="001F331C" w:rsidRPr="001E26AA">
          <w:rPr>
            <w:rStyle w:val="Hyperlink"/>
          </w:rPr>
          <w:t>http://groups.google.com/group/n8vem</w:t>
        </w:r>
      </w:hyperlink>
    </w:p>
    <w:p w14:paraId="64A78163" w14:textId="77777777" w:rsidR="001F331C" w:rsidRPr="001E26AA" w:rsidRDefault="001F331C">
      <w:pPr>
        <w:pStyle w:val="NurText12"/>
      </w:pPr>
      <w:r w:rsidRPr="001E26AA">
        <w:t>Additional devices include:</w:t>
      </w:r>
    </w:p>
    <w:p w14:paraId="091B99EC" w14:textId="77777777" w:rsidR="001F331C" w:rsidRPr="001E26AA" w:rsidRDefault="001F331C">
      <w:pPr>
        <w:pStyle w:val="PlainText"/>
      </w:pPr>
      <w:r w:rsidRPr="001E26AA">
        <w:rPr>
          <w:b/>
        </w:rPr>
        <w:t>N8VEM</w:t>
      </w:r>
      <w:r w:rsidRPr="001E26AA">
        <w:t xml:space="preserve"> – N8VEM Single-Board Computer.</w:t>
      </w:r>
    </w:p>
    <w:p w14:paraId="02EC95E1" w14:textId="77777777" w:rsidR="001F331C" w:rsidRPr="001E26AA" w:rsidRDefault="001F331C">
      <w:pPr>
        <w:pStyle w:val="Heading3"/>
      </w:pPr>
      <w:bookmarkStart w:id="234" w:name="_Toc28682217"/>
      <w:bookmarkStart w:id="235" w:name="_Toc140521741"/>
      <w:r w:rsidRPr="001E26AA">
        <w:t>N8VEM SBC Parameters</w:t>
      </w:r>
      <w:bookmarkEnd w:id="234"/>
      <w:bookmarkEnd w:id="235"/>
    </w:p>
    <w:p w14:paraId="493E937B" w14:textId="77777777" w:rsidR="001F331C" w:rsidRPr="001E26AA" w:rsidRDefault="001F331C">
      <w:pPr>
        <w:pStyle w:val="PlainText"/>
      </w:pPr>
      <w:r w:rsidRPr="001E26AA">
        <w:t xml:space="preserve">The N8VEM SBC supports several parameters which can be configured </w:t>
      </w:r>
      <w:r w:rsidR="00D955FC">
        <w:t>in</w:t>
      </w:r>
      <w:r w:rsidRPr="001E26AA">
        <w:t xml:space="preserve"> the simulator:</w:t>
      </w:r>
    </w:p>
    <w:p w14:paraId="00ACBF1D" w14:textId="77777777" w:rsidR="001F331C" w:rsidRPr="001E26AA" w:rsidRDefault="001F331C">
      <w:pPr>
        <w:pStyle w:val="PlainText"/>
      </w:pPr>
      <w:r w:rsidRPr="001E26AA">
        <w:t xml:space="preserve">DEBUG – </w:t>
      </w:r>
      <w:r w:rsidR="001202E1">
        <w:t>E</w:t>
      </w:r>
      <w:r w:rsidRPr="001E26AA">
        <w:t>nable debug tracing, useful for debugging software. One or more debug levels may be selected at any given time. Several debug tracing levels are provided:</w:t>
      </w:r>
    </w:p>
    <w:p w14:paraId="7E2C7574" w14:textId="77777777" w:rsidR="001F331C" w:rsidRPr="001E26AA" w:rsidRDefault="001F331C">
      <w:pPr>
        <w:pStyle w:val="PlainText"/>
        <w:numPr>
          <w:ilvl w:val="0"/>
          <w:numId w:val="11"/>
        </w:numPr>
      </w:pPr>
      <w:r w:rsidRPr="001E26AA">
        <w:t>ERROR – Error messages. This message level is on by default.</w:t>
      </w:r>
    </w:p>
    <w:p w14:paraId="0AA2CCA5" w14:textId="77777777" w:rsidR="001F331C" w:rsidRPr="001E26AA" w:rsidRDefault="001F331C">
      <w:pPr>
        <w:pStyle w:val="PlainText"/>
        <w:numPr>
          <w:ilvl w:val="0"/>
          <w:numId w:val="11"/>
        </w:numPr>
      </w:pPr>
      <w:r w:rsidRPr="001E26AA">
        <w:t>PIO – 8255 Parallel I/O port messages</w:t>
      </w:r>
    </w:p>
    <w:p w14:paraId="22918B5E" w14:textId="77777777" w:rsidR="001F331C" w:rsidRPr="001E26AA" w:rsidRDefault="001F331C">
      <w:pPr>
        <w:pStyle w:val="PlainText"/>
        <w:numPr>
          <w:ilvl w:val="0"/>
          <w:numId w:val="11"/>
        </w:numPr>
      </w:pPr>
      <w:r w:rsidRPr="001E26AA">
        <w:t>UART – Serial port messages</w:t>
      </w:r>
    </w:p>
    <w:p w14:paraId="449C5C2E" w14:textId="77777777" w:rsidR="001F331C" w:rsidRPr="001E26AA" w:rsidRDefault="001F331C">
      <w:pPr>
        <w:pStyle w:val="PlainText"/>
        <w:numPr>
          <w:ilvl w:val="0"/>
          <w:numId w:val="11"/>
        </w:numPr>
      </w:pPr>
      <w:r w:rsidRPr="001E26AA">
        <w:t>RTC – Real-Time Clock messages</w:t>
      </w:r>
    </w:p>
    <w:p w14:paraId="3D89320B" w14:textId="77777777" w:rsidR="001F331C" w:rsidRPr="001E26AA" w:rsidRDefault="001F331C">
      <w:pPr>
        <w:pStyle w:val="PlainText"/>
        <w:numPr>
          <w:ilvl w:val="0"/>
          <w:numId w:val="11"/>
        </w:numPr>
      </w:pPr>
      <w:r w:rsidRPr="001E26AA">
        <w:t>ROM – ROM messages</w:t>
      </w:r>
    </w:p>
    <w:p w14:paraId="5351A7F6" w14:textId="77777777" w:rsidR="001F331C" w:rsidRPr="001E26AA" w:rsidRDefault="001F331C">
      <w:pPr>
        <w:pStyle w:val="PlainText"/>
        <w:numPr>
          <w:ilvl w:val="0"/>
          <w:numId w:val="11"/>
        </w:numPr>
      </w:pPr>
      <w:r w:rsidRPr="001E26AA">
        <w:t>VERBOSE – Extra verbosity for debugging</w:t>
      </w:r>
    </w:p>
    <w:p w14:paraId="7EA56BA5" w14:textId="77777777" w:rsidR="001F331C" w:rsidRPr="001E26AA" w:rsidRDefault="001F331C">
      <w:pPr>
        <w:pStyle w:val="PlainText"/>
      </w:pPr>
      <w:r w:rsidRPr="001E26AA">
        <w:t xml:space="preserve">NODEBUG – </w:t>
      </w:r>
      <w:r w:rsidR="008709E7">
        <w:t>T</w:t>
      </w:r>
      <w:r w:rsidRPr="001E26AA">
        <w:t>urn off one or more debug message levels.</w:t>
      </w:r>
    </w:p>
    <w:p w14:paraId="2B1F8CA2" w14:textId="77777777" w:rsidR="001F331C" w:rsidRPr="001E26AA" w:rsidRDefault="001F331C">
      <w:pPr>
        <w:pStyle w:val="Heading3"/>
      </w:pPr>
      <w:bookmarkStart w:id="236" w:name="_Toc28682218"/>
      <w:bookmarkStart w:id="237" w:name="_Toc140521742"/>
      <w:r w:rsidRPr="001E26AA">
        <w:t>N8VEM SBC Configuration Registers</w:t>
      </w:r>
      <w:bookmarkEnd w:id="236"/>
      <w:bookmarkEnd w:id="237"/>
    </w:p>
    <w:p w14:paraId="7462E7B5" w14:textId="77777777" w:rsidR="001F331C" w:rsidRPr="001E26AA" w:rsidRDefault="001F331C">
      <w:pPr>
        <w:pStyle w:val="PlainText"/>
      </w:pPr>
      <w:r w:rsidRPr="001E26AA">
        <w:t xml:space="preserve">The N8VEM SBC has several configuration registers that can be examined and deposited </w:t>
      </w:r>
      <w:r w:rsidR="00D955FC">
        <w:t>in</w:t>
      </w:r>
      <w:r w:rsidRPr="001E26AA">
        <w:t xml:space="preserve"> the simulator. These registers are:</w:t>
      </w:r>
    </w:p>
    <w:p w14:paraId="11600830" w14:textId="77777777" w:rsidR="001F331C" w:rsidRPr="001E26AA" w:rsidRDefault="001F331C">
      <w:pPr>
        <w:pStyle w:val="PlainText"/>
      </w:pPr>
      <w:r w:rsidRPr="001E26AA">
        <w:t>SAVEROM – When set to 1, the ROM data will be saved to an attached file.</w:t>
      </w:r>
    </w:p>
    <w:p w14:paraId="2C26CF9D" w14:textId="77777777" w:rsidR="001F331C" w:rsidRPr="001E26AA" w:rsidRDefault="001F331C">
      <w:pPr>
        <w:pStyle w:val="PlainText"/>
      </w:pPr>
      <w:r w:rsidRPr="001E26AA">
        <w:t>SAVERAM – When set to 1, the RAM data will be saved to an attached file.</w:t>
      </w:r>
    </w:p>
    <w:p w14:paraId="67F77A06" w14:textId="77777777" w:rsidR="001F331C" w:rsidRPr="001E26AA" w:rsidRDefault="001F331C">
      <w:pPr>
        <w:pStyle w:val="PlainText"/>
      </w:pPr>
      <w:r w:rsidRPr="001E26AA">
        <w:t>PIO1A – 8255 PIO1A port</w:t>
      </w:r>
    </w:p>
    <w:p w14:paraId="1C1116AB" w14:textId="77777777" w:rsidR="001F331C" w:rsidRPr="001E26AA" w:rsidRDefault="001F331C">
      <w:pPr>
        <w:pStyle w:val="PlainText"/>
      </w:pPr>
      <w:r w:rsidRPr="001E26AA">
        <w:t>PIO1B – 8255 PIO1A port</w:t>
      </w:r>
    </w:p>
    <w:p w14:paraId="569F5378" w14:textId="77777777" w:rsidR="001F331C" w:rsidRPr="001E26AA" w:rsidRDefault="001F331C">
      <w:pPr>
        <w:pStyle w:val="PlainText"/>
      </w:pPr>
      <w:r w:rsidRPr="001E26AA">
        <w:t>PIO1C – 8255 PIO1A port</w:t>
      </w:r>
    </w:p>
    <w:p w14:paraId="39520905" w14:textId="77777777" w:rsidR="001F331C" w:rsidRPr="001E26AA" w:rsidRDefault="001F331C">
      <w:pPr>
        <w:pStyle w:val="PlainText"/>
      </w:pPr>
      <w:r w:rsidRPr="001E26AA">
        <w:t>PIOCTRL – 8255 PIO Control register</w:t>
      </w:r>
    </w:p>
    <w:p w14:paraId="1B30EA46" w14:textId="77777777" w:rsidR="001F331C" w:rsidRPr="001E26AA" w:rsidRDefault="001F331C">
      <w:pPr>
        <w:pStyle w:val="PlainText"/>
      </w:pPr>
      <w:r w:rsidRPr="001E26AA">
        <w:t>The N8VEM supports two storage devices: N8VEM0 and N8VEM1.</w:t>
      </w:r>
    </w:p>
    <w:p w14:paraId="3E9830A8" w14:textId="77777777" w:rsidR="001F331C" w:rsidRPr="001E26AA" w:rsidRDefault="001F331C">
      <w:pPr>
        <w:pStyle w:val="PlainText"/>
      </w:pPr>
      <w:r w:rsidRPr="001E26AA">
        <w:t>N8VEM0 saves data from the ROM to a raw binary file when SAVEROM is set to 1, and the unit is detached. Since the N8VEM has 1MB of ROM, the file created will be 1048576 bytes in length. This file can then be burned into an EPROM for use with the actual N8VEM hardware.</w:t>
      </w:r>
    </w:p>
    <w:p w14:paraId="6F8F83D5" w14:textId="77777777" w:rsidR="001F331C" w:rsidRPr="001E26AA" w:rsidRDefault="001F331C">
      <w:pPr>
        <w:pStyle w:val="PlainText"/>
      </w:pPr>
      <w:r w:rsidRPr="001E26AA">
        <w:t>N8VEM1 saves data from the RAM to a raw binary file when SAVERAM is set to 1, and the unit is detached. Since the N8VEM has 512KB of RAM, the file created will be 524288 bytes in length. This file is useful as a “core dump” to examine the state of a running system. It can also serve to model persistent storage for the N8VEM RAM drive, in case an 512KB NVRAM is used in place of the 512KB SRAM on the N8VEM.</w:t>
      </w:r>
    </w:p>
    <w:p w14:paraId="6FC1644F" w14:textId="77777777" w:rsidR="001F331C" w:rsidRPr="001E26AA" w:rsidRDefault="001F331C">
      <w:pPr>
        <w:pStyle w:val="Heading3"/>
      </w:pPr>
      <w:bookmarkStart w:id="238" w:name="_Toc28682219"/>
      <w:bookmarkStart w:id="239" w:name="_Toc140521743"/>
      <w:r w:rsidRPr="001E26AA">
        <w:lastRenderedPageBreak/>
        <w:t>N8VEM SBC Limitations</w:t>
      </w:r>
      <w:bookmarkEnd w:id="238"/>
      <w:bookmarkEnd w:id="239"/>
    </w:p>
    <w:p w14:paraId="6932141F" w14:textId="77777777" w:rsidR="001F331C" w:rsidRPr="001E26AA" w:rsidRDefault="001F331C">
      <w:pPr>
        <w:pStyle w:val="PlainText"/>
      </w:pPr>
      <w:r w:rsidRPr="001E26AA">
        <w:t>The DS1302 Real-Time Clock on the N8VEM is not supported by the simulation. The 8255 PIO ports serve no real purpose, other than that the values written to them can be read by the simulator.</w:t>
      </w:r>
    </w:p>
    <w:p w14:paraId="413AD8FB" w14:textId="77777777" w:rsidR="00A90AC8" w:rsidRPr="001E26AA" w:rsidRDefault="002C7FDB" w:rsidP="00A90AC8">
      <w:pPr>
        <w:pStyle w:val="Heading1"/>
      </w:pPr>
      <w:r>
        <w:br w:type="page"/>
      </w:r>
      <w:bookmarkStart w:id="240" w:name="_Toc140521744"/>
      <w:r w:rsidR="00A90AC8">
        <w:lastRenderedPageBreak/>
        <w:t>Morrow Micro Decision</w:t>
      </w:r>
      <w:r w:rsidR="00A90AC8" w:rsidRPr="001E26AA">
        <w:t xml:space="preserve"> </w:t>
      </w:r>
      <w:r w:rsidR="00C57B61">
        <w:t xml:space="preserve">(MD) </w:t>
      </w:r>
      <w:r w:rsidR="00A90AC8" w:rsidRPr="001E26AA">
        <w:t>Computer Simulation</w:t>
      </w:r>
      <w:bookmarkEnd w:id="240"/>
    </w:p>
    <w:p w14:paraId="09A2E85C" w14:textId="77777777" w:rsidR="00A90AC8" w:rsidRPr="001E26AA" w:rsidRDefault="00A90AC8" w:rsidP="00A90AC8">
      <w:pPr>
        <w:pStyle w:val="PlainText"/>
      </w:pPr>
      <w:r>
        <w:t>Morrow Micro Decision</w:t>
      </w:r>
      <w:r w:rsidRPr="001E26AA">
        <w:t xml:space="preserve"> Computer support was added by </w:t>
      </w:r>
      <w:r>
        <w:t>Patrick A. Linstruth</w:t>
      </w:r>
      <w:r w:rsidRPr="001E26AA">
        <w:t xml:space="preserve">, </w:t>
      </w:r>
      <w:hyperlink r:id="rId56" w:history="1">
        <w:r w:rsidR="001F4F5A" w:rsidRPr="001F4F5A">
          <w:rPr>
            <w:rStyle w:val="Hyperlink"/>
          </w:rPr>
          <w:t>patrick@deltecent.com</w:t>
        </w:r>
      </w:hyperlink>
      <w:r w:rsidRPr="001E26AA">
        <w:t>.</w:t>
      </w:r>
    </w:p>
    <w:p w14:paraId="49B8B65C" w14:textId="77777777" w:rsidR="00A90AC8" w:rsidRPr="001E26AA" w:rsidRDefault="00A90AC8" w:rsidP="00A90AC8">
      <w:pPr>
        <w:pStyle w:val="Heading2"/>
      </w:pPr>
      <w:bookmarkStart w:id="241" w:name="_Toc140521745"/>
      <w:r w:rsidRPr="001E26AA">
        <w:t>Overview</w:t>
      </w:r>
      <w:bookmarkEnd w:id="241"/>
    </w:p>
    <w:p w14:paraId="4E38D651" w14:textId="77777777" w:rsidR="00A90AC8" w:rsidRPr="001E26AA" w:rsidRDefault="00A90AC8" w:rsidP="001F4F5A">
      <w:pPr>
        <w:pStyle w:val="PlainText"/>
      </w:pPr>
      <w:r w:rsidRPr="001E26AA">
        <w:rPr>
          <w:color w:val="000000"/>
        </w:rPr>
        <w:t>T</w:t>
      </w:r>
      <w:r w:rsidR="001F4F5A">
        <w:rPr>
          <w:color w:val="000000"/>
        </w:rPr>
        <w:t xml:space="preserve">he Morrow Micro Decision was a single-board Z80 CP/M machine designed by George Morrow. The Micro Decision included a Z80 processor with 64K of memory, two serial ports, one parallel port, and </w:t>
      </w:r>
      <w:r w:rsidR="00111340">
        <w:rPr>
          <w:color w:val="000000"/>
        </w:rPr>
        <w:t>up to four</w:t>
      </w:r>
      <w:r w:rsidR="001F4F5A">
        <w:rPr>
          <w:color w:val="000000"/>
        </w:rPr>
        <w:t xml:space="preserve"> 5 ¼ inch double-density floppy disk drives or </w:t>
      </w:r>
      <w:r w:rsidR="00111340">
        <w:rPr>
          <w:color w:val="000000"/>
        </w:rPr>
        <w:t>four</w:t>
      </w:r>
      <w:r w:rsidR="001F4F5A">
        <w:rPr>
          <w:color w:val="000000"/>
        </w:rPr>
        <w:t xml:space="preserve"> 5 ¼ inch double-sided double-density floppy disk drives.</w:t>
      </w:r>
    </w:p>
    <w:p w14:paraId="7582B4AB" w14:textId="77777777" w:rsidR="00A90AC8" w:rsidRPr="001E26AA" w:rsidRDefault="00A90AC8" w:rsidP="00A90AC8">
      <w:pPr>
        <w:pStyle w:val="NurText12"/>
      </w:pPr>
      <w:r w:rsidRPr="001E26AA">
        <w:t>Additional devices include:</w:t>
      </w:r>
    </w:p>
    <w:p w14:paraId="3259FCC2" w14:textId="77777777" w:rsidR="00A90AC8" w:rsidRDefault="001F4F5A" w:rsidP="00A90AC8">
      <w:pPr>
        <w:pStyle w:val="PlainText"/>
      </w:pPr>
      <w:r>
        <w:rPr>
          <w:b/>
        </w:rPr>
        <w:t>MMD0</w:t>
      </w:r>
      <w:r w:rsidR="00A90AC8" w:rsidRPr="001E26AA">
        <w:t xml:space="preserve"> – </w:t>
      </w:r>
      <w:r>
        <w:t>Drive A</w:t>
      </w:r>
      <w:r w:rsidR="00A90AC8" w:rsidRPr="001E26AA">
        <w:t>.</w:t>
      </w:r>
    </w:p>
    <w:p w14:paraId="41426309" w14:textId="77777777" w:rsidR="001F4F5A" w:rsidRDefault="001F4F5A" w:rsidP="001F4F5A">
      <w:pPr>
        <w:pStyle w:val="PlainText"/>
      </w:pPr>
      <w:r>
        <w:rPr>
          <w:b/>
        </w:rPr>
        <w:t>MMD1</w:t>
      </w:r>
      <w:r w:rsidRPr="001E26AA">
        <w:t xml:space="preserve"> – </w:t>
      </w:r>
      <w:r>
        <w:t>Drive B</w:t>
      </w:r>
      <w:r w:rsidRPr="001E26AA">
        <w:t>.</w:t>
      </w:r>
    </w:p>
    <w:p w14:paraId="2ADE31D4" w14:textId="77777777" w:rsidR="001F4F5A" w:rsidRDefault="001F4F5A" w:rsidP="001F4F5A">
      <w:pPr>
        <w:pStyle w:val="PlainText"/>
      </w:pPr>
      <w:r>
        <w:rPr>
          <w:b/>
        </w:rPr>
        <w:t>MMD2</w:t>
      </w:r>
      <w:r w:rsidRPr="001E26AA">
        <w:t xml:space="preserve"> – </w:t>
      </w:r>
      <w:r>
        <w:t>Drive C</w:t>
      </w:r>
      <w:r w:rsidRPr="001E26AA">
        <w:t>.</w:t>
      </w:r>
    </w:p>
    <w:p w14:paraId="292A5886" w14:textId="77777777" w:rsidR="001F4F5A" w:rsidRDefault="001F4F5A" w:rsidP="001F4F5A">
      <w:pPr>
        <w:pStyle w:val="PlainText"/>
      </w:pPr>
      <w:r>
        <w:rPr>
          <w:b/>
        </w:rPr>
        <w:t>MMD3</w:t>
      </w:r>
      <w:r w:rsidRPr="001E26AA">
        <w:t xml:space="preserve"> – </w:t>
      </w:r>
      <w:r>
        <w:t>Drive D</w:t>
      </w:r>
      <w:r w:rsidRPr="001E26AA">
        <w:t>.</w:t>
      </w:r>
    </w:p>
    <w:p w14:paraId="5892E398" w14:textId="77777777" w:rsidR="001F4F5A" w:rsidRDefault="001F4F5A" w:rsidP="001F4F5A">
      <w:pPr>
        <w:pStyle w:val="PlainText"/>
      </w:pPr>
      <w:r>
        <w:rPr>
          <w:b/>
        </w:rPr>
        <w:t>MMD4</w:t>
      </w:r>
      <w:r w:rsidRPr="001E26AA">
        <w:t xml:space="preserve"> – </w:t>
      </w:r>
      <w:r>
        <w:t xml:space="preserve">Console </w:t>
      </w:r>
      <w:r w:rsidR="00111340">
        <w:t xml:space="preserve">Serial </w:t>
      </w:r>
      <w:r>
        <w:t>Port</w:t>
      </w:r>
      <w:r w:rsidRPr="001E26AA">
        <w:t>.</w:t>
      </w:r>
    </w:p>
    <w:p w14:paraId="16323309" w14:textId="77777777" w:rsidR="001F4F5A" w:rsidRDefault="001F4F5A" w:rsidP="001F4F5A">
      <w:pPr>
        <w:pStyle w:val="PlainText"/>
      </w:pPr>
      <w:r>
        <w:rPr>
          <w:b/>
        </w:rPr>
        <w:t>MMDM</w:t>
      </w:r>
      <w:r w:rsidRPr="001E26AA">
        <w:t xml:space="preserve"> –</w:t>
      </w:r>
      <w:r>
        <w:t xml:space="preserve"> Modem </w:t>
      </w:r>
      <w:r w:rsidR="00111340">
        <w:t xml:space="preserve">Serial </w:t>
      </w:r>
      <w:r>
        <w:t>Port</w:t>
      </w:r>
      <w:r w:rsidRPr="001E26AA">
        <w:t>.</w:t>
      </w:r>
    </w:p>
    <w:p w14:paraId="1EDC9A91" w14:textId="77777777" w:rsidR="00C57B61" w:rsidRDefault="00C57B61" w:rsidP="00A90AC8">
      <w:pPr>
        <w:pStyle w:val="PlainText"/>
      </w:pPr>
    </w:p>
    <w:p w14:paraId="10226C4B" w14:textId="77777777" w:rsidR="00C57B61" w:rsidRPr="001E26AA" w:rsidRDefault="00C57B61" w:rsidP="00A90AC8">
      <w:pPr>
        <w:pStyle w:val="PlainText"/>
      </w:pPr>
      <w:r>
        <w:t>Both MMD4 and MMDM serial ports fully support attaching sockets and real serial ports.</w:t>
      </w:r>
    </w:p>
    <w:p w14:paraId="13A134E4" w14:textId="77777777" w:rsidR="00A90AC8" w:rsidRPr="001E26AA" w:rsidRDefault="00C57B61" w:rsidP="00A90AC8">
      <w:pPr>
        <w:pStyle w:val="Heading3"/>
      </w:pPr>
      <w:bookmarkStart w:id="242" w:name="_Toc140521746"/>
      <w:r>
        <w:t>Morrow MD</w:t>
      </w:r>
      <w:r w:rsidR="00A90AC8" w:rsidRPr="001E26AA">
        <w:t xml:space="preserve"> Parameters</w:t>
      </w:r>
      <w:bookmarkEnd w:id="242"/>
    </w:p>
    <w:p w14:paraId="2A76D8C9" w14:textId="77777777" w:rsidR="00A90AC8" w:rsidRDefault="00A90AC8" w:rsidP="00A90AC8">
      <w:pPr>
        <w:pStyle w:val="PlainText"/>
      </w:pPr>
      <w:r w:rsidRPr="001E26AA">
        <w:t xml:space="preserve">The </w:t>
      </w:r>
      <w:r w:rsidR="00C57B61">
        <w:t>Morrow MD</w:t>
      </w:r>
      <w:r w:rsidRPr="001E26AA">
        <w:t xml:space="preserve"> supports several parameters which can be configured </w:t>
      </w:r>
      <w:r w:rsidR="00D955FC">
        <w:t>in</w:t>
      </w:r>
      <w:r w:rsidRPr="001E26AA">
        <w:t xml:space="preserve"> the simulator:</w:t>
      </w:r>
    </w:p>
    <w:p w14:paraId="2C675536" w14:textId="77777777" w:rsidR="00D85AD0" w:rsidRDefault="00D85AD0" w:rsidP="00A90AC8">
      <w:pPr>
        <w:pStyle w:val="PlainText"/>
      </w:pPr>
      <w:r>
        <w:t>DIAG – Set ROM Diagnostics enabled/disabled status.</w:t>
      </w:r>
    </w:p>
    <w:p w14:paraId="133CC951" w14:textId="77777777" w:rsidR="00D85AD0" w:rsidRPr="001E26AA" w:rsidRDefault="00D85AD0" w:rsidP="00A90AC8">
      <w:pPr>
        <w:pStyle w:val="PlainText"/>
      </w:pPr>
      <w:r>
        <w:t>ROM – Set ROM Version [13 | 23 | 24 | 25 | 31]</w:t>
      </w:r>
      <w:r w:rsidR="008709E7">
        <w:t>.</w:t>
      </w:r>
    </w:p>
    <w:p w14:paraId="1E03F3F5" w14:textId="77777777" w:rsidR="00A90AC8" w:rsidRPr="001E26AA" w:rsidRDefault="00A90AC8" w:rsidP="00A90AC8">
      <w:pPr>
        <w:pStyle w:val="PlainText"/>
      </w:pPr>
      <w:r w:rsidRPr="001E26AA">
        <w:t xml:space="preserve">DEBUG – </w:t>
      </w:r>
      <w:r w:rsidR="008709E7">
        <w:t>E</w:t>
      </w:r>
      <w:r w:rsidRPr="001E26AA">
        <w:t>nable debug tracing, useful for debugging software. One or more debug levels may be selected at any given time. Several debug tracing levels are provided:</w:t>
      </w:r>
    </w:p>
    <w:p w14:paraId="18B2B514" w14:textId="77777777" w:rsidR="00A90AC8" w:rsidRPr="001E26AA" w:rsidRDefault="00A90AC8" w:rsidP="00A90AC8">
      <w:pPr>
        <w:pStyle w:val="PlainText"/>
        <w:numPr>
          <w:ilvl w:val="0"/>
          <w:numId w:val="11"/>
        </w:numPr>
      </w:pPr>
      <w:r w:rsidRPr="001E26AA">
        <w:t>ERROR – Error messages. This message level is on by default.</w:t>
      </w:r>
    </w:p>
    <w:p w14:paraId="1AD98726" w14:textId="77777777" w:rsidR="00A90AC8" w:rsidRPr="001E26AA" w:rsidRDefault="00C57B61" w:rsidP="00A90AC8">
      <w:pPr>
        <w:pStyle w:val="PlainText"/>
        <w:numPr>
          <w:ilvl w:val="0"/>
          <w:numId w:val="11"/>
        </w:numPr>
      </w:pPr>
      <w:r>
        <w:t>FDC</w:t>
      </w:r>
      <w:r w:rsidR="00A90AC8" w:rsidRPr="001E26AA">
        <w:t xml:space="preserve"> – </w:t>
      </w:r>
      <w:r>
        <w:t>Floppy Disk Controller Command messages</w:t>
      </w:r>
    </w:p>
    <w:p w14:paraId="26229034" w14:textId="77777777" w:rsidR="00A90AC8" w:rsidRPr="001E26AA" w:rsidRDefault="00C57B61" w:rsidP="00A90AC8">
      <w:pPr>
        <w:pStyle w:val="PlainText"/>
        <w:numPr>
          <w:ilvl w:val="0"/>
          <w:numId w:val="11"/>
        </w:numPr>
      </w:pPr>
      <w:r>
        <w:t>RBUF</w:t>
      </w:r>
      <w:r w:rsidR="00A90AC8" w:rsidRPr="001E26AA">
        <w:t xml:space="preserve"> – </w:t>
      </w:r>
      <w:r>
        <w:t>Read Buffer</w:t>
      </w:r>
      <w:r w:rsidR="00A90AC8" w:rsidRPr="001E26AA">
        <w:t xml:space="preserve"> </w:t>
      </w:r>
      <w:proofErr w:type="gramStart"/>
      <w:r w:rsidR="00A90AC8" w:rsidRPr="001E26AA">
        <w:t>messages</w:t>
      </w:r>
      <w:proofErr w:type="gramEnd"/>
    </w:p>
    <w:p w14:paraId="1702D4BD" w14:textId="77777777" w:rsidR="00A90AC8" w:rsidRPr="001E26AA" w:rsidRDefault="00C57B61" w:rsidP="00A90AC8">
      <w:pPr>
        <w:pStyle w:val="PlainText"/>
        <w:numPr>
          <w:ilvl w:val="0"/>
          <w:numId w:val="11"/>
        </w:numPr>
      </w:pPr>
      <w:r>
        <w:t>WBUF</w:t>
      </w:r>
      <w:r w:rsidR="00A90AC8" w:rsidRPr="001E26AA">
        <w:t xml:space="preserve"> – </w:t>
      </w:r>
      <w:r>
        <w:t>Write Buffer</w:t>
      </w:r>
      <w:r w:rsidR="00A90AC8" w:rsidRPr="001E26AA">
        <w:t xml:space="preserve"> </w:t>
      </w:r>
      <w:proofErr w:type="gramStart"/>
      <w:r w:rsidR="00A90AC8" w:rsidRPr="001E26AA">
        <w:t>messages</w:t>
      </w:r>
      <w:proofErr w:type="gramEnd"/>
    </w:p>
    <w:p w14:paraId="62A812D3" w14:textId="77777777" w:rsidR="00A90AC8" w:rsidRPr="001E26AA" w:rsidRDefault="00C57B61" w:rsidP="00A90AC8">
      <w:pPr>
        <w:pStyle w:val="PlainText"/>
        <w:numPr>
          <w:ilvl w:val="0"/>
          <w:numId w:val="11"/>
        </w:numPr>
      </w:pPr>
      <w:r>
        <w:t>STATUS</w:t>
      </w:r>
      <w:r w:rsidR="00A90AC8" w:rsidRPr="001E26AA">
        <w:t xml:space="preserve"> – </w:t>
      </w:r>
      <w:r>
        <w:t>Status</w:t>
      </w:r>
      <w:r w:rsidR="00A90AC8" w:rsidRPr="001E26AA">
        <w:t xml:space="preserve"> messages</w:t>
      </w:r>
    </w:p>
    <w:p w14:paraId="64E72362" w14:textId="77777777" w:rsidR="00A90AC8" w:rsidRPr="001E26AA" w:rsidRDefault="00A90AC8" w:rsidP="00A90AC8">
      <w:pPr>
        <w:pStyle w:val="PlainText"/>
        <w:numPr>
          <w:ilvl w:val="0"/>
          <w:numId w:val="11"/>
        </w:numPr>
      </w:pPr>
      <w:r w:rsidRPr="001E26AA">
        <w:t>VERBOSE – Extra verbosity for debugging</w:t>
      </w:r>
    </w:p>
    <w:p w14:paraId="124554AD" w14:textId="77777777" w:rsidR="00A90AC8" w:rsidRPr="001E26AA" w:rsidRDefault="00A90AC8" w:rsidP="00A90AC8">
      <w:pPr>
        <w:pStyle w:val="PlainText"/>
      </w:pPr>
      <w:r w:rsidRPr="001E26AA">
        <w:t xml:space="preserve">NODEBUG – </w:t>
      </w:r>
      <w:r w:rsidR="00D955FC">
        <w:t>T</w:t>
      </w:r>
      <w:r w:rsidRPr="001E26AA">
        <w:t>urn off one or more debug message levels.</w:t>
      </w:r>
    </w:p>
    <w:p w14:paraId="08CE1DCF" w14:textId="77777777" w:rsidR="00A90AC8" w:rsidRPr="001E26AA" w:rsidRDefault="00C57B61" w:rsidP="00A90AC8">
      <w:pPr>
        <w:pStyle w:val="Heading3"/>
      </w:pPr>
      <w:bookmarkStart w:id="243" w:name="_Toc140521747"/>
      <w:r>
        <w:t>Morrow MD</w:t>
      </w:r>
      <w:r w:rsidR="00A90AC8" w:rsidRPr="001E26AA">
        <w:t xml:space="preserve"> Configuration Registers</w:t>
      </w:r>
      <w:bookmarkEnd w:id="243"/>
    </w:p>
    <w:p w14:paraId="665A4113" w14:textId="77777777" w:rsidR="00D85AD0" w:rsidRDefault="00A90AC8" w:rsidP="00A90AC8">
      <w:pPr>
        <w:pStyle w:val="PlainText"/>
      </w:pPr>
      <w:r w:rsidRPr="001E26AA">
        <w:t xml:space="preserve">The </w:t>
      </w:r>
      <w:r w:rsidR="00C57B61">
        <w:t>Morrow MD</w:t>
      </w:r>
      <w:r w:rsidRPr="001E26AA">
        <w:t xml:space="preserve"> has several configuration registers that can be examined and deposited </w:t>
      </w:r>
      <w:r w:rsidR="00D955FC">
        <w:t>in</w:t>
      </w:r>
      <w:r w:rsidRPr="001E26AA">
        <w:t xml:space="preserve"> the simulator.</w:t>
      </w:r>
    </w:p>
    <w:p w14:paraId="2F7F5C8E" w14:textId="77777777" w:rsidR="00D85AD0" w:rsidRDefault="00D85AD0" w:rsidP="00A90AC8">
      <w:pPr>
        <w:pStyle w:val="PlainText"/>
      </w:pPr>
    </w:p>
    <w:p w14:paraId="440E8795" w14:textId="77777777" w:rsidR="00A90AC8" w:rsidRPr="001E26AA" w:rsidRDefault="00A90AC8" w:rsidP="00A90AC8">
      <w:pPr>
        <w:pStyle w:val="PlainText"/>
      </w:pPr>
      <w:r w:rsidRPr="001E26AA">
        <w:t>The</w:t>
      </w:r>
      <w:r w:rsidR="00C57B61">
        <w:t xml:space="preserve"> MMD</w:t>
      </w:r>
      <w:r w:rsidR="00D85AD0">
        <w:t xml:space="preserve"> device</w:t>
      </w:r>
      <w:r w:rsidRPr="001E26AA">
        <w:t xml:space="preserve"> registers are:</w:t>
      </w:r>
    </w:p>
    <w:p w14:paraId="7C742A5B" w14:textId="77777777" w:rsidR="00A90AC8" w:rsidRPr="001E26AA" w:rsidRDefault="00C57B61" w:rsidP="00A90AC8">
      <w:pPr>
        <w:pStyle w:val="PlainText"/>
      </w:pPr>
      <w:r>
        <w:t>DRIVE</w:t>
      </w:r>
      <w:r w:rsidR="00A90AC8" w:rsidRPr="001E26AA">
        <w:t xml:space="preserve"> – </w:t>
      </w:r>
      <w:r>
        <w:t>Current drive</w:t>
      </w:r>
      <w:r w:rsidR="00A90AC8" w:rsidRPr="001E26AA">
        <w:t>.</w:t>
      </w:r>
    </w:p>
    <w:p w14:paraId="0F89CCFD" w14:textId="77777777" w:rsidR="00A90AC8" w:rsidRPr="001E26AA" w:rsidRDefault="00C57B61" w:rsidP="00A90AC8">
      <w:pPr>
        <w:pStyle w:val="PlainText"/>
      </w:pPr>
      <w:r>
        <w:t>STATUS</w:t>
      </w:r>
      <w:r w:rsidR="00A90AC8" w:rsidRPr="001E26AA">
        <w:t xml:space="preserve"> – </w:t>
      </w:r>
      <w:r>
        <w:t>FDC main status register</w:t>
      </w:r>
      <w:r w:rsidR="00A90AC8" w:rsidRPr="001E26AA">
        <w:t>.</w:t>
      </w:r>
    </w:p>
    <w:p w14:paraId="3489B6FD" w14:textId="77777777" w:rsidR="00A90AC8" w:rsidRPr="001E26AA" w:rsidRDefault="00C57B61" w:rsidP="00A90AC8">
      <w:pPr>
        <w:pStyle w:val="PlainText"/>
      </w:pPr>
      <w:r>
        <w:t>CMD</w:t>
      </w:r>
      <w:r w:rsidR="00A90AC8" w:rsidRPr="001E26AA">
        <w:t xml:space="preserve"> – </w:t>
      </w:r>
      <w:r>
        <w:t>FDC command register</w:t>
      </w:r>
      <w:r w:rsidR="00A90AC8" w:rsidRPr="001E26AA">
        <w:t>.</w:t>
      </w:r>
    </w:p>
    <w:p w14:paraId="223DE0C7" w14:textId="77777777" w:rsidR="00A90AC8" w:rsidRPr="001E26AA" w:rsidRDefault="00C57B61" w:rsidP="00A90AC8">
      <w:pPr>
        <w:pStyle w:val="PlainText"/>
      </w:pPr>
      <w:r>
        <w:lastRenderedPageBreak/>
        <w:t>SECTOR</w:t>
      </w:r>
      <w:r w:rsidR="00A90AC8" w:rsidRPr="001E26AA">
        <w:t xml:space="preserve"> – </w:t>
      </w:r>
      <w:r>
        <w:t>FDC sector register.</w:t>
      </w:r>
    </w:p>
    <w:p w14:paraId="3AE4F61B" w14:textId="77777777" w:rsidR="00A90AC8" w:rsidRDefault="00C57B61" w:rsidP="00A90AC8">
      <w:pPr>
        <w:pStyle w:val="PlainText"/>
      </w:pPr>
      <w:r>
        <w:t>NUMBER</w:t>
      </w:r>
      <w:r w:rsidR="00A90AC8" w:rsidRPr="001E26AA">
        <w:t xml:space="preserve"> – </w:t>
      </w:r>
      <w:r>
        <w:t>FDC number register.</w:t>
      </w:r>
    </w:p>
    <w:p w14:paraId="7CC22C0B" w14:textId="77777777" w:rsidR="00C57B61" w:rsidRPr="001E26AA" w:rsidRDefault="00C57B61" w:rsidP="00C57B61">
      <w:pPr>
        <w:pStyle w:val="PlainText"/>
      </w:pPr>
      <w:r>
        <w:t>HEAD</w:t>
      </w:r>
      <w:r w:rsidRPr="001E26AA">
        <w:t xml:space="preserve"> – </w:t>
      </w:r>
      <w:r>
        <w:t>FDC head register.</w:t>
      </w:r>
    </w:p>
    <w:p w14:paraId="402091B7" w14:textId="77777777" w:rsidR="00C57B61" w:rsidRPr="001E26AA" w:rsidRDefault="00C57B61" w:rsidP="00C57B61">
      <w:pPr>
        <w:pStyle w:val="PlainText"/>
      </w:pPr>
      <w:r>
        <w:t>ROM</w:t>
      </w:r>
      <w:r w:rsidRPr="001E26AA">
        <w:t xml:space="preserve"> – </w:t>
      </w:r>
      <w:r>
        <w:t>ROM enabled.</w:t>
      </w:r>
    </w:p>
    <w:p w14:paraId="3C82ECBA" w14:textId="77777777" w:rsidR="00C57B61" w:rsidRDefault="00C57B61" w:rsidP="00C57B61">
      <w:pPr>
        <w:pStyle w:val="PlainText"/>
      </w:pPr>
      <w:r>
        <w:t>DIAG</w:t>
      </w:r>
      <w:r w:rsidRPr="001E26AA">
        <w:t xml:space="preserve"> – </w:t>
      </w:r>
      <w:r>
        <w:t>ROM diagnostics enabled.</w:t>
      </w:r>
    </w:p>
    <w:p w14:paraId="05C06DD8" w14:textId="77777777" w:rsidR="00C57B61" w:rsidRPr="001E26AA" w:rsidRDefault="00C57B61" w:rsidP="00C57B61">
      <w:pPr>
        <w:pStyle w:val="PlainText"/>
      </w:pPr>
      <w:r>
        <w:t>BAUD</w:t>
      </w:r>
      <w:r w:rsidRPr="001E26AA">
        <w:t xml:space="preserve"> – </w:t>
      </w:r>
      <w:r>
        <w:t>Console port baud rate.</w:t>
      </w:r>
    </w:p>
    <w:p w14:paraId="4242BBE1" w14:textId="77777777" w:rsidR="00C57B61" w:rsidRPr="001E26AA" w:rsidRDefault="00C57B61" w:rsidP="00C57B61">
      <w:pPr>
        <w:pStyle w:val="PlainText"/>
      </w:pPr>
      <w:r>
        <w:t>STAT</w:t>
      </w:r>
      <w:r w:rsidRPr="001E26AA">
        <w:t xml:space="preserve"> – </w:t>
      </w:r>
      <w:r>
        <w:t>Console port status register.</w:t>
      </w:r>
    </w:p>
    <w:p w14:paraId="152E7A5C" w14:textId="77777777" w:rsidR="00C57B61" w:rsidRPr="001E26AA" w:rsidRDefault="00C57B61" w:rsidP="00C57B61">
      <w:pPr>
        <w:pStyle w:val="PlainText"/>
      </w:pPr>
      <w:r>
        <w:t>TXP</w:t>
      </w:r>
      <w:r w:rsidRPr="001E26AA">
        <w:t xml:space="preserve"> – </w:t>
      </w:r>
      <w:r>
        <w:t>Console port TX pending register.</w:t>
      </w:r>
    </w:p>
    <w:p w14:paraId="3318EA2C" w14:textId="77777777" w:rsidR="00C57B61" w:rsidRPr="001E26AA" w:rsidRDefault="00C57B61" w:rsidP="00C57B61">
      <w:pPr>
        <w:pStyle w:val="PlainText"/>
      </w:pPr>
      <w:r>
        <w:t>TXD</w:t>
      </w:r>
      <w:r w:rsidRPr="001E26AA">
        <w:t xml:space="preserve"> – </w:t>
      </w:r>
      <w:r>
        <w:t>Console port TX register.</w:t>
      </w:r>
    </w:p>
    <w:p w14:paraId="5DDC7027" w14:textId="77777777" w:rsidR="00C57B61" w:rsidRPr="001E26AA" w:rsidRDefault="00C57B61" w:rsidP="00C57B61">
      <w:pPr>
        <w:pStyle w:val="PlainText"/>
      </w:pPr>
      <w:r>
        <w:t>RXD</w:t>
      </w:r>
      <w:r w:rsidRPr="001E26AA">
        <w:t xml:space="preserve"> – </w:t>
      </w:r>
      <w:r>
        <w:t>Console port RX register.</w:t>
      </w:r>
    </w:p>
    <w:p w14:paraId="6CC75DA9" w14:textId="77777777" w:rsidR="00D85AD0" w:rsidRDefault="00D85AD0" w:rsidP="00D85AD0">
      <w:pPr>
        <w:pStyle w:val="PlainText"/>
      </w:pPr>
      <w:r>
        <w:t>INTENA</w:t>
      </w:r>
      <w:r w:rsidRPr="001E26AA">
        <w:t xml:space="preserve"> – </w:t>
      </w:r>
      <w:r>
        <w:t>Interrupt enable.</w:t>
      </w:r>
    </w:p>
    <w:p w14:paraId="3760FFE6" w14:textId="77777777" w:rsidR="00D85AD0" w:rsidRDefault="00D85AD0" w:rsidP="00D85AD0">
      <w:pPr>
        <w:pStyle w:val="PlainText"/>
      </w:pPr>
      <w:r>
        <w:t>INTVEC</w:t>
      </w:r>
      <w:r w:rsidRPr="001E26AA">
        <w:t xml:space="preserve"> – </w:t>
      </w:r>
      <w:r>
        <w:t>Mode 2 Interrupt Vector (0-7).</w:t>
      </w:r>
    </w:p>
    <w:p w14:paraId="1F45FCCA" w14:textId="77777777" w:rsidR="00D85AD0" w:rsidRPr="001E26AA" w:rsidRDefault="00D85AD0" w:rsidP="00D85AD0">
      <w:pPr>
        <w:pStyle w:val="PlainText"/>
      </w:pPr>
      <w:r>
        <w:t>DATABUS</w:t>
      </w:r>
      <w:r w:rsidRPr="001E26AA">
        <w:t xml:space="preserve"> – </w:t>
      </w:r>
      <w:r>
        <w:t>Mode 2 Interrupt Data Bus.</w:t>
      </w:r>
    </w:p>
    <w:p w14:paraId="5AFF89E1" w14:textId="77777777" w:rsidR="00D85AD0" w:rsidRPr="001E26AA" w:rsidRDefault="00D85AD0" w:rsidP="00D85AD0">
      <w:pPr>
        <w:pStyle w:val="PlainText"/>
      </w:pPr>
    </w:p>
    <w:p w14:paraId="185954EE" w14:textId="77777777" w:rsidR="00D85AD0" w:rsidRPr="001E26AA" w:rsidRDefault="00D85AD0" w:rsidP="00D85AD0">
      <w:pPr>
        <w:pStyle w:val="PlainText"/>
      </w:pPr>
      <w:r w:rsidRPr="001E26AA">
        <w:t>The</w:t>
      </w:r>
      <w:r>
        <w:t xml:space="preserve"> MMDM device</w:t>
      </w:r>
      <w:r w:rsidRPr="001E26AA">
        <w:t xml:space="preserve"> registers are:</w:t>
      </w:r>
    </w:p>
    <w:p w14:paraId="361C0049" w14:textId="77777777" w:rsidR="00D85AD0" w:rsidRPr="001E26AA" w:rsidRDefault="00D85AD0" w:rsidP="00D85AD0">
      <w:pPr>
        <w:pStyle w:val="PlainText"/>
      </w:pPr>
      <w:r>
        <w:t>BAUD</w:t>
      </w:r>
      <w:r w:rsidRPr="001E26AA">
        <w:t xml:space="preserve"> – </w:t>
      </w:r>
      <w:r>
        <w:t>Console port baud rate.</w:t>
      </w:r>
    </w:p>
    <w:p w14:paraId="6B43B17B" w14:textId="77777777" w:rsidR="00D85AD0" w:rsidRPr="001E26AA" w:rsidRDefault="00D85AD0" w:rsidP="00D85AD0">
      <w:pPr>
        <w:pStyle w:val="PlainText"/>
      </w:pPr>
      <w:r>
        <w:t>STAT</w:t>
      </w:r>
      <w:r w:rsidRPr="001E26AA">
        <w:t xml:space="preserve"> – </w:t>
      </w:r>
      <w:r>
        <w:t>Console port status register.</w:t>
      </w:r>
    </w:p>
    <w:p w14:paraId="1EFCA808" w14:textId="77777777" w:rsidR="00D85AD0" w:rsidRPr="001E26AA" w:rsidRDefault="00D85AD0" w:rsidP="00D85AD0">
      <w:pPr>
        <w:pStyle w:val="PlainText"/>
      </w:pPr>
      <w:r>
        <w:t>TXP</w:t>
      </w:r>
      <w:r w:rsidRPr="001E26AA">
        <w:t xml:space="preserve"> – </w:t>
      </w:r>
      <w:r>
        <w:t>Console port TX pending register.</w:t>
      </w:r>
    </w:p>
    <w:p w14:paraId="5DC7078E" w14:textId="77777777" w:rsidR="00D85AD0" w:rsidRPr="001E26AA" w:rsidRDefault="00D85AD0" w:rsidP="00D85AD0">
      <w:pPr>
        <w:pStyle w:val="PlainText"/>
      </w:pPr>
      <w:r>
        <w:t>TXD</w:t>
      </w:r>
      <w:r w:rsidRPr="001E26AA">
        <w:t xml:space="preserve"> – </w:t>
      </w:r>
      <w:r>
        <w:t>Console port TX register.</w:t>
      </w:r>
    </w:p>
    <w:p w14:paraId="3779CBD2" w14:textId="77777777" w:rsidR="00D85AD0" w:rsidRPr="001E26AA" w:rsidRDefault="00D85AD0" w:rsidP="00D85AD0">
      <w:pPr>
        <w:pStyle w:val="PlainText"/>
      </w:pPr>
      <w:r>
        <w:t>RXD</w:t>
      </w:r>
      <w:r w:rsidRPr="001E26AA">
        <w:t xml:space="preserve"> – </w:t>
      </w:r>
      <w:r>
        <w:t>Console port RX register.</w:t>
      </w:r>
    </w:p>
    <w:p w14:paraId="568D0D15" w14:textId="77777777" w:rsidR="00D85AD0" w:rsidRDefault="00D85AD0" w:rsidP="00D85AD0">
      <w:pPr>
        <w:pStyle w:val="PlainText"/>
      </w:pPr>
      <w:r>
        <w:t>TICKS</w:t>
      </w:r>
      <w:r w:rsidRPr="001E26AA">
        <w:t xml:space="preserve"> – </w:t>
      </w:r>
      <w:r>
        <w:t>Modem port timer ticks.</w:t>
      </w:r>
    </w:p>
    <w:p w14:paraId="7C3BB7A4" w14:textId="77777777" w:rsidR="00D85AD0" w:rsidRPr="001E26AA" w:rsidRDefault="00D85AD0" w:rsidP="00D85AD0">
      <w:pPr>
        <w:pStyle w:val="PlainText"/>
      </w:pPr>
    </w:p>
    <w:p w14:paraId="1A0106B1" w14:textId="77777777" w:rsidR="00A90AC8" w:rsidRPr="001E26AA" w:rsidRDefault="00C57B61" w:rsidP="00A90AC8">
      <w:pPr>
        <w:pStyle w:val="Heading3"/>
      </w:pPr>
      <w:bookmarkStart w:id="244" w:name="_Toc140521748"/>
      <w:r>
        <w:t>Morrow MD</w:t>
      </w:r>
      <w:r w:rsidR="00A90AC8" w:rsidRPr="001E26AA">
        <w:t xml:space="preserve"> Limitations</w:t>
      </w:r>
      <w:bookmarkEnd w:id="244"/>
    </w:p>
    <w:p w14:paraId="346A6E5F" w14:textId="77777777" w:rsidR="00A90AC8" w:rsidRDefault="00C57B61" w:rsidP="00A90AC8">
      <w:pPr>
        <w:pStyle w:val="PlainText"/>
      </w:pPr>
      <w:r>
        <w:t xml:space="preserve">The </w:t>
      </w:r>
      <w:r w:rsidR="007D3B69">
        <w:t xml:space="preserve">Morrow MD </w:t>
      </w:r>
      <w:r>
        <w:t>parallel port is not currently supported</w:t>
      </w:r>
      <w:r w:rsidR="00A90AC8" w:rsidRPr="001E26AA">
        <w:t>.</w:t>
      </w:r>
    </w:p>
    <w:p w14:paraId="72190395" w14:textId="77777777" w:rsidR="00111340" w:rsidRDefault="00111340" w:rsidP="00A90AC8">
      <w:pPr>
        <w:pStyle w:val="PlainText"/>
      </w:pPr>
      <w:r>
        <w:t>The MDMM modem port device is disabled by default as it uses the same port address as SIMH. If this device is enabled, CP/M utilities such as R.COM and W.COM will not work.</w:t>
      </w:r>
    </w:p>
    <w:p w14:paraId="44AB5980" w14:textId="77777777" w:rsidR="007D3B69" w:rsidRDefault="007D3B69" w:rsidP="00A90AC8">
      <w:pPr>
        <w:pStyle w:val="PlainText"/>
      </w:pPr>
    </w:p>
    <w:p w14:paraId="7C954C67" w14:textId="77777777" w:rsidR="00D85AD0" w:rsidRPr="001E26AA" w:rsidRDefault="007D3B69" w:rsidP="00D85AD0">
      <w:pPr>
        <w:pStyle w:val="Heading3"/>
      </w:pPr>
      <w:bookmarkStart w:id="245" w:name="_Toc140521749"/>
      <w:r>
        <w:t>Morrow MD</w:t>
      </w:r>
      <w:r w:rsidR="00D85AD0" w:rsidRPr="001E26AA">
        <w:t xml:space="preserve"> </w:t>
      </w:r>
      <w:r w:rsidR="00D85AD0">
        <w:t>Example Usage</w:t>
      </w:r>
      <w:bookmarkEnd w:id="245"/>
    </w:p>
    <w:p w14:paraId="06A10182" w14:textId="77777777" w:rsidR="00D85AD0" w:rsidRDefault="00D85AD0" w:rsidP="00D85AD0">
      <w:pPr>
        <w:pStyle w:val="SIMCommand"/>
      </w:pPr>
      <w:r w:rsidRPr="001E26AA">
        <w:t>sim</w:t>
      </w:r>
      <w:proofErr w:type="gramStart"/>
      <w:r w:rsidRPr="001E26AA">
        <w:t xml:space="preserve">&gt; </w:t>
      </w:r>
      <w:r>
        <w:rPr>
          <w:b/>
        </w:rPr>
        <w:t>;Boot</w:t>
      </w:r>
      <w:proofErr w:type="gramEnd"/>
      <w:r>
        <w:rPr>
          <w:b/>
        </w:rPr>
        <w:t xml:space="preserve"> </w:t>
      </w:r>
      <w:r w:rsidR="007D3B69">
        <w:rPr>
          <w:b/>
        </w:rPr>
        <w:t>64</w:t>
      </w:r>
      <w:r>
        <w:rPr>
          <w:b/>
        </w:rPr>
        <w:t>K CP/M 2.2</w:t>
      </w:r>
    </w:p>
    <w:p w14:paraId="69C395E4" w14:textId="77777777" w:rsidR="00D85AD0" w:rsidRDefault="00D85AD0" w:rsidP="00D85AD0">
      <w:pPr>
        <w:pStyle w:val="SIMCommand"/>
      </w:pPr>
      <w:r w:rsidRPr="001E26AA">
        <w:t xml:space="preserve">sim&gt; </w:t>
      </w:r>
      <w:r w:rsidRPr="001E26AA">
        <w:rPr>
          <w:b/>
        </w:rPr>
        <w:t xml:space="preserve">set </w:t>
      </w:r>
      <w:r w:rsidR="004C1C8B">
        <w:rPr>
          <w:b/>
        </w:rPr>
        <w:t>cpu z80</w:t>
      </w:r>
      <w:r w:rsidRPr="001E26AA">
        <w:rPr>
          <w:b/>
        </w:rPr>
        <w:tab/>
      </w:r>
      <w:r w:rsidRPr="001E26AA">
        <w:tab/>
      </w:r>
      <w:r w:rsidRPr="001E26AA">
        <w:tab/>
      </w:r>
      <w:r>
        <w:tab/>
      </w:r>
      <w:r w:rsidR="00E37CC2">
        <w:tab/>
      </w:r>
      <w:r w:rsidR="005131DC">
        <w:t>;</w:t>
      </w:r>
      <w:r w:rsidRPr="001E26AA">
        <w:t xml:space="preserve"> </w:t>
      </w:r>
      <w:r w:rsidR="004C1C8B">
        <w:t xml:space="preserve">Z80 </w:t>
      </w:r>
      <w:proofErr w:type="gramStart"/>
      <w:r w:rsidR="004C1C8B">
        <w:t>required</w:t>
      </w:r>
      <w:proofErr w:type="gramEnd"/>
    </w:p>
    <w:p w14:paraId="0F5A387A" w14:textId="77777777" w:rsidR="004C1C8B" w:rsidRDefault="004C1C8B" w:rsidP="004C1C8B">
      <w:pPr>
        <w:pStyle w:val="SIMCommand"/>
      </w:pPr>
      <w:r w:rsidRPr="001E26AA">
        <w:t xml:space="preserve">sim&gt; </w:t>
      </w:r>
      <w:r w:rsidRPr="001E26AA">
        <w:rPr>
          <w:b/>
        </w:rPr>
        <w:t xml:space="preserve">set </w:t>
      </w:r>
      <w:r>
        <w:rPr>
          <w:b/>
        </w:rPr>
        <w:t>noaltairrom</w:t>
      </w:r>
      <w:r w:rsidRPr="001E26AA">
        <w:rPr>
          <w:b/>
        </w:rPr>
        <w:tab/>
      </w:r>
      <w:r w:rsidRPr="001E26AA">
        <w:tab/>
      </w:r>
      <w:r w:rsidRPr="001E26AA">
        <w:tab/>
      </w:r>
      <w:r>
        <w:tab/>
      </w:r>
      <w:r>
        <w:tab/>
      </w:r>
      <w:r w:rsidR="005131DC">
        <w:t>;</w:t>
      </w:r>
      <w:r w:rsidRPr="001E26AA">
        <w:t xml:space="preserve"> </w:t>
      </w:r>
      <w:r>
        <w:t>disable Altair ROM</w:t>
      </w:r>
    </w:p>
    <w:p w14:paraId="13356256" w14:textId="77777777" w:rsidR="004C1C8B" w:rsidRDefault="004C1C8B" w:rsidP="004C1C8B">
      <w:pPr>
        <w:pStyle w:val="SIMCommand"/>
      </w:pPr>
      <w:r w:rsidRPr="001E26AA">
        <w:t xml:space="preserve">sim&gt; </w:t>
      </w:r>
      <w:r w:rsidRPr="001E26AA">
        <w:rPr>
          <w:b/>
        </w:rPr>
        <w:t xml:space="preserve">set </w:t>
      </w:r>
      <w:r>
        <w:rPr>
          <w:b/>
        </w:rPr>
        <w:t>mmd</w:t>
      </w:r>
      <w:r w:rsidRPr="001E26AA">
        <w:rPr>
          <w:b/>
        </w:rPr>
        <w:t xml:space="preserve"> ena</w:t>
      </w:r>
      <w:r w:rsidRPr="001E26AA">
        <w:rPr>
          <w:b/>
        </w:rPr>
        <w:tab/>
      </w:r>
      <w:r w:rsidRPr="001E26AA">
        <w:tab/>
      </w:r>
      <w:r w:rsidRPr="001E26AA">
        <w:tab/>
      </w:r>
      <w:r>
        <w:tab/>
      </w:r>
      <w:r>
        <w:tab/>
      </w:r>
      <w:r w:rsidR="005131DC">
        <w:t>;</w:t>
      </w:r>
      <w:r w:rsidRPr="001E26AA">
        <w:t xml:space="preserve"> enable </w:t>
      </w:r>
      <w:r>
        <w:t>MMD</w:t>
      </w:r>
      <w:r w:rsidRPr="001E26AA">
        <w:t xml:space="preserve"> </w:t>
      </w:r>
      <w:proofErr w:type="gramStart"/>
      <w:r>
        <w:t>system</w:t>
      </w:r>
      <w:proofErr w:type="gramEnd"/>
    </w:p>
    <w:p w14:paraId="020A31B2" w14:textId="77777777" w:rsidR="00D85AD0" w:rsidRDefault="00D85AD0" w:rsidP="00D85AD0">
      <w:pPr>
        <w:pStyle w:val="SIMCommand"/>
      </w:pPr>
      <w:r w:rsidRPr="001E26AA">
        <w:t xml:space="preserve">sim&gt; </w:t>
      </w:r>
      <w:r w:rsidRPr="001E26AA">
        <w:rPr>
          <w:b/>
        </w:rPr>
        <w:t xml:space="preserve">attach </w:t>
      </w:r>
      <w:r w:rsidR="00E37CC2">
        <w:rPr>
          <w:b/>
        </w:rPr>
        <w:t xml:space="preserve">mmd0 </w:t>
      </w:r>
      <w:r w:rsidR="00111340">
        <w:rPr>
          <w:b/>
        </w:rPr>
        <w:t>MORR_01_CPM22R31_DS</w:t>
      </w:r>
      <w:r>
        <w:rPr>
          <w:b/>
        </w:rPr>
        <w:t>.DSK</w:t>
      </w:r>
      <w:r>
        <w:tab/>
      </w:r>
      <w:r w:rsidR="005131DC">
        <w:t>;</w:t>
      </w:r>
      <w:r w:rsidRPr="001E26AA">
        <w:t xml:space="preserve"> attach </w:t>
      </w:r>
      <w:r w:rsidR="007D3B69">
        <w:t>MMD</w:t>
      </w:r>
      <w:r>
        <w:t xml:space="preserve"> </w:t>
      </w:r>
      <w:r w:rsidRPr="001E26AA">
        <w:t xml:space="preserve">CP/M </w:t>
      </w:r>
      <w:r>
        <w:t>d</w:t>
      </w:r>
      <w:r w:rsidRPr="001E26AA">
        <w:t xml:space="preserve">isk </w:t>
      </w:r>
      <w:proofErr w:type="gramStart"/>
      <w:r>
        <w:t>image</w:t>
      </w:r>
      <w:proofErr w:type="gramEnd"/>
    </w:p>
    <w:p w14:paraId="5C2132D5" w14:textId="77777777" w:rsidR="00D85AD0" w:rsidRDefault="00D85AD0" w:rsidP="00D85AD0">
      <w:pPr>
        <w:pStyle w:val="SIMCommand"/>
      </w:pPr>
      <w:r>
        <w:t xml:space="preserve">sim&gt; </w:t>
      </w:r>
      <w:r>
        <w:rPr>
          <w:b/>
          <w:bCs/>
        </w:rPr>
        <w:t xml:space="preserve">boot </w:t>
      </w:r>
      <w:r w:rsidR="007D3B69">
        <w:rPr>
          <w:b/>
          <w:bCs/>
        </w:rPr>
        <w:t>mmd</w:t>
      </w:r>
      <w:r>
        <w:rPr>
          <w:b/>
          <w:bCs/>
        </w:rPr>
        <w:tab/>
      </w:r>
      <w:r>
        <w:tab/>
      </w:r>
      <w:r>
        <w:tab/>
      </w:r>
      <w:r>
        <w:tab/>
      </w:r>
      <w:r>
        <w:tab/>
      </w:r>
      <w:r w:rsidR="00E37CC2">
        <w:tab/>
      </w:r>
      <w:r w:rsidR="005131DC">
        <w:t>;</w:t>
      </w:r>
      <w:r>
        <w:t xml:space="preserve"> boot disk</w:t>
      </w:r>
    </w:p>
    <w:p w14:paraId="00A805ED" w14:textId="77777777" w:rsidR="00D85AD0" w:rsidRDefault="00D85AD0" w:rsidP="00D85AD0">
      <w:pPr>
        <w:pStyle w:val="SIMCommand"/>
      </w:pPr>
    </w:p>
    <w:p w14:paraId="48F818D5" w14:textId="77777777" w:rsidR="00D85AD0" w:rsidRPr="001E26AA" w:rsidRDefault="00D85AD0" w:rsidP="00D85AD0">
      <w:pPr>
        <w:pStyle w:val="NurText12"/>
      </w:pPr>
      <w:r>
        <w:lastRenderedPageBreak/>
        <w:t xml:space="preserve">CP/M 2.2 disk images supporting the </w:t>
      </w:r>
      <w:r w:rsidR="007D3B69">
        <w:t>Morrow Micro Decision</w:t>
      </w:r>
      <w:r w:rsidRPr="00F94A56">
        <w:t xml:space="preserve"> </w:t>
      </w:r>
      <w:r>
        <w:t xml:space="preserve">simulator are available at </w:t>
      </w:r>
      <w:hyperlink r:id="rId57" w:history="1">
        <w:r w:rsidRPr="00FD6969">
          <w:rPr>
            <w:rStyle w:val="Hyperlink"/>
          </w:rPr>
          <w:t>https://github.com/deltecent/</w:t>
        </w:r>
        <w:r w:rsidR="007D3B69" w:rsidRPr="00FD6969">
          <w:rPr>
            <w:rStyle w:val="Hyperlink"/>
          </w:rPr>
          <w:t>morrow-md</w:t>
        </w:r>
      </w:hyperlink>
      <w:r>
        <w:t xml:space="preserve"> (GitHub).</w:t>
      </w:r>
    </w:p>
    <w:p w14:paraId="70DD8502" w14:textId="77777777" w:rsidR="00F75CC2" w:rsidRPr="001E26AA" w:rsidRDefault="00A90AC8" w:rsidP="00F75CC2">
      <w:pPr>
        <w:pStyle w:val="Heading1"/>
      </w:pPr>
      <w:r>
        <w:br w:type="page"/>
      </w:r>
      <w:bookmarkStart w:id="246" w:name="_Toc140521750"/>
      <w:r w:rsidR="00F75CC2">
        <w:lastRenderedPageBreak/>
        <w:t>Processor Technology</w:t>
      </w:r>
      <w:r w:rsidR="00F75CC2" w:rsidRPr="001E26AA">
        <w:t xml:space="preserve"> </w:t>
      </w:r>
      <w:r w:rsidR="00F75CC2">
        <w:t>Sol-20 Terminal Computer Simulation</w:t>
      </w:r>
      <w:bookmarkEnd w:id="246"/>
    </w:p>
    <w:p w14:paraId="7D449D07" w14:textId="77777777" w:rsidR="00F75CC2" w:rsidRPr="001E26AA" w:rsidRDefault="00736F95" w:rsidP="00F75CC2">
      <w:pPr>
        <w:pStyle w:val="PlainText"/>
      </w:pPr>
      <w:r>
        <w:t xml:space="preserve">The </w:t>
      </w:r>
      <w:r w:rsidR="00F75CC2">
        <w:t xml:space="preserve">Processor Technology Sol-20 Terminal </w:t>
      </w:r>
      <w:r w:rsidR="00F673CB">
        <w:t xml:space="preserve">Computer </w:t>
      </w:r>
      <w:r w:rsidR="00EE6FEF">
        <w:t xml:space="preserve">and Video Display Module </w:t>
      </w:r>
      <w:r w:rsidR="00F673CB" w:rsidRPr="001E26AA">
        <w:t>support</w:t>
      </w:r>
      <w:r w:rsidR="00F75CC2" w:rsidRPr="001E26AA">
        <w:t xml:space="preserve"> was added by </w:t>
      </w:r>
      <w:r w:rsidR="00F75CC2">
        <w:t>Patrick A. Linstruth</w:t>
      </w:r>
      <w:r w:rsidR="00F75CC2" w:rsidRPr="001E26AA">
        <w:t xml:space="preserve">, </w:t>
      </w:r>
      <w:hyperlink r:id="rId58" w:history="1">
        <w:r w:rsidR="00F75CC2" w:rsidRPr="001F4F5A">
          <w:rPr>
            <w:rStyle w:val="Hyperlink"/>
          </w:rPr>
          <w:t>patrick@deltecent.com</w:t>
        </w:r>
      </w:hyperlink>
      <w:r w:rsidR="00F75CC2" w:rsidRPr="001E26AA">
        <w:t>.</w:t>
      </w:r>
    </w:p>
    <w:p w14:paraId="4C4906C2" w14:textId="77777777" w:rsidR="00F75CC2" w:rsidRPr="001E26AA" w:rsidRDefault="00F75CC2" w:rsidP="00F75CC2">
      <w:pPr>
        <w:pStyle w:val="Heading2"/>
      </w:pPr>
      <w:bookmarkStart w:id="247" w:name="_Toc140521751"/>
      <w:r w:rsidRPr="001E26AA">
        <w:t>Overview</w:t>
      </w:r>
      <w:bookmarkEnd w:id="247"/>
    </w:p>
    <w:p w14:paraId="28952C00" w14:textId="77777777" w:rsidR="00F75CC2" w:rsidRPr="001E26AA" w:rsidRDefault="00F75CC2" w:rsidP="00F75CC2">
      <w:pPr>
        <w:pStyle w:val="PlainText"/>
      </w:pPr>
      <w:r w:rsidRPr="001E26AA">
        <w:rPr>
          <w:color w:val="000000"/>
        </w:rPr>
        <w:t>T</w:t>
      </w:r>
      <w:r>
        <w:rPr>
          <w:color w:val="000000"/>
        </w:rPr>
        <w:t>he Sol-20, advertised as the first complete small computer, was a single-board 8080-based</w:t>
      </w:r>
      <w:r w:rsidR="009B2D20">
        <w:rPr>
          <w:color w:val="000000"/>
        </w:rPr>
        <w:t xml:space="preserve"> system</w:t>
      </w:r>
      <w:r>
        <w:rPr>
          <w:color w:val="000000"/>
        </w:rPr>
        <w:t xml:space="preserve"> designed by </w:t>
      </w:r>
      <w:r w:rsidR="009B2D20">
        <w:rPr>
          <w:color w:val="000000"/>
        </w:rPr>
        <w:t>Processor Technology</w:t>
      </w:r>
      <w:r>
        <w:rPr>
          <w:color w:val="000000"/>
        </w:rPr>
        <w:t xml:space="preserve">. The </w:t>
      </w:r>
      <w:r w:rsidR="009B2D20">
        <w:rPr>
          <w:color w:val="000000"/>
        </w:rPr>
        <w:t>Sol-20</w:t>
      </w:r>
      <w:r>
        <w:rPr>
          <w:color w:val="000000"/>
        </w:rPr>
        <w:t xml:space="preserve"> included </w:t>
      </w:r>
      <w:r w:rsidR="009B2D20">
        <w:rPr>
          <w:color w:val="000000"/>
        </w:rPr>
        <w:t>a keyboard, audio cassette interface, both serial and parallel interfaces, an integrated VDM-1 video display module, and an S-100 expansion bus all housed in a case with walnut sides.</w:t>
      </w:r>
    </w:p>
    <w:p w14:paraId="7DC5C893" w14:textId="77777777" w:rsidR="00F75CC2" w:rsidRPr="001E26AA" w:rsidRDefault="009B2D20" w:rsidP="00F75CC2">
      <w:pPr>
        <w:pStyle w:val="NurText12"/>
      </w:pPr>
      <w:r>
        <w:t>The Sol-20 simulator provides the following devices</w:t>
      </w:r>
      <w:r w:rsidR="00F75CC2" w:rsidRPr="001E26AA">
        <w:t>:</w:t>
      </w:r>
    </w:p>
    <w:p w14:paraId="27ACA1AB" w14:textId="77777777" w:rsidR="00F75CC2" w:rsidRDefault="009B2D20" w:rsidP="00F75CC2">
      <w:pPr>
        <w:pStyle w:val="PlainText"/>
      </w:pPr>
      <w:r>
        <w:rPr>
          <w:b/>
        </w:rPr>
        <w:t>SOL20</w:t>
      </w:r>
      <w:r w:rsidR="00F75CC2" w:rsidRPr="001E26AA">
        <w:t xml:space="preserve"> – </w:t>
      </w:r>
      <w:r>
        <w:t>Personality Module ROMs</w:t>
      </w:r>
      <w:r w:rsidR="00F673CB">
        <w:t xml:space="preserve"> and General Status Register</w:t>
      </w:r>
    </w:p>
    <w:p w14:paraId="24C2F71D" w14:textId="77777777" w:rsidR="00F75CC2" w:rsidRDefault="009B2D20" w:rsidP="00F75CC2">
      <w:pPr>
        <w:pStyle w:val="PlainText"/>
      </w:pPr>
      <w:r>
        <w:rPr>
          <w:b/>
        </w:rPr>
        <w:t>SOL20K</w:t>
      </w:r>
      <w:r w:rsidR="00F75CC2" w:rsidRPr="001E26AA">
        <w:t xml:space="preserve"> – </w:t>
      </w:r>
      <w:r>
        <w:t>Keyboard Interface</w:t>
      </w:r>
    </w:p>
    <w:p w14:paraId="668ECCC7" w14:textId="77777777" w:rsidR="00F75CC2" w:rsidRDefault="009B2D20" w:rsidP="00F75CC2">
      <w:pPr>
        <w:pStyle w:val="PlainText"/>
      </w:pPr>
      <w:r>
        <w:rPr>
          <w:b/>
        </w:rPr>
        <w:t>SOL20P</w:t>
      </w:r>
      <w:r w:rsidR="00F75CC2" w:rsidRPr="001E26AA">
        <w:t xml:space="preserve"> – </w:t>
      </w:r>
      <w:r>
        <w:t>Printer Interface</w:t>
      </w:r>
    </w:p>
    <w:p w14:paraId="0F52E5CF" w14:textId="77777777" w:rsidR="00F75CC2" w:rsidRDefault="009B2D20" w:rsidP="00F75CC2">
      <w:pPr>
        <w:pStyle w:val="PlainText"/>
      </w:pPr>
      <w:r>
        <w:rPr>
          <w:b/>
        </w:rPr>
        <w:t>SOL20S</w:t>
      </w:r>
      <w:r w:rsidR="00F75CC2" w:rsidRPr="001E26AA">
        <w:t xml:space="preserve"> – </w:t>
      </w:r>
      <w:r>
        <w:t>Serial Interface</w:t>
      </w:r>
    </w:p>
    <w:p w14:paraId="7A46DECF" w14:textId="77777777" w:rsidR="00F75CC2" w:rsidRDefault="009B2D20" w:rsidP="00F75CC2">
      <w:pPr>
        <w:pStyle w:val="PlainText"/>
      </w:pPr>
      <w:r>
        <w:rPr>
          <w:b/>
        </w:rPr>
        <w:t>SOL20T</w:t>
      </w:r>
      <w:r w:rsidR="00F75CC2" w:rsidRPr="001E26AA">
        <w:t xml:space="preserve"> – </w:t>
      </w:r>
      <w:r>
        <w:t>Cassette Tape Interface</w:t>
      </w:r>
    </w:p>
    <w:p w14:paraId="0BDE9646" w14:textId="77777777" w:rsidR="00EE6FEF" w:rsidRDefault="00EE6FEF" w:rsidP="00F75CC2">
      <w:pPr>
        <w:pStyle w:val="PlainText"/>
      </w:pPr>
      <w:r w:rsidRPr="00ED0F71">
        <w:rPr>
          <w:b/>
          <w:bCs/>
        </w:rPr>
        <w:t>VDM1</w:t>
      </w:r>
      <w:r>
        <w:t xml:space="preserve"> – Video Display Module</w:t>
      </w:r>
    </w:p>
    <w:p w14:paraId="7537C4A2" w14:textId="77777777" w:rsidR="00F75CC2" w:rsidRDefault="00F75CC2" w:rsidP="00F75CC2">
      <w:pPr>
        <w:pStyle w:val="PlainText"/>
      </w:pPr>
    </w:p>
    <w:p w14:paraId="777F6672" w14:textId="77777777" w:rsidR="00F75CC2" w:rsidRDefault="00293FA9" w:rsidP="00F75CC2">
      <w:pPr>
        <w:pStyle w:val="PlainText"/>
      </w:pPr>
      <w:r>
        <w:t xml:space="preserve">The SOL20K, SOL20P </w:t>
      </w:r>
      <w:r w:rsidR="00F75CC2">
        <w:t xml:space="preserve">and </w:t>
      </w:r>
      <w:r>
        <w:t>SOL20S devices</w:t>
      </w:r>
      <w:r w:rsidR="00F75CC2">
        <w:t xml:space="preserve"> fully support attaching sockets and real serial ports.</w:t>
      </w:r>
      <w:r>
        <w:t xml:space="preserve"> The SOL20T device supports attaching virtual cassette tape</w:t>
      </w:r>
      <w:r w:rsidR="00A573FC">
        <w:t xml:space="preserve"> images</w:t>
      </w:r>
      <w:r>
        <w:t>.</w:t>
      </w:r>
    </w:p>
    <w:p w14:paraId="6D8A1D52" w14:textId="77777777" w:rsidR="00EE6FEF" w:rsidRPr="001E26AA" w:rsidRDefault="00EE6FEF" w:rsidP="00F75CC2">
      <w:pPr>
        <w:pStyle w:val="PlainText"/>
      </w:pPr>
      <w:r>
        <w:t>Enabling the SOL20 device in the simulator will automatically enable the other SOL20 and VDM1 devices.</w:t>
      </w:r>
    </w:p>
    <w:p w14:paraId="6693C102" w14:textId="77777777" w:rsidR="00F75CC2" w:rsidRPr="001E26AA" w:rsidRDefault="00293FA9" w:rsidP="00F75CC2">
      <w:pPr>
        <w:pStyle w:val="Heading3"/>
      </w:pPr>
      <w:bookmarkStart w:id="248" w:name="_Toc140521752"/>
      <w:r>
        <w:t>Sol-20</w:t>
      </w:r>
      <w:r w:rsidR="00F75CC2" w:rsidRPr="001E26AA">
        <w:t xml:space="preserve"> Parameters</w:t>
      </w:r>
      <w:bookmarkEnd w:id="248"/>
    </w:p>
    <w:p w14:paraId="4D604B0F" w14:textId="77777777" w:rsidR="00F75CC2" w:rsidRDefault="00F75CC2" w:rsidP="00F75CC2">
      <w:pPr>
        <w:pStyle w:val="PlainText"/>
      </w:pPr>
      <w:r w:rsidRPr="001E26AA">
        <w:t xml:space="preserve">The </w:t>
      </w:r>
      <w:r w:rsidR="00293FA9">
        <w:t>SOL20 device</w:t>
      </w:r>
      <w:r w:rsidRPr="001E26AA">
        <w:t xml:space="preserve"> supports several parameters which can be configured </w:t>
      </w:r>
      <w:r w:rsidR="00D955FC">
        <w:t>in</w:t>
      </w:r>
      <w:r w:rsidRPr="001E26AA">
        <w:t xml:space="preserve"> the simulator:</w:t>
      </w:r>
    </w:p>
    <w:p w14:paraId="022C566B" w14:textId="77777777" w:rsidR="00293FA9" w:rsidRDefault="00293FA9" w:rsidP="00F75CC2">
      <w:pPr>
        <w:pStyle w:val="PlainText"/>
      </w:pPr>
      <w:r>
        <w:t>PORT – Set Sol-20 I/O General Status Register Port Address</w:t>
      </w:r>
      <w:r w:rsidR="008709E7">
        <w:t>.</w:t>
      </w:r>
    </w:p>
    <w:p w14:paraId="79FC03C9" w14:textId="77777777" w:rsidR="00293FA9" w:rsidRDefault="00293FA9" w:rsidP="00F75CC2">
      <w:pPr>
        <w:pStyle w:val="PlainText"/>
      </w:pPr>
      <w:r>
        <w:t>ROM – Set SOLO</w:t>
      </w:r>
      <w:r w:rsidR="00FC3600">
        <w:t>S</w:t>
      </w:r>
      <w:r>
        <w:t xml:space="preserve"> ROM Memory Address</w:t>
      </w:r>
      <w:r w:rsidR="008709E7">
        <w:t>.</w:t>
      </w:r>
    </w:p>
    <w:p w14:paraId="542A29B6" w14:textId="77777777" w:rsidR="00F75CC2" w:rsidRPr="001E26AA" w:rsidRDefault="00293FA9" w:rsidP="00F75CC2">
      <w:pPr>
        <w:pStyle w:val="PlainText"/>
      </w:pPr>
      <w:r>
        <w:t>VER</w:t>
      </w:r>
      <w:r w:rsidR="00F75CC2">
        <w:t xml:space="preserve"> – Set </w:t>
      </w:r>
      <w:r>
        <w:t xml:space="preserve">SOLOS </w:t>
      </w:r>
      <w:r w:rsidR="00F75CC2">
        <w:t xml:space="preserve">ROM Version [13 | </w:t>
      </w:r>
      <w:r>
        <w:t>13C</w:t>
      </w:r>
      <w:r w:rsidR="00F75CC2">
        <w:t xml:space="preserve"> | </w:t>
      </w:r>
      <w:r>
        <w:t>4</w:t>
      </w:r>
      <w:r w:rsidR="00F75CC2">
        <w:t>1]</w:t>
      </w:r>
      <w:r w:rsidR="008709E7">
        <w:t>.</w:t>
      </w:r>
    </w:p>
    <w:p w14:paraId="708F070D" w14:textId="77777777" w:rsidR="00F75CC2" w:rsidRPr="001E26AA" w:rsidRDefault="00F75CC2" w:rsidP="00F75CC2">
      <w:pPr>
        <w:pStyle w:val="PlainText"/>
      </w:pPr>
      <w:r w:rsidRPr="001E26AA">
        <w:t xml:space="preserve">DEBUG – </w:t>
      </w:r>
      <w:r w:rsidR="00736F95">
        <w:t>E</w:t>
      </w:r>
      <w:r w:rsidRPr="001E26AA">
        <w:t>nable debug tracing, useful for debugging software. One or more debug levels may be selected at any given time. Several debug tracing levels are provided:</w:t>
      </w:r>
    </w:p>
    <w:p w14:paraId="3A0E790E" w14:textId="77777777" w:rsidR="00F75CC2" w:rsidRPr="001E26AA" w:rsidRDefault="00F75CC2" w:rsidP="00F75CC2">
      <w:pPr>
        <w:pStyle w:val="PlainText"/>
        <w:numPr>
          <w:ilvl w:val="0"/>
          <w:numId w:val="11"/>
        </w:numPr>
      </w:pPr>
      <w:r w:rsidRPr="001E26AA">
        <w:t>ERROR – Error messages. This message level is on by default.</w:t>
      </w:r>
    </w:p>
    <w:p w14:paraId="5846E753" w14:textId="77777777" w:rsidR="00F75CC2" w:rsidRPr="001E26AA" w:rsidRDefault="00F75CC2" w:rsidP="00F75CC2">
      <w:pPr>
        <w:pStyle w:val="PlainText"/>
        <w:numPr>
          <w:ilvl w:val="0"/>
          <w:numId w:val="11"/>
        </w:numPr>
      </w:pPr>
      <w:r>
        <w:t>STATUS</w:t>
      </w:r>
      <w:r w:rsidRPr="001E26AA">
        <w:t xml:space="preserve"> – </w:t>
      </w:r>
      <w:r>
        <w:t>Status</w:t>
      </w:r>
      <w:r w:rsidRPr="001E26AA">
        <w:t xml:space="preserve"> messages</w:t>
      </w:r>
    </w:p>
    <w:p w14:paraId="332541CE" w14:textId="77777777" w:rsidR="00F75CC2" w:rsidRPr="001E26AA" w:rsidRDefault="00F75CC2" w:rsidP="00F75CC2">
      <w:pPr>
        <w:pStyle w:val="PlainText"/>
      </w:pPr>
      <w:r w:rsidRPr="001E26AA">
        <w:t xml:space="preserve">NODEBUG – </w:t>
      </w:r>
      <w:r w:rsidR="00736F95">
        <w:t>T</w:t>
      </w:r>
      <w:r w:rsidRPr="001E26AA">
        <w:t>urn off one or more debug message levels.</w:t>
      </w:r>
    </w:p>
    <w:p w14:paraId="375A4FD5" w14:textId="77777777" w:rsidR="00F75CC2" w:rsidRPr="001E26AA" w:rsidRDefault="00293FA9" w:rsidP="00F75CC2">
      <w:pPr>
        <w:pStyle w:val="Heading3"/>
      </w:pPr>
      <w:bookmarkStart w:id="249" w:name="_Toc140521753"/>
      <w:r>
        <w:t>Sol-20</w:t>
      </w:r>
      <w:r w:rsidR="00F75CC2" w:rsidRPr="001E26AA">
        <w:t xml:space="preserve"> Configuration Registers</w:t>
      </w:r>
      <w:bookmarkEnd w:id="249"/>
    </w:p>
    <w:p w14:paraId="1EB5699C" w14:textId="77777777" w:rsidR="00F75CC2" w:rsidRDefault="00F75CC2" w:rsidP="00F75CC2">
      <w:pPr>
        <w:pStyle w:val="PlainText"/>
      </w:pPr>
      <w:r w:rsidRPr="001E26AA">
        <w:t xml:space="preserve">The </w:t>
      </w:r>
      <w:r w:rsidR="00293FA9">
        <w:t>Sol-20</w:t>
      </w:r>
      <w:r w:rsidRPr="001E26AA">
        <w:t xml:space="preserve"> has several configuration registers that can be examined and deposited </w:t>
      </w:r>
      <w:r w:rsidR="00736F95">
        <w:t>in</w:t>
      </w:r>
      <w:r w:rsidRPr="001E26AA">
        <w:t xml:space="preserve"> the simulator.</w:t>
      </w:r>
    </w:p>
    <w:p w14:paraId="30A1473C" w14:textId="77777777" w:rsidR="00FC3600" w:rsidRDefault="00FC3600" w:rsidP="00F75CC2">
      <w:pPr>
        <w:pStyle w:val="PlainText"/>
      </w:pPr>
    </w:p>
    <w:p w14:paraId="3636A02A" w14:textId="77777777" w:rsidR="00F75CC2" w:rsidRPr="001E26AA" w:rsidRDefault="00F75CC2" w:rsidP="00F75CC2">
      <w:pPr>
        <w:pStyle w:val="PlainText"/>
      </w:pPr>
      <w:r w:rsidRPr="001E26AA">
        <w:t>The</w:t>
      </w:r>
      <w:r>
        <w:t xml:space="preserve"> </w:t>
      </w:r>
      <w:r w:rsidR="00293FA9">
        <w:t>SOL20K</w:t>
      </w:r>
      <w:r w:rsidR="00AB37BC">
        <w:t xml:space="preserve"> </w:t>
      </w:r>
      <w:r>
        <w:t>device</w:t>
      </w:r>
      <w:r w:rsidRPr="001E26AA">
        <w:t xml:space="preserve"> registers are:</w:t>
      </w:r>
    </w:p>
    <w:p w14:paraId="68AB3D27" w14:textId="77777777" w:rsidR="00AB37BC" w:rsidRPr="001E26AA" w:rsidRDefault="00AB37BC" w:rsidP="00AB37BC">
      <w:pPr>
        <w:pStyle w:val="PlainText"/>
      </w:pPr>
      <w:r>
        <w:t>BAUD</w:t>
      </w:r>
      <w:r w:rsidRPr="001E26AA">
        <w:t xml:space="preserve"> – </w:t>
      </w:r>
      <w:r>
        <w:t>Keyboard port baud rate</w:t>
      </w:r>
    </w:p>
    <w:p w14:paraId="0C55EF77" w14:textId="77777777" w:rsidR="00F75CC2" w:rsidRPr="001E26AA" w:rsidRDefault="00AB37BC" w:rsidP="00F75CC2">
      <w:pPr>
        <w:pStyle w:val="PlainText"/>
      </w:pPr>
      <w:r>
        <w:t>RDR</w:t>
      </w:r>
      <w:r w:rsidR="00F75CC2" w:rsidRPr="001E26AA">
        <w:t xml:space="preserve"> – </w:t>
      </w:r>
      <w:r>
        <w:t xml:space="preserve">Keyboard receive data ready </w:t>
      </w:r>
      <w:proofErr w:type="gramStart"/>
      <w:r>
        <w:t>register</w:t>
      </w:r>
      <w:proofErr w:type="gramEnd"/>
    </w:p>
    <w:p w14:paraId="57D06A17" w14:textId="77777777" w:rsidR="00F75CC2" w:rsidRPr="001E26AA" w:rsidRDefault="00F75CC2" w:rsidP="00F75CC2">
      <w:pPr>
        <w:pStyle w:val="PlainText"/>
      </w:pPr>
      <w:r>
        <w:lastRenderedPageBreak/>
        <w:t>RXD</w:t>
      </w:r>
      <w:r w:rsidRPr="001E26AA">
        <w:t xml:space="preserve"> – </w:t>
      </w:r>
      <w:r w:rsidR="00AB37BC">
        <w:t xml:space="preserve">Keyboard receive data </w:t>
      </w:r>
      <w:proofErr w:type="gramStart"/>
      <w:r w:rsidR="00AB37BC">
        <w:t>register</w:t>
      </w:r>
      <w:proofErr w:type="gramEnd"/>
    </w:p>
    <w:p w14:paraId="7182E798" w14:textId="77777777" w:rsidR="00F75CC2" w:rsidRPr="001E26AA" w:rsidRDefault="00F75CC2" w:rsidP="00F75CC2">
      <w:pPr>
        <w:pStyle w:val="PlainText"/>
      </w:pPr>
    </w:p>
    <w:p w14:paraId="45FB99FF" w14:textId="77777777" w:rsidR="00F75CC2" w:rsidRPr="001E26AA" w:rsidRDefault="00F75CC2" w:rsidP="00F75CC2">
      <w:pPr>
        <w:pStyle w:val="PlainText"/>
      </w:pPr>
      <w:r w:rsidRPr="001E26AA">
        <w:t>The</w:t>
      </w:r>
      <w:r>
        <w:t xml:space="preserve"> </w:t>
      </w:r>
      <w:r w:rsidR="00AB37BC">
        <w:t>SOL20P and SOL20S</w:t>
      </w:r>
      <w:r>
        <w:t xml:space="preserve"> device</w:t>
      </w:r>
      <w:r w:rsidRPr="001E26AA">
        <w:t xml:space="preserve"> registers are:</w:t>
      </w:r>
    </w:p>
    <w:p w14:paraId="604F9524" w14:textId="77777777" w:rsidR="00F75CC2" w:rsidRPr="001E26AA" w:rsidRDefault="00F75CC2" w:rsidP="00F75CC2">
      <w:pPr>
        <w:pStyle w:val="PlainText"/>
      </w:pPr>
      <w:r>
        <w:t>BAUD</w:t>
      </w:r>
      <w:r w:rsidRPr="001E26AA">
        <w:t xml:space="preserve"> – </w:t>
      </w:r>
      <w:r w:rsidR="00AB37BC">
        <w:t>Serial</w:t>
      </w:r>
      <w:r>
        <w:t xml:space="preserve"> port baud rate</w:t>
      </w:r>
    </w:p>
    <w:p w14:paraId="6819672F" w14:textId="77777777" w:rsidR="00F75CC2" w:rsidRPr="001E26AA" w:rsidRDefault="00F75CC2" w:rsidP="00F75CC2">
      <w:pPr>
        <w:pStyle w:val="PlainText"/>
      </w:pPr>
      <w:r>
        <w:t>T</w:t>
      </w:r>
      <w:r w:rsidR="002B53AA">
        <w:t>BE</w:t>
      </w:r>
      <w:r w:rsidRPr="001E26AA">
        <w:t xml:space="preserve"> – </w:t>
      </w:r>
      <w:r w:rsidR="00AB37BC">
        <w:t>Serial</w:t>
      </w:r>
      <w:r>
        <w:t xml:space="preserve"> port </w:t>
      </w:r>
      <w:r w:rsidR="00AB37BC">
        <w:t>transmit</w:t>
      </w:r>
      <w:r>
        <w:t xml:space="preserve"> pending </w:t>
      </w:r>
      <w:proofErr w:type="gramStart"/>
      <w:r>
        <w:t>register</w:t>
      </w:r>
      <w:proofErr w:type="gramEnd"/>
    </w:p>
    <w:p w14:paraId="31985F80" w14:textId="77777777" w:rsidR="00F75CC2" w:rsidRPr="001E26AA" w:rsidRDefault="00F75CC2" w:rsidP="00F75CC2">
      <w:pPr>
        <w:pStyle w:val="PlainText"/>
      </w:pPr>
      <w:r>
        <w:t>TXD</w:t>
      </w:r>
      <w:r w:rsidRPr="001E26AA">
        <w:t xml:space="preserve"> – </w:t>
      </w:r>
      <w:r w:rsidR="00AB37BC">
        <w:t>Serial</w:t>
      </w:r>
      <w:r>
        <w:t xml:space="preserve"> port </w:t>
      </w:r>
      <w:r w:rsidR="00AB37BC">
        <w:t xml:space="preserve">transmit data </w:t>
      </w:r>
      <w:proofErr w:type="gramStart"/>
      <w:r>
        <w:t>register</w:t>
      </w:r>
      <w:proofErr w:type="gramEnd"/>
    </w:p>
    <w:p w14:paraId="3D947AC8" w14:textId="77777777" w:rsidR="00AB37BC" w:rsidRPr="001E26AA" w:rsidRDefault="00AB37BC" w:rsidP="00AB37BC">
      <w:pPr>
        <w:pStyle w:val="PlainText"/>
      </w:pPr>
      <w:r>
        <w:t>RDR</w:t>
      </w:r>
      <w:r w:rsidRPr="001E26AA">
        <w:t xml:space="preserve"> – </w:t>
      </w:r>
      <w:r>
        <w:t xml:space="preserve">Serial port receive data ready </w:t>
      </w:r>
      <w:proofErr w:type="gramStart"/>
      <w:r>
        <w:t>register</w:t>
      </w:r>
      <w:proofErr w:type="gramEnd"/>
    </w:p>
    <w:p w14:paraId="043716DD" w14:textId="77777777" w:rsidR="00AB37BC" w:rsidRPr="001E26AA" w:rsidRDefault="00AB37BC" w:rsidP="00AB37BC">
      <w:pPr>
        <w:pStyle w:val="PlainText"/>
      </w:pPr>
      <w:r>
        <w:t>RXD</w:t>
      </w:r>
      <w:r w:rsidRPr="001E26AA">
        <w:t xml:space="preserve"> – </w:t>
      </w:r>
      <w:r>
        <w:t xml:space="preserve">Serial port receive data </w:t>
      </w:r>
      <w:proofErr w:type="gramStart"/>
      <w:r>
        <w:t>register</w:t>
      </w:r>
      <w:proofErr w:type="gramEnd"/>
    </w:p>
    <w:p w14:paraId="5074C558" w14:textId="77777777" w:rsidR="00F75CC2" w:rsidRPr="001E26AA" w:rsidRDefault="00F75CC2" w:rsidP="00F75CC2">
      <w:pPr>
        <w:pStyle w:val="PlainText"/>
      </w:pPr>
    </w:p>
    <w:p w14:paraId="2AC3AF7D" w14:textId="77777777" w:rsidR="00F75CC2" w:rsidRPr="001E26AA" w:rsidRDefault="00AB37BC" w:rsidP="00F75CC2">
      <w:pPr>
        <w:pStyle w:val="Heading3"/>
      </w:pPr>
      <w:bookmarkStart w:id="250" w:name="_Toc140521754"/>
      <w:r>
        <w:t>Sol-20 Keyboard</w:t>
      </w:r>
      <w:bookmarkEnd w:id="250"/>
    </w:p>
    <w:p w14:paraId="3030252E" w14:textId="77777777" w:rsidR="00F75CC2" w:rsidRDefault="00AB37BC" w:rsidP="00F75CC2">
      <w:pPr>
        <w:pStyle w:val="PlainText"/>
      </w:pPr>
      <w:r>
        <w:t>The Sol-20 simulator has special Sol-20 keyboard keys and other functions assigned to the F1 – F10 function keys:</w:t>
      </w:r>
    </w:p>
    <w:p w14:paraId="420F1639" w14:textId="77777777" w:rsidR="00AB37BC" w:rsidRDefault="00AB37BC" w:rsidP="00F75CC2">
      <w:pPr>
        <w:pStyle w:val="PlainText"/>
      </w:pPr>
      <w:r>
        <w:t xml:space="preserve">F1 - </w:t>
      </w:r>
      <w:r>
        <w:tab/>
        <w:t>Rewind tape</w:t>
      </w:r>
      <w:r w:rsidR="00A573FC">
        <w:t xml:space="preserve"> (seek to start of virtual tape image)</w:t>
      </w:r>
    </w:p>
    <w:p w14:paraId="57D4719B" w14:textId="77777777" w:rsidR="00AB37BC" w:rsidRDefault="00AB37BC" w:rsidP="00F75CC2">
      <w:pPr>
        <w:pStyle w:val="PlainText"/>
      </w:pPr>
      <w:r>
        <w:t>F2 -</w:t>
      </w:r>
      <w:r>
        <w:tab/>
        <w:t>Eject tape</w:t>
      </w:r>
      <w:r w:rsidR="00A573FC">
        <w:t xml:space="preserve"> (detach virtual tape image)</w:t>
      </w:r>
    </w:p>
    <w:p w14:paraId="0C172C8A" w14:textId="77777777" w:rsidR="00AB37BC" w:rsidRDefault="00AB37BC" w:rsidP="00F75CC2">
      <w:pPr>
        <w:pStyle w:val="PlainText"/>
      </w:pPr>
      <w:r>
        <w:t xml:space="preserve">F3 - </w:t>
      </w:r>
      <w:r>
        <w:tab/>
        <w:t>Erase tape</w:t>
      </w:r>
      <w:r w:rsidR="00A573FC">
        <w:t xml:space="preserve"> (</w:t>
      </w:r>
      <w:r w:rsidR="00F673CB">
        <w:t>truncate</w:t>
      </w:r>
      <w:r w:rsidR="00A573FC">
        <w:t xml:space="preserve"> virtual tape image)</w:t>
      </w:r>
    </w:p>
    <w:p w14:paraId="70146CD1" w14:textId="77777777" w:rsidR="00AB37BC" w:rsidRDefault="00AB37BC" w:rsidP="00F75CC2">
      <w:pPr>
        <w:pStyle w:val="PlainText"/>
      </w:pPr>
      <w:r>
        <w:t>F4 -</w:t>
      </w:r>
      <w:r>
        <w:tab/>
        <w:t>Toggle tape speed</w:t>
      </w:r>
      <w:r w:rsidR="00A573FC">
        <w:t xml:space="preserve"> (normal and fast)</w:t>
      </w:r>
    </w:p>
    <w:p w14:paraId="5A9F8117" w14:textId="77777777" w:rsidR="00A573FC" w:rsidRDefault="00A573FC" w:rsidP="00F75CC2">
      <w:pPr>
        <w:pStyle w:val="PlainText"/>
      </w:pPr>
      <w:r>
        <w:t>F5 -</w:t>
      </w:r>
      <w:r>
        <w:tab/>
        <w:t>LOAD key</w:t>
      </w:r>
    </w:p>
    <w:p w14:paraId="3428303D" w14:textId="77777777" w:rsidR="00A573FC" w:rsidRDefault="00A573FC" w:rsidP="00F75CC2">
      <w:pPr>
        <w:pStyle w:val="PlainText"/>
      </w:pPr>
      <w:r>
        <w:t>F6 -</w:t>
      </w:r>
      <w:r>
        <w:tab/>
        <w:t xml:space="preserve">MODE SELECT </w:t>
      </w:r>
      <w:proofErr w:type="gramStart"/>
      <w:r>
        <w:t>key</w:t>
      </w:r>
      <w:proofErr w:type="gramEnd"/>
    </w:p>
    <w:p w14:paraId="04CF68AF" w14:textId="77777777" w:rsidR="00A573FC" w:rsidRDefault="00A573FC" w:rsidP="00F75CC2">
      <w:pPr>
        <w:pStyle w:val="PlainText"/>
      </w:pPr>
      <w:r>
        <w:t>F7 -</w:t>
      </w:r>
      <w:r>
        <w:tab/>
        <w:t>CLEAR key</w:t>
      </w:r>
    </w:p>
    <w:p w14:paraId="23EFB0DB" w14:textId="77777777" w:rsidR="00A573FC" w:rsidRDefault="00A573FC" w:rsidP="00F75CC2">
      <w:pPr>
        <w:pStyle w:val="PlainText"/>
      </w:pPr>
      <w:r>
        <w:t>F8 -</w:t>
      </w:r>
      <w:r>
        <w:tab/>
        <w:t>Toggle CAPS lock</w:t>
      </w:r>
    </w:p>
    <w:p w14:paraId="3D608CA3" w14:textId="77777777" w:rsidR="00A573FC" w:rsidRDefault="00A573FC" w:rsidP="00F75CC2">
      <w:pPr>
        <w:pStyle w:val="PlainText"/>
      </w:pPr>
      <w:r>
        <w:t>F10 -</w:t>
      </w:r>
      <w:r>
        <w:tab/>
        <w:t>Reboot System</w:t>
      </w:r>
    </w:p>
    <w:p w14:paraId="3C002334" w14:textId="77777777" w:rsidR="00F75CC2" w:rsidRPr="001E26AA" w:rsidRDefault="00AB37BC" w:rsidP="00F75CC2">
      <w:pPr>
        <w:pStyle w:val="Heading3"/>
      </w:pPr>
      <w:bookmarkStart w:id="251" w:name="_Toc140521755"/>
      <w:r>
        <w:t xml:space="preserve">Sol-20 </w:t>
      </w:r>
      <w:r w:rsidR="00F75CC2">
        <w:t>Example Usage</w:t>
      </w:r>
      <w:bookmarkEnd w:id="251"/>
    </w:p>
    <w:p w14:paraId="6C53617F" w14:textId="77777777" w:rsidR="00AB37BC" w:rsidRDefault="00AB37BC" w:rsidP="00AB37BC">
      <w:pPr>
        <w:pStyle w:val="SIMCommand"/>
      </w:pPr>
      <w:r w:rsidRPr="001E26AA">
        <w:t>sim</w:t>
      </w:r>
      <w:proofErr w:type="gramStart"/>
      <w:r w:rsidRPr="001E26AA">
        <w:t xml:space="preserve">&gt; </w:t>
      </w:r>
      <w:r w:rsidR="005131DC">
        <w:rPr>
          <w:b/>
        </w:rPr>
        <w:t>;</w:t>
      </w:r>
      <w:proofErr w:type="gramEnd"/>
      <w:r w:rsidR="00F673CB">
        <w:rPr>
          <w:b/>
        </w:rPr>
        <w:t xml:space="preserve"> </w:t>
      </w:r>
      <w:r w:rsidR="00A573FC">
        <w:rPr>
          <w:b/>
        </w:rPr>
        <w:t>Enter SOLOS</w:t>
      </w:r>
    </w:p>
    <w:p w14:paraId="55D03CA5" w14:textId="77777777" w:rsidR="00AB37BC" w:rsidRDefault="00AB37BC" w:rsidP="00AB37BC">
      <w:pPr>
        <w:pStyle w:val="SIMCommand"/>
      </w:pPr>
      <w:r w:rsidRPr="001E26AA">
        <w:t xml:space="preserve">sim&gt; </w:t>
      </w:r>
      <w:r w:rsidRPr="001E26AA">
        <w:rPr>
          <w:b/>
        </w:rPr>
        <w:t xml:space="preserve">set </w:t>
      </w:r>
      <w:r w:rsidR="00A573FC">
        <w:rPr>
          <w:b/>
        </w:rPr>
        <w:t>sol20 ena</w:t>
      </w:r>
      <w:r w:rsidRPr="001E26AA">
        <w:rPr>
          <w:b/>
        </w:rPr>
        <w:tab/>
      </w:r>
      <w:r w:rsidRPr="001E26AA">
        <w:tab/>
      </w:r>
      <w:r w:rsidRPr="001E26AA">
        <w:tab/>
      </w:r>
      <w:r>
        <w:tab/>
      </w:r>
      <w:r w:rsidR="005131DC">
        <w:t>;</w:t>
      </w:r>
      <w:r w:rsidRPr="001E26AA">
        <w:t xml:space="preserve"> </w:t>
      </w:r>
      <w:r w:rsidR="00A573FC">
        <w:t xml:space="preserve">enable SOL20 </w:t>
      </w:r>
      <w:proofErr w:type="gramStart"/>
      <w:r w:rsidR="00A573FC">
        <w:t>device</w:t>
      </w:r>
      <w:proofErr w:type="gramEnd"/>
    </w:p>
    <w:p w14:paraId="30B37B5B" w14:textId="77777777" w:rsidR="00AB37BC" w:rsidRDefault="00AB37BC" w:rsidP="00AB37BC">
      <w:pPr>
        <w:pStyle w:val="SIMCommand"/>
      </w:pPr>
      <w:r w:rsidRPr="001E26AA">
        <w:t xml:space="preserve">sim&gt; </w:t>
      </w:r>
      <w:r w:rsidRPr="001E26AA">
        <w:rPr>
          <w:b/>
        </w:rPr>
        <w:t xml:space="preserve">set </w:t>
      </w:r>
      <w:r w:rsidR="00A573FC">
        <w:rPr>
          <w:b/>
        </w:rPr>
        <w:t>throttle 220k</w:t>
      </w:r>
      <w:r w:rsidRPr="001E26AA">
        <w:rPr>
          <w:b/>
        </w:rPr>
        <w:tab/>
      </w:r>
      <w:r w:rsidRPr="001E26AA">
        <w:tab/>
      </w:r>
      <w:r w:rsidRPr="001E26AA">
        <w:tab/>
      </w:r>
      <w:r w:rsidR="005131DC">
        <w:t>;</w:t>
      </w:r>
      <w:r w:rsidRPr="001E26AA">
        <w:t xml:space="preserve"> </w:t>
      </w:r>
      <w:r w:rsidR="00A573FC">
        <w:t xml:space="preserve">simulate 2MHz </w:t>
      </w:r>
      <w:proofErr w:type="gramStart"/>
      <w:r w:rsidR="00A573FC">
        <w:t>8080</w:t>
      </w:r>
      <w:proofErr w:type="gramEnd"/>
    </w:p>
    <w:p w14:paraId="70901DBC" w14:textId="77777777" w:rsidR="00AB37BC" w:rsidRDefault="00AB37BC" w:rsidP="00AB37BC">
      <w:pPr>
        <w:pStyle w:val="SIMCommand"/>
      </w:pPr>
      <w:r>
        <w:t xml:space="preserve">sim&gt; </w:t>
      </w:r>
      <w:r>
        <w:rPr>
          <w:b/>
          <w:bCs/>
        </w:rPr>
        <w:t>boot</w:t>
      </w:r>
      <w:r w:rsidR="00A573FC">
        <w:rPr>
          <w:b/>
          <w:bCs/>
        </w:rPr>
        <w:t xml:space="preserve"> sol20</w:t>
      </w:r>
      <w:r>
        <w:rPr>
          <w:b/>
          <w:bCs/>
        </w:rPr>
        <w:tab/>
      </w:r>
      <w:r>
        <w:tab/>
      </w:r>
      <w:r>
        <w:tab/>
      </w:r>
      <w:r>
        <w:tab/>
      </w:r>
      <w:r w:rsidR="005131DC">
        <w:t>;</w:t>
      </w:r>
      <w:r>
        <w:t xml:space="preserve"> </w:t>
      </w:r>
      <w:r w:rsidR="00A573FC">
        <w:t xml:space="preserve">enter </w:t>
      </w:r>
      <w:proofErr w:type="gramStart"/>
      <w:r w:rsidR="00A573FC">
        <w:t>SOLOS</w:t>
      </w:r>
      <w:proofErr w:type="gramEnd"/>
    </w:p>
    <w:p w14:paraId="63D1A0AB" w14:textId="77777777" w:rsidR="00AB37BC" w:rsidRDefault="00AB37BC" w:rsidP="00F75CC2">
      <w:pPr>
        <w:pStyle w:val="SIMCommand"/>
      </w:pPr>
    </w:p>
    <w:p w14:paraId="7C0DA532" w14:textId="77777777" w:rsidR="00F75CC2" w:rsidRDefault="00F75CC2" w:rsidP="00F75CC2">
      <w:pPr>
        <w:pStyle w:val="SIMCommand"/>
      </w:pPr>
      <w:r w:rsidRPr="001E26AA">
        <w:t>sim</w:t>
      </w:r>
      <w:proofErr w:type="gramStart"/>
      <w:r w:rsidRPr="001E26AA">
        <w:t xml:space="preserve">&gt; </w:t>
      </w:r>
      <w:r w:rsidR="005131DC">
        <w:rPr>
          <w:b/>
        </w:rPr>
        <w:t>;</w:t>
      </w:r>
      <w:proofErr w:type="gramEnd"/>
      <w:r w:rsidR="00F673CB">
        <w:rPr>
          <w:b/>
        </w:rPr>
        <w:t xml:space="preserve"> </w:t>
      </w:r>
      <w:r w:rsidR="00A573FC">
        <w:rPr>
          <w:b/>
        </w:rPr>
        <w:t>Load Air Traffic Controller from cassette tape</w:t>
      </w:r>
    </w:p>
    <w:p w14:paraId="328770A4" w14:textId="77777777" w:rsidR="00A573FC" w:rsidRDefault="00A573FC" w:rsidP="00A573FC">
      <w:pPr>
        <w:pStyle w:val="SIMCommand"/>
      </w:pPr>
      <w:r w:rsidRPr="001E26AA">
        <w:t xml:space="preserve">sim&gt; </w:t>
      </w:r>
      <w:r w:rsidRPr="001E26AA">
        <w:rPr>
          <w:b/>
        </w:rPr>
        <w:t xml:space="preserve">set </w:t>
      </w:r>
      <w:r>
        <w:rPr>
          <w:b/>
        </w:rPr>
        <w:t>sol20 ena</w:t>
      </w:r>
      <w:r w:rsidRPr="001E26AA">
        <w:rPr>
          <w:b/>
        </w:rPr>
        <w:tab/>
      </w:r>
      <w:r w:rsidRPr="001E26AA">
        <w:tab/>
      </w:r>
      <w:r w:rsidRPr="001E26AA">
        <w:tab/>
      </w:r>
      <w:r>
        <w:tab/>
      </w:r>
      <w:r w:rsidR="005131DC">
        <w:t>;</w:t>
      </w:r>
      <w:r w:rsidRPr="001E26AA">
        <w:t xml:space="preserve"> </w:t>
      </w:r>
      <w:r>
        <w:t xml:space="preserve">enable SOL20 </w:t>
      </w:r>
      <w:proofErr w:type="gramStart"/>
      <w:r>
        <w:t>device</w:t>
      </w:r>
      <w:proofErr w:type="gramEnd"/>
    </w:p>
    <w:p w14:paraId="10F918A0" w14:textId="77777777" w:rsidR="00A573FC" w:rsidRDefault="00A573FC" w:rsidP="00A573FC">
      <w:pPr>
        <w:pStyle w:val="SIMCommand"/>
      </w:pPr>
      <w:r w:rsidRPr="001E26AA">
        <w:t xml:space="preserve">sim&gt; </w:t>
      </w:r>
      <w:r w:rsidRPr="001E26AA">
        <w:rPr>
          <w:b/>
        </w:rPr>
        <w:t xml:space="preserve">set </w:t>
      </w:r>
      <w:r>
        <w:rPr>
          <w:b/>
        </w:rPr>
        <w:t>throttle 220k</w:t>
      </w:r>
      <w:r w:rsidRPr="001E26AA">
        <w:rPr>
          <w:b/>
        </w:rPr>
        <w:tab/>
      </w:r>
      <w:r w:rsidRPr="001E26AA">
        <w:tab/>
      </w:r>
      <w:r w:rsidRPr="001E26AA">
        <w:tab/>
      </w:r>
      <w:r w:rsidR="005131DC">
        <w:t>;</w:t>
      </w:r>
      <w:r w:rsidRPr="001E26AA">
        <w:t xml:space="preserve"> </w:t>
      </w:r>
      <w:r>
        <w:t xml:space="preserve">simulate 2MHz </w:t>
      </w:r>
      <w:proofErr w:type="gramStart"/>
      <w:r>
        <w:t>8080</w:t>
      </w:r>
      <w:proofErr w:type="gramEnd"/>
    </w:p>
    <w:p w14:paraId="3F326BD2" w14:textId="77777777" w:rsidR="00F75CC2" w:rsidRDefault="00F75CC2" w:rsidP="00F75CC2">
      <w:pPr>
        <w:pStyle w:val="SIMCommand"/>
      </w:pPr>
      <w:r w:rsidRPr="001E26AA">
        <w:t xml:space="preserve">sim&gt; </w:t>
      </w:r>
      <w:r w:rsidR="00A573FC">
        <w:rPr>
          <w:b/>
          <w:bCs/>
        </w:rPr>
        <w:t>attach sol20t atc.cas</w:t>
      </w:r>
      <w:r w:rsidRPr="001E26AA">
        <w:rPr>
          <w:b/>
        </w:rPr>
        <w:tab/>
      </w:r>
      <w:r w:rsidRPr="001E26AA">
        <w:tab/>
      </w:r>
      <w:r>
        <w:tab/>
      </w:r>
      <w:r w:rsidR="005131DC">
        <w:t>;</w:t>
      </w:r>
      <w:r w:rsidR="00A573FC">
        <w:t xml:space="preserve"> insert ATC cassette in tape </w:t>
      </w:r>
      <w:proofErr w:type="gramStart"/>
      <w:r w:rsidR="00A573FC">
        <w:t>deck</w:t>
      </w:r>
      <w:proofErr w:type="gramEnd"/>
    </w:p>
    <w:p w14:paraId="0C5F2BE3" w14:textId="77777777" w:rsidR="00F75CC2" w:rsidRDefault="00F75CC2" w:rsidP="00F75CC2">
      <w:pPr>
        <w:pStyle w:val="SIMCommand"/>
      </w:pPr>
      <w:r w:rsidRPr="001E26AA">
        <w:t xml:space="preserve">sim&gt; </w:t>
      </w:r>
      <w:r w:rsidR="00A573FC">
        <w:rPr>
          <w:b/>
        </w:rPr>
        <w:t>set sol20t tape=fast</w:t>
      </w:r>
      <w:r w:rsidR="00A573FC">
        <w:rPr>
          <w:b/>
        </w:rPr>
        <w:tab/>
      </w:r>
      <w:r w:rsidR="00A573FC">
        <w:rPr>
          <w:b/>
        </w:rPr>
        <w:tab/>
      </w:r>
      <w:r w:rsidR="00A573FC">
        <w:rPr>
          <w:b/>
        </w:rPr>
        <w:tab/>
      </w:r>
      <w:r w:rsidR="005131DC">
        <w:t>;</w:t>
      </w:r>
      <w:r w:rsidRPr="001E26AA">
        <w:t xml:space="preserve"> </w:t>
      </w:r>
      <w:r w:rsidR="00A573FC">
        <w:t>fast tape reads</w:t>
      </w:r>
    </w:p>
    <w:p w14:paraId="3A2359B7" w14:textId="77777777" w:rsidR="00F75CC2" w:rsidRDefault="00F75CC2" w:rsidP="00F75CC2">
      <w:pPr>
        <w:pStyle w:val="SIMCommand"/>
      </w:pPr>
      <w:r>
        <w:t xml:space="preserve">sim&gt; </w:t>
      </w:r>
      <w:r>
        <w:rPr>
          <w:b/>
          <w:bCs/>
        </w:rPr>
        <w:t xml:space="preserve">boot </w:t>
      </w:r>
      <w:r w:rsidR="00A573FC">
        <w:rPr>
          <w:b/>
          <w:bCs/>
        </w:rPr>
        <w:t>sol20</w:t>
      </w:r>
      <w:r>
        <w:rPr>
          <w:b/>
          <w:bCs/>
        </w:rPr>
        <w:tab/>
      </w:r>
      <w:r>
        <w:tab/>
      </w:r>
      <w:r>
        <w:tab/>
      </w:r>
      <w:r>
        <w:tab/>
      </w:r>
      <w:r w:rsidR="005131DC">
        <w:t>;</w:t>
      </w:r>
      <w:r>
        <w:t xml:space="preserve"> </w:t>
      </w:r>
      <w:r w:rsidR="00A573FC">
        <w:t xml:space="preserve">enter </w:t>
      </w:r>
      <w:proofErr w:type="gramStart"/>
      <w:r w:rsidR="00A573FC">
        <w:t>SOLOS</w:t>
      </w:r>
      <w:proofErr w:type="gramEnd"/>
    </w:p>
    <w:p w14:paraId="7935886F" w14:textId="77777777" w:rsidR="00A573FC" w:rsidRDefault="00A573FC" w:rsidP="00F75CC2">
      <w:pPr>
        <w:pStyle w:val="SIMCommand"/>
      </w:pPr>
    </w:p>
    <w:p w14:paraId="15C00B0E" w14:textId="77777777" w:rsidR="00A573FC" w:rsidRDefault="00A573FC" w:rsidP="00F75CC2">
      <w:pPr>
        <w:pStyle w:val="SIMCommand"/>
      </w:pPr>
      <w:r>
        <w:t xml:space="preserve">At </w:t>
      </w:r>
      <w:r w:rsidR="004548EA">
        <w:t xml:space="preserve">the </w:t>
      </w:r>
      <w:r>
        <w:t xml:space="preserve">SOLOS “&gt;” prompt, enter “XEQ” to load ATC from tape and execute </w:t>
      </w:r>
      <w:r w:rsidR="004548EA">
        <w:t xml:space="preserve">the </w:t>
      </w:r>
      <w:r>
        <w:t>program.</w:t>
      </w:r>
    </w:p>
    <w:p w14:paraId="0374CDF7" w14:textId="77777777" w:rsidR="00F75CC2" w:rsidRDefault="00F75CC2" w:rsidP="00F75CC2">
      <w:pPr>
        <w:pStyle w:val="SIMCommand"/>
      </w:pPr>
    </w:p>
    <w:p w14:paraId="330E20D9" w14:textId="77777777" w:rsidR="00A573FC" w:rsidRDefault="00A573FC" w:rsidP="00ED0F71">
      <w:pPr>
        <w:pStyle w:val="SIMCommand"/>
        <w:keepNext/>
        <w:keepLines/>
      </w:pPr>
      <w:r w:rsidRPr="001E26AA">
        <w:lastRenderedPageBreak/>
        <w:t>sim</w:t>
      </w:r>
      <w:proofErr w:type="gramStart"/>
      <w:r w:rsidRPr="001E26AA">
        <w:t xml:space="preserve">&gt; </w:t>
      </w:r>
      <w:r w:rsidR="005131DC">
        <w:rPr>
          <w:b/>
        </w:rPr>
        <w:t>;</w:t>
      </w:r>
      <w:proofErr w:type="gramEnd"/>
      <w:r w:rsidR="000C00F4">
        <w:rPr>
          <w:b/>
        </w:rPr>
        <w:t xml:space="preserve"> </w:t>
      </w:r>
      <w:r>
        <w:rPr>
          <w:b/>
        </w:rPr>
        <w:t xml:space="preserve">Boot CP/M 2.2 using NorthStar </w:t>
      </w:r>
      <w:r w:rsidR="000C00F4">
        <w:rPr>
          <w:b/>
        </w:rPr>
        <w:t>d</w:t>
      </w:r>
      <w:r>
        <w:rPr>
          <w:b/>
        </w:rPr>
        <w:t xml:space="preserve">isk </w:t>
      </w:r>
      <w:r w:rsidR="000C00F4">
        <w:rPr>
          <w:b/>
        </w:rPr>
        <w:t>c</w:t>
      </w:r>
      <w:r>
        <w:rPr>
          <w:b/>
        </w:rPr>
        <w:t>ontroller</w:t>
      </w:r>
    </w:p>
    <w:p w14:paraId="400EED70" w14:textId="77777777" w:rsidR="00A573FC" w:rsidRDefault="00A573FC" w:rsidP="00ED0F71">
      <w:pPr>
        <w:pStyle w:val="SIMCommand"/>
        <w:keepNext/>
        <w:keepLines/>
      </w:pPr>
      <w:r w:rsidRPr="001E26AA">
        <w:t xml:space="preserve">sim&gt; </w:t>
      </w:r>
      <w:r w:rsidRPr="001E26AA">
        <w:rPr>
          <w:b/>
        </w:rPr>
        <w:t xml:space="preserve">set </w:t>
      </w:r>
      <w:r>
        <w:rPr>
          <w:b/>
        </w:rPr>
        <w:t>sol20 ena</w:t>
      </w:r>
      <w:r w:rsidRPr="001E26AA">
        <w:rPr>
          <w:b/>
        </w:rPr>
        <w:tab/>
      </w:r>
      <w:r w:rsidRPr="001E26AA">
        <w:tab/>
      </w:r>
      <w:r w:rsidRPr="001E26AA">
        <w:tab/>
      </w:r>
      <w:r>
        <w:tab/>
      </w:r>
      <w:r w:rsidR="004548EA">
        <w:tab/>
      </w:r>
      <w:r w:rsidR="005131DC">
        <w:t>;</w:t>
      </w:r>
      <w:r w:rsidRPr="001E26AA">
        <w:t xml:space="preserve"> </w:t>
      </w:r>
      <w:r>
        <w:t xml:space="preserve">enable SOL20 </w:t>
      </w:r>
      <w:proofErr w:type="gramStart"/>
      <w:r>
        <w:t>device</w:t>
      </w:r>
      <w:proofErr w:type="gramEnd"/>
    </w:p>
    <w:p w14:paraId="17B7BBE7" w14:textId="77777777" w:rsidR="003434C4" w:rsidRDefault="003434C4" w:rsidP="00ED0F71">
      <w:pPr>
        <w:pStyle w:val="SIMCommand"/>
        <w:keepNext/>
        <w:keepLines/>
      </w:pPr>
      <w:r w:rsidRPr="001E26AA">
        <w:t xml:space="preserve">sim&gt; </w:t>
      </w:r>
      <w:r w:rsidRPr="001E26AA">
        <w:rPr>
          <w:b/>
        </w:rPr>
        <w:t xml:space="preserve">set </w:t>
      </w:r>
      <w:r>
        <w:rPr>
          <w:b/>
        </w:rPr>
        <w:t xml:space="preserve">sol20 </w:t>
      </w:r>
      <w:r w:rsidR="0002191B">
        <w:rPr>
          <w:b/>
        </w:rPr>
        <w:t>ver=</w:t>
      </w:r>
      <w:r>
        <w:rPr>
          <w:b/>
        </w:rPr>
        <w:t>13c</w:t>
      </w:r>
      <w:r w:rsidRPr="001E26AA">
        <w:tab/>
      </w:r>
      <w:r w:rsidRPr="001E26AA">
        <w:tab/>
      </w:r>
      <w:r>
        <w:tab/>
      </w:r>
      <w:r>
        <w:tab/>
      </w:r>
      <w:r w:rsidR="005131DC">
        <w:t>;</w:t>
      </w:r>
      <w:r w:rsidRPr="001E26AA">
        <w:t xml:space="preserve"> </w:t>
      </w:r>
      <w:r>
        <w:t>SOLOS 1.3 modified for CP/M</w:t>
      </w:r>
    </w:p>
    <w:p w14:paraId="7EB05B11" w14:textId="77777777" w:rsidR="00A573FC" w:rsidRDefault="00A573FC" w:rsidP="00ED0F71">
      <w:pPr>
        <w:pStyle w:val="SIMCommand"/>
        <w:keepNext/>
        <w:keepLines/>
      </w:pPr>
      <w:r w:rsidRPr="001E26AA">
        <w:t xml:space="preserve">sim&gt; </w:t>
      </w:r>
      <w:r w:rsidRPr="001E26AA">
        <w:rPr>
          <w:b/>
        </w:rPr>
        <w:t xml:space="preserve">set </w:t>
      </w:r>
      <w:r w:rsidR="004548EA">
        <w:rPr>
          <w:b/>
        </w:rPr>
        <w:t>mdsa ena</w:t>
      </w:r>
      <w:r w:rsidRPr="001E26AA">
        <w:rPr>
          <w:b/>
        </w:rPr>
        <w:tab/>
      </w:r>
      <w:r w:rsidRPr="001E26AA">
        <w:tab/>
      </w:r>
      <w:r w:rsidRPr="001E26AA">
        <w:tab/>
      </w:r>
      <w:r w:rsidR="004548EA">
        <w:tab/>
      </w:r>
      <w:r w:rsidR="004548EA">
        <w:tab/>
      </w:r>
      <w:r w:rsidR="005131DC">
        <w:t>;</w:t>
      </w:r>
      <w:r w:rsidRPr="001E26AA">
        <w:t xml:space="preserve"> </w:t>
      </w:r>
      <w:r w:rsidR="004548EA">
        <w:t xml:space="preserve">enable MDSA disk </w:t>
      </w:r>
      <w:proofErr w:type="gramStart"/>
      <w:r w:rsidR="004548EA">
        <w:t>controller</w:t>
      </w:r>
      <w:proofErr w:type="gramEnd"/>
    </w:p>
    <w:p w14:paraId="4EA28653" w14:textId="77777777" w:rsidR="00A573FC" w:rsidRDefault="00A573FC" w:rsidP="00ED0F71">
      <w:pPr>
        <w:pStyle w:val="SIMCommand"/>
        <w:keepNext/>
        <w:keepLines/>
      </w:pPr>
      <w:r w:rsidRPr="001E26AA">
        <w:t xml:space="preserve">sim&gt; </w:t>
      </w:r>
      <w:r>
        <w:rPr>
          <w:b/>
          <w:bCs/>
        </w:rPr>
        <w:t xml:space="preserve">attach </w:t>
      </w:r>
      <w:r w:rsidR="004548EA">
        <w:rPr>
          <w:b/>
          <w:bCs/>
        </w:rPr>
        <w:t>mdsa0</w:t>
      </w:r>
      <w:r>
        <w:rPr>
          <w:b/>
          <w:bCs/>
        </w:rPr>
        <w:t xml:space="preserve"> </w:t>
      </w:r>
      <w:r w:rsidR="004548EA" w:rsidRPr="004548EA">
        <w:rPr>
          <w:b/>
          <w:bCs/>
        </w:rPr>
        <w:t>CPM22b14-48K-SDC-SOL.NSI</w:t>
      </w:r>
      <w:r>
        <w:tab/>
      </w:r>
      <w:r w:rsidR="005131DC">
        <w:t>;</w:t>
      </w:r>
      <w:r>
        <w:t xml:space="preserve"> insert </w:t>
      </w:r>
      <w:r w:rsidR="004548EA">
        <w:t>CP/M disk</w:t>
      </w:r>
      <w:r>
        <w:t xml:space="preserve"> in </w:t>
      </w:r>
      <w:r w:rsidR="004548EA">
        <w:t xml:space="preserve">drive </w:t>
      </w:r>
      <w:proofErr w:type="gramStart"/>
      <w:r w:rsidR="004548EA">
        <w:t>0</w:t>
      </w:r>
      <w:proofErr w:type="gramEnd"/>
    </w:p>
    <w:p w14:paraId="4C07EE66" w14:textId="77777777" w:rsidR="00A573FC" w:rsidRDefault="00A573FC" w:rsidP="00ED0F71">
      <w:pPr>
        <w:pStyle w:val="SIMCommand"/>
        <w:keepNext/>
        <w:keepLines/>
      </w:pPr>
      <w:r>
        <w:t xml:space="preserve">sim&gt; </w:t>
      </w:r>
      <w:r>
        <w:rPr>
          <w:b/>
          <w:bCs/>
        </w:rPr>
        <w:t>boot sol20</w:t>
      </w:r>
      <w:r>
        <w:rPr>
          <w:b/>
          <w:bCs/>
        </w:rPr>
        <w:tab/>
      </w:r>
      <w:r>
        <w:tab/>
      </w:r>
      <w:r>
        <w:tab/>
      </w:r>
      <w:r>
        <w:tab/>
      </w:r>
      <w:r w:rsidR="004548EA">
        <w:tab/>
      </w:r>
      <w:r w:rsidR="005131DC">
        <w:t>;</w:t>
      </w:r>
      <w:r w:rsidR="004548EA">
        <w:t xml:space="preserve"> </w:t>
      </w:r>
      <w:r>
        <w:t xml:space="preserve">enter </w:t>
      </w:r>
      <w:proofErr w:type="gramStart"/>
      <w:r>
        <w:t>SOLOS</w:t>
      </w:r>
      <w:proofErr w:type="gramEnd"/>
    </w:p>
    <w:p w14:paraId="6751AD7F" w14:textId="77777777" w:rsidR="00A573FC" w:rsidRDefault="00A573FC" w:rsidP="00ED0F71">
      <w:pPr>
        <w:pStyle w:val="SIMCommand"/>
        <w:keepNext/>
        <w:keepLines/>
      </w:pPr>
    </w:p>
    <w:p w14:paraId="4379D74C" w14:textId="77777777" w:rsidR="004548EA" w:rsidRDefault="004548EA" w:rsidP="00ED0F71">
      <w:pPr>
        <w:pStyle w:val="SIMCommand"/>
        <w:keepNext/>
        <w:keepLines/>
      </w:pPr>
      <w:r>
        <w:t xml:space="preserve">At the SOLOS “&gt;” prompt, enter “EX E800” </w:t>
      </w:r>
      <w:r w:rsidR="00F673CB">
        <w:t xml:space="preserve">or press F5 (LOAD) key </w:t>
      </w:r>
      <w:r>
        <w:t>to boot CP/M from disk.</w:t>
      </w:r>
    </w:p>
    <w:p w14:paraId="3445699C" w14:textId="77777777" w:rsidR="00A573FC" w:rsidRDefault="00A573FC" w:rsidP="00F75CC2">
      <w:pPr>
        <w:pStyle w:val="SIMCommand"/>
      </w:pPr>
    </w:p>
    <w:p w14:paraId="65F147D5" w14:textId="77777777" w:rsidR="000C00F4" w:rsidRDefault="004E2DC3" w:rsidP="000C00F4">
      <w:pPr>
        <w:pStyle w:val="NurText12"/>
      </w:pPr>
      <w:r>
        <w:t xml:space="preserve">Virtual cassette images and </w:t>
      </w:r>
      <w:r w:rsidR="00F75CC2">
        <w:t xml:space="preserve">CP/M 2.2 disk images supporting </w:t>
      </w:r>
      <w:r w:rsidR="000C00F4">
        <w:t xml:space="preserve">NorthStar </w:t>
      </w:r>
      <w:r>
        <w:t xml:space="preserve">single and double-density </w:t>
      </w:r>
      <w:r w:rsidR="000C00F4">
        <w:t>disk controller</w:t>
      </w:r>
      <w:r>
        <w:t>s</w:t>
      </w:r>
      <w:r w:rsidR="000C00F4">
        <w:t xml:space="preserve"> </w:t>
      </w:r>
      <w:r w:rsidR="00F75CC2">
        <w:t xml:space="preserve">are available at </w:t>
      </w:r>
      <w:hyperlink r:id="rId59" w:history="1">
        <w:r w:rsidR="000C00F4" w:rsidRPr="000C00F4">
          <w:rPr>
            <w:rStyle w:val="Hyperlink"/>
          </w:rPr>
          <w:t>https://github.com/deltecent</w:t>
        </w:r>
        <w:r w:rsidR="000C00F4" w:rsidRPr="00157D70">
          <w:rPr>
            <w:rStyle w:val="Hyperlink"/>
          </w:rPr>
          <w:t>/sol-20</w:t>
        </w:r>
      </w:hyperlink>
      <w:r w:rsidR="000C00F4">
        <w:t>.</w:t>
      </w:r>
    </w:p>
    <w:p w14:paraId="745D9F20" w14:textId="77777777" w:rsidR="000C00F4" w:rsidRPr="001E26AA" w:rsidRDefault="000C00F4" w:rsidP="000C00F4">
      <w:pPr>
        <w:pStyle w:val="Heading3"/>
      </w:pPr>
      <w:bookmarkStart w:id="252" w:name="_Toc140521756"/>
      <w:r>
        <w:t>Sol-20 ENT Files</w:t>
      </w:r>
      <w:bookmarkEnd w:id="252"/>
    </w:p>
    <w:p w14:paraId="46AE8C48" w14:textId="77777777" w:rsidR="000C00F4" w:rsidRDefault="000C00F4" w:rsidP="000C00F4">
      <w:pPr>
        <w:pStyle w:val="PlainText"/>
      </w:pPr>
      <w:r>
        <w:t xml:space="preserve">ENT files are text files </w:t>
      </w:r>
      <w:proofErr w:type="gramStart"/>
      <w:r>
        <w:t>similar to</w:t>
      </w:r>
      <w:proofErr w:type="gramEnd"/>
      <w:r>
        <w:t xml:space="preserve"> Intel HEX files that can be used to load binary files directly into SOLOS.</w:t>
      </w:r>
      <w:r w:rsidR="00EE6FEF">
        <w:t xml:space="preserve"> To load an ENT file, boot the Sol-20 simulator into SOLOS then copy and paste the ENT file into the SIMH console. The ENT file should appear in the Sol-20 video window.</w:t>
      </w:r>
      <w:r w:rsidR="00254145">
        <w:t xml:space="preserve"> It is also possible to attach a socket or serial port to the SOL20S device, enter “SET I=1” in SOLOS</w:t>
      </w:r>
      <w:r w:rsidR="00B369E0">
        <w:t>,</w:t>
      </w:r>
      <w:r w:rsidR="00254145">
        <w:t xml:space="preserve"> </w:t>
      </w:r>
      <w:r w:rsidR="00FC3600">
        <w:t>then</w:t>
      </w:r>
      <w:r w:rsidR="00254145">
        <w:t xml:space="preserve"> send the ENT file over the serial interface from your comp</w:t>
      </w:r>
      <w:r w:rsidR="00B369E0">
        <w:t>u</w:t>
      </w:r>
      <w:r w:rsidR="00254145">
        <w:t>ter’s terminal emulation software.</w:t>
      </w:r>
    </w:p>
    <w:p w14:paraId="31487129" w14:textId="77777777" w:rsidR="002C7FDB" w:rsidRPr="00EB6BCE" w:rsidRDefault="00F75CC2" w:rsidP="00F75CC2">
      <w:pPr>
        <w:pStyle w:val="Heading1"/>
      </w:pPr>
      <w:r>
        <w:br w:type="page"/>
      </w:r>
      <w:bookmarkStart w:id="253" w:name="_Toc140521757"/>
      <w:r w:rsidR="002C7FDB">
        <w:lastRenderedPageBreak/>
        <w:t>PMMI MM-103 MODEM and Communications Adapter</w:t>
      </w:r>
      <w:bookmarkEnd w:id="253"/>
    </w:p>
    <w:p w14:paraId="432A04EA" w14:textId="77777777" w:rsidR="002C7FDB" w:rsidRDefault="002C7FDB" w:rsidP="002C7FDB">
      <w:pPr>
        <w:pStyle w:val="PlainText"/>
      </w:pPr>
      <w:r>
        <w:t>PMMI MM-103</w:t>
      </w:r>
      <w:r w:rsidRPr="001E26AA">
        <w:t xml:space="preserve"> support was added by </w:t>
      </w:r>
      <w:r>
        <w:t>Patrick A. Linstruth</w:t>
      </w:r>
      <w:r w:rsidRPr="001E26AA">
        <w:t xml:space="preserve">, </w:t>
      </w:r>
      <w:hyperlink r:id="rId60" w:history="1">
        <w:r w:rsidRPr="00EB6BCE">
          <w:rPr>
            <w:rStyle w:val="Hyperlink"/>
          </w:rPr>
          <w:t>patrick@deltecent.com</w:t>
        </w:r>
      </w:hyperlink>
      <w:r w:rsidRPr="001E26AA">
        <w:t>.</w:t>
      </w:r>
    </w:p>
    <w:p w14:paraId="3E0B68BD" w14:textId="77777777" w:rsidR="002C7FDB" w:rsidRPr="001E26AA" w:rsidRDefault="002C7FDB" w:rsidP="002C7FDB">
      <w:pPr>
        <w:pStyle w:val="Heading2"/>
      </w:pPr>
      <w:bookmarkStart w:id="254" w:name="_Toc140521758"/>
      <w:r w:rsidRPr="001E26AA">
        <w:t>Overview</w:t>
      </w:r>
      <w:bookmarkEnd w:id="254"/>
    </w:p>
    <w:p w14:paraId="56BDEB6F" w14:textId="77777777" w:rsidR="002C7FDB" w:rsidRDefault="002C7FDB" w:rsidP="002C7FDB">
      <w:pPr>
        <w:pStyle w:val="PlainText"/>
        <w:rPr>
          <w:color w:val="000000"/>
        </w:rPr>
      </w:pPr>
      <w:r>
        <w:rPr>
          <w:color w:val="000000"/>
        </w:rPr>
        <w:t xml:space="preserve">The MM-103 is a MODEM from Potomac Micro-Magic, Inc. (PMMI). </w:t>
      </w:r>
      <w:r w:rsidRPr="001E26AA">
        <w:rPr>
          <w:color w:val="000000"/>
        </w:rPr>
        <w:t xml:space="preserve">The </w:t>
      </w:r>
      <w:r>
        <w:rPr>
          <w:color w:val="000000"/>
        </w:rPr>
        <w:t>term MODEM is a contraction of M</w:t>
      </w:r>
      <w:r w:rsidR="002507BC">
        <w:rPr>
          <w:color w:val="000000"/>
        </w:rPr>
        <w:t>O</w:t>
      </w:r>
      <w:r>
        <w:rPr>
          <w:color w:val="000000"/>
        </w:rPr>
        <w:t>dulator-DEModulator. The MM-103 combines data transmission and telephone line handling functions in a single device. The MM-103 supports baud rates from 61 to 600 baud using FSK modulation.</w:t>
      </w:r>
    </w:p>
    <w:p w14:paraId="4EFDD3D2" w14:textId="77777777" w:rsidR="007B0C62" w:rsidRDefault="002C7FDB" w:rsidP="002C7FDB">
      <w:pPr>
        <w:pStyle w:val="PlainText"/>
        <w:rPr>
          <w:color w:val="000000"/>
        </w:rPr>
      </w:pPr>
      <w:r>
        <w:rPr>
          <w:color w:val="000000"/>
        </w:rPr>
        <w:t xml:space="preserve">This device simulates the MM-103 data communications portion but does not simulate the MODEM functionality. MODEM functionality must be simulated by attaching a host serial port </w:t>
      </w:r>
      <w:r w:rsidR="002507BC">
        <w:rPr>
          <w:color w:val="000000"/>
        </w:rPr>
        <w:t xml:space="preserve">or modem </w:t>
      </w:r>
      <w:r>
        <w:rPr>
          <w:color w:val="000000"/>
        </w:rPr>
        <w:t>to the PMMI device</w:t>
      </w:r>
      <w:r w:rsidR="002507BC">
        <w:rPr>
          <w:color w:val="000000"/>
        </w:rPr>
        <w:t xml:space="preserve"> using the “Attach” command.</w:t>
      </w:r>
    </w:p>
    <w:p w14:paraId="7AB3F89A" w14:textId="77777777" w:rsidR="002C7FDB" w:rsidRPr="001E26AA" w:rsidRDefault="002C7FDB" w:rsidP="002C7FDB">
      <w:pPr>
        <w:pStyle w:val="Heading3"/>
      </w:pPr>
      <w:bookmarkStart w:id="255" w:name="_Toc140521759"/>
      <w:r>
        <w:t>PMMI</w:t>
      </w:r>
      <w:r w:rsidRPr="001E26AA">
        <w:t xml:space="preserve"> </w:t>
      </w:r>
      <w:r>
        <w:t xml:space="preserve">Device </w:t>
      </w:r>
      <w:r w:rsidRPr="001E26AA">
        <w:t>Parameters</w:t>
      </w:r>
      <w:bookmarkEnd w:id="255"/>
    </w:p>
    <w:p w14:paraId="65551990" w14:textId="77777777" w:rsidR="002C7FDB" w:rsidRPr="001E26AA" w:rsidRDefault="002C7FDB" w:rsidP="002C7FDB">
      <w:pPr>
        <w:pStyle w:val="PlainText"/>
      </w:pPr>
      <w:r w:rsidRPr="001E26AA">
        <w:t xml:space="preserve">The </w:t>
      </w:r>
      <w:r>
        <w:t>PMMI device</w:t>
      </w:r>
      <w:r w:rsidRPr="001E26AA">
        <w:t xml:space="preserve"> supports several parameters which can be configured </w:t>
      </w:r>
      <w:r w:rsidR="00D955FC">
        <w:t>in</w:t>
      </w:r>
      <w:r w:rsidRPr="001E26AA">
        <w:t xml:space="preserve"> the simulator:</w:t>
      </w:r>
    </w:p>
    <w:p w14:paraId="0CC29FA1" w14:textId="77777777" w:rsidR="002C7FDB" w:rsidRPr="001E26AA" w:rsidRDefault="002C7FDB" w:rsidP="00EB6BCE">
      <w:pPr>
        <w:pStyle w:val="PlainText"/>
        <w:numPr>
          <w:ilvl w:val="0"/>
          <w:numId w:val="22"/>
        </w:numPr>
      </w:pPr>
      <w:r w:rsidRPr="001E26AA">
        <w:t xml:space="preserve">DEBUG – </w:t>
      </w:r>
      <w:r w:rsidR="00736F95">
        <w:t>E</w:t>
      </w:r>
      <w:r w:rsidRPr="001E26AA">
        <w:t>nable debug tracing, useful for debugging software. One or more debug levels may be selected at any given time. Several debug tracing levels are provided:</w:t>
      </w:r>
    </w:p>
    <w:p w14:paraId="21728FB3" w14:textId="77777777" w:rsidR="002C7FDB" w:rsidRPr="001E26AA" w:rsidRDefault="002C7FDB" w:rsidP="00EB6BCE">
      <w:pPr>
        <w:pStyle w:val="PlainText"/>
        <w:numPr>
          <w:ilvl w:val="1"/>
          <w:numId w:val="22"/>
        </w:numPr>
      </w:pPr>
      <w:r w:rsidRPr="001E26AA">
        <w:t>ERROR – Error messages</w:t>
      </w:r>
    </w:p>
    <w:p w14:paraId="42FF7FF2" w14:textId="77777777" w:rsidR="002C7FDB" w:rsidRPr="001E26AA" w:rsidRDefault="002C7FDB" w:rsidP="00EB6BCE">
      <w:pPr>
        <w:pStyle w:val="PlainText"/>
        <w:numPr>
          <w:ilvl w:val="1"/>
          <w:numId w:val="22"/>
        </w:numPr>
      </w:pPr>
      <w:r>
        <w:t>STATUS</w:t>
      </w:r>
      <w:r w:rsidRPr="001E26AA">
        <w:t xml:space="preserve"> – </w:t>
      </w:r>
      <w:r>
        <w:t>Status change messages</w:t>
      </w:r>
    </w:p>
    <w:p w14:paraId="5EDC5069" w14:textId="77777777" w:rsidR="002C7FDB" w:rsidRPr="001E26AA" w:rsidRDefault="002C7FDB" w:rsidP="00EB6BCE">
      <w:pPr>
        <w:pStyle w:val="PlainText"/>
        <w:numPr>
          <w:ilvl w:val="1"/>
          <w:numId w:val="22"/>
        </w:numPr>
      </w:pPr>
      <w:r w:rsidRPr="001E26AA">
        <w:t>VERBOSE – Extra verbosity for debugging</w:t>
      </w:r>
    </w:p>
    <w:p w14:paraId="4505C2C2" w14:textId="77777777" w:rsidR="002C7FDB" w:rsidRDefault="002C7FDB" w:rsidP="00EB6BCE">
      <w:pPr>
        <w:pStyle w:val="PlainText"/>
        <w:numPr>
          <w:ilvl w:val="0"/>
          <w:numId w:val="22"/>
        </w:numPr>
      </w:pPr>
      <w:r w:rsidRPr="001E26AA">
        <w:t xml:space="preserve">NODEBUG – </w:t>
      </w:r>
      <w:r w:rsidR="00736F95">
        <w:t>T</w:t>
      </w:r>
      <w:r w:rsidRPr="001E26AA">
        <w:t>urn off one or more debug message levels.</w:t>
      </w:r>
    </w:p>
    <w:p w14:paraId="090D5490" w14:textId="77777777" w:rsidR="002C7FDB" w:rsidRDefault="002C7FDB" w:rsidP="00EB6BCE">
      <w:pPr>
        <w:pStyle w:val="PlainText"/>
        <w:numPr>
          <w:ilvl w:val="0"/>
          <w:numId w:val="22"/>
        </w:numPr>
      </w:pPr>
      <w:r>
        <w:t xml:space="preserve">IOBASE – Change the I/O </w:t>
      </w:r>
      <w:r w:rsidR="002507BC">
        <w:t xml:space="preserve">port </w:t>
      </w:r>
      <w:r>
        <w:t>address of the PMMI (default = C0H)</w:t>
      </w:r>
      <w:r w:rsidR="008709E7">
        <w:t>.</w:t>
      </w:r>
    </w:p>
    <w:p w14:paraId="5F71C1BF" w14:textId="77777777" w:rsidR="002C7FDB" w:rsidRDefault="002C7FDB" w:rsidP="00EB6BCE">
      <w:pPr>
        <w:pStyle w:val="PlainText"/>
        <w:numPr>
          <w:ilvl w:val="0"/>
          <w:numId w:val="22"/>
        </w:numPr>
      </w:pPr>
      <w:r>
        <w:t>RTS – RTS will follow DTR</w:t>
      </w:r>
      <w:r w:rsidR="008709E7">
        <w:t>.</w:t>
      </w:r>
    </w:p>
    <w:p w14:paraId="2A22A763" w14:textId="77777777" w:rsidR="002C7FDB" w:rsidRDefault="002C7FDB" w:rsidP="00EB6BCE">
      <w:pPr>
        <w:pStyle w:val="PlainText"/>
        <w:numPr>
          <w:ilvl w:val="0"/>
          <w:numId w:val="22"/>
        </w:numPr>
      </w:pPr>
      <w:r>
        <w:t>NORTS – RTS will not follow DTR</w:t>
      </w:r>
      <w:r w:rsidR="008709E7">
        <w:t>.</w:t>
      </w:r>
    </w:p>
    <w:p w14:paraId="0E7C4321" w14:textId="77777777" w:rsidR="002C7FDB" w:rsidRDefault="002C7FDB" w:rsidP="002C7FDB">
      <w:pPr>
        <w:pStyle w:val="PlainText"/>
        <w:numPr>
          <w:ilvl w:val="0"/>
          <w:numId w:val="22"/>
        </w:numPr>
      </w:pPr>
      <w:r>
        <w:t>BAUD – Set baud rate (default = 300)</w:t>
      </w:r>
      <w:r w:rsidR="008709E7">
        <w:t>.</w:t>
      </w:r>
    </w:p>
    <w:p w14:paraId="50280B60" w14:textId="77777777" w:rsidR="00733F7F" w:rsidRDefault="00733F7F" w:rsidP="00733F7F">
      <w:pPr>
        <w:pStyle w:val="Heading3"/>
      </w:pPr>
      <w:bookmarkStart w:id="256" w:name="_Toc140521760"/>
      <w:r>
        <w:t>PMMI</w:t>
      </w:r>
      <w:r w:rsidRPr="001E26AA">
        <w:t xml:space="preserve"> </w:t>
      </w:r>
      <w:r>
        <w:t>Example Usage</w:t>
      </w:r>
      <w:bookmarkEnd w:id="256"/>
    </w:p>
    <w:p w14:paraId="2B49392B" w14:textId="77777777" w:rsidR="002507BC" w:rsidRDefault="00733F7F" w:rsidP="00733F7F">
      <w:pPr>
        <w:pStyle w:val="PlainText"/>
      </w:pPr>
      <w:r>
        <w:t xml:space="preserve">The MM-103 was supported by various communications software for CP/M. This example will use NightOwl Software’s Modem Executive (MEX) which can be downloaded </w:t>
      </w:r>
      <w:r w:rsidR="002507BC">
        <w:t>from Git</w:t>
      </w:r>
      <w:r w:rsidR="008004F4">
        <w:t>H</w:t>
      </w:r>
      <w:r w:rsidR="002507BC">
        <w:t xml:space="preserve">ub </w:t>
      </w:r>
      <w:r>
        <w:t>using the link below.</w:t>
      </w:r>
    </w:p>
    <w:p w14:paraId="3322F18D" w14:textId="77777777" w:rsidR="00AC7FAD" w:rsidRDefault="00AC7FAD" w:rsidP="00733F7F">
      <w:pPr>
        <w:pStyle w:val="PlainText"/>
      </w:pPr>
      <w:r>
        <w:t>Using a breakout box, connect the following pins on your host’s serial port:</w:t>
      </w:r>
    </w:p>
    <w:p w14:paraId="5E997A46" w14:textId="77777777" w:rsidR="00AC7FAD" w:rsidRDefault="00AC7FAD" w:rsidP="00733F7F">
      <w:pPr>
        <w:pStyle w:val="PlainText"/>
      </w:pPr>
      <w:r>
        <w:t>RxD</w:t>
      </w:r>
      <w:r>
        <w:tab/>
        <w:t>&lt;-&gt;</w:t>
      </w:r>
      <w:r>
        <w:tab/>
        <w:t>TxD</w:t>
      </w:r>
    </w:p>
    <w:p w14:paraId="40F4B748" w14:textId="77777777" w:rsidR="00AC7FAD" w:rsidRDefault="00AC7FAD" w:rsidP="00733F7F">
      <w:pPr>
        <w:pStyle w:val="PlainText"/>
      </w:pPr>
      <w:r>
        <w:t>DTR</w:t>
      </w:r>
      <w:r>
        <w:tab/>
        <w:t>&lt;-&gt;</w:t>
      </w:r>
      <w:r>
        <w:tab/>
      </w:r>
      <w:r w:rsidR="008D5E6E">
        <w:t>CTS</w:t>
      </w:r>
    </w:p>
    <w:p w14:paraId="0728158F" w14:textId="77777777" w:rsidR="00AC7FAD" w:rsidRDefault="00AC7FAD" w:rsidP="00733F7F">
      <w:pPr>
        <w:pStyle w:val="PlainText"/>
      </w:pPr>
      <w:r>
        <w:t>The following example will use MEX under CP/M to simulate dialing a phone number and communicating with a remote system by looping back transmitted data to the receiver</w:t>
      </w:r>
      <w:r w:rsidR="00537364">
        <w:t>:</w:t>
      </w:r>
    </w:p>
    <w:p w14:paraId="27CFBE9B" w14:textId="77777777" w:rsidR="00421849" w:rsidRDefault="00421849" w:rsidP="0042184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xml:space="preserve">; simulate 2MHz clock </w:t>
      </w:r>
      <w:proofErr w:type="gramStart"/>
      <w:r>
        <w:t>speed</w:t>
      </w:r>
      <w:proofErr w:type="gramEnd"/>
    </w:p>
    <w:p w14:paraId="67D007DD" w14:textId="77777777" w:rsidR="00AC7FAD" w:rsidRPr="00EB6BCE" w:rsidRDefault="00421849" w:rsidP="00EB6BCE">
      <w:pPr>
        <w:pStyle w:val="SIMCommand"/>
      </w:pPr>
      <w:r>
        <w:t xml:space="preserve">sim&gt; </w:t>
      </w:r>
      <w:r w:rsidRPr="00EB6BCE">
        <w:rPr>
          <w:b/>
          <w:bCs/>
        </w:rPr>
        <w:t>set SIO nosleep</w:t>
      </w:r>
      <w:r>
        <w:tab/>
      </w:r>
      <w:r>
        <w:tab/>
      </w:r>
      <w:r>
        <w:tab/>
      </w:r>
      <w:r>
        <w:tab/>
      </w:r>
      <w:r>
        <w:tab/>
        <w:t xml:space="preserve">; disable console </w:t>
      </w:r>
      <w:proofErr w:type="gramStart"/>
      <w:r>
        <w:t>sleeps</w:t>
      </w:r>
      <w:proofErr w:type="gramEnd"/>
    </w:p>
    <w:p w14:paraId="32CA9508" w14:textId="77777777" w:rsidR="00421849" w:rsidRDefault="00421849" w:rsidP="00421849">
      <w:pPr>
        <w:pStyle w:val="SIMCommand"/>
      </w:pPr>
      <w:r>
        <w:t xml:space="preserve">sim&gt; </w:t>
      </w:r>
      <w:r w:rsidRPr="00EB6BCE">
        <w:rPr>
          <w:b/>
          <w:bCs/>
        </w:rPr>
        <w:t>set PMMI ena</w:t>
      </w:r>
      <w:r>
        <w:tab/>
      </w:r>
      <w:r>
        <w:tab/>
      </w:r>
      <w:r>
        <w:tab/>
      </w:r>
      <w:r>
        <w:tab/>
      </w:r>
      <w:r>
        <w:tab/>
        <w:t xml:space="preserve">; enable PMMI </w:t>
      </w:r>
      <w:proofErr w:type="gramStart"/>
      <w:r>
        <w:t>device</w:t>
      </w:r>
      <w:proofErr w:type="gramEnd"/>
    </w:p>
    <w:p w14:paraId="20C43564" w14:textId="77777777" w:rsidR="00AC7FAD" w:rsidRPr="00EB6BCE" w:rsidRDefault="00AC7FAD" w:rsidP="00421849">
      <w:pPr>
        <w:pStyle w:val="SIMCommand"/>
      </w:pPr>
      <w:r>
        <w:t xml:space="preserve">sim&gt; </w:t>
      </w:r>
      <w:r>
        <w:rPr>
          <w:b/>
          <w:bCs/>
        </w:rPr>
        <w:t>attach PMMI connect=/dev/ttyUSB0</w:t>
      </w:r>
      <w:r>
        <w:tab/>
      </w:r>
      <w:r>
        <w:tab/>
        <w:t>; Attach host serial port</w:t>
      </w:r>
    </w:p>
    <w:p w14:paraId="2240FCDF" w14:textId="77777777" w:rsidR="00421849" w:rsidRDefault="00421849" w:rsidP="00421849">
      <w:pPr>
        <w:pStyle w:val="SIMCommand"/>
      </w:pPr>
      <w:r w:rsidRPr="001E26AA">
        <w:t xml:space="preserve">sim&gt; </w:t>
      </w:r>
      <w:r w:rsidRPr="00EB6BCE">
        <w:rPr>
          <w:b/>
        </w:rPr>
        <w:t xml:space="preserve">attach dsk0 </w:t>
      </w:r>
      <w:r w:rsidR="00D56BC3" w:rsidRPr="00EB6BCE">
        <w:rPr>
          <w:rFonts w:ascii="Menlo" w:hAnsi="Menlo" w:cs="Menlo"/>
          <w:b/>
          <w:color w:val="FFFFFF"/>
          <w:szCs w:val="24"/>
          <w:lang w:eastAsia="en-US"/>
        </w:rPr>
        <w:t>cpm</w:t>
      </w:r>
      <w:r w:rsidR="00537364">
        <w:rPr>
          <w:rFonts w:ascii="Menlo" w:hAnsi="Menlo" w:cs="Menlo"/>
          <w:b/>
          <w:color w:val="FFFFFF"/>
          <w:szCs w:val="24"/>
          <w:lang w:eastAsia="en-US"/>
        </w:rPr>
        <w:t>5</w:t>
      </w:r>
      <w:r w:rsidR="00D56BC3" w:rsidRPr="00EB6BCE">
        <w:rPr>
          <w:rFonts w:ascii="Menlo" w:hAnsi="Menlo" w:cs="Menlo"/>
          <w:b/>
          <w:color w:val="FFFFFF"/>
          <w:szCs w:val="24"/>
          <w:lang w:eastAsia="en-US"/>
        </w:rPr>
        <w:t>6k.dsk</w:t>
      </w:r>
      <w:r w:rsidR="00D56BC3">
        <w:rPr>
          <w:rFonts w:ascii="Menlo" w:hAnsi="Menlo" w:cs="Menlo"/>
          <w:color w:val="FFFFFF"/>
          <w:szCs w:val="24"/>
          <w:lang w:eastAsia="en-US"/>
        </w:rPr>
        <w:tab/>
      </w:r>
      <w:r>
        <w:tab/>
      </w:r>
      <w:r w:rsidR="00537364">
        <w:tab/>
      </w:r>
      <w:r>
        <w:t>;</w:t>
      </w:r>
      <w:r w:rsidRPr="001E26AA">
        <w:t xml:space="preserve"> attach CP/M</w:t>
      </w:r>
      <w:r>
        <w:t xml:space="preserve"> boot </w:t>
      </w:r>
      <w:proofErr w:type="gramStart"/>
      <w:r>
        <w:t>disk</w:t>
      </w:r>
      <w:proofErr w:type="gramEnd"/>
    </w:p>
    <w:p w14:paraId="3231ABB0" w14:textId="77777777" w:rsidR="00537364" w:rsidRDefault="00537364" w:rsidP="00421849">
      <w:pPr>
        <w:pStyle w:val="SIMCommand"/>
      </w:pPr>
      <w:r>
        <w:t xml:space="preserve">sim&gt; </w:t>
      </w:r>
      <w:r w:rsidRPr="00EB6BCE">
        <w:rPr>
          <w:b/>
          <w:bCs/>
        </w:rPr>
        <w:t>attach dsk1 MEXPMMI.DSK</w:t>
      </w:r>
      <w:r>
        <w:tab/>
      </w:r>
      <w:r>
        <w:tab/>
      </w:r>
      <w:r>
        <w:tab/>
        <w:t xml:space="preserve">; attach MEX </w:t>
      </w:r>
      <w:proofErr w:type="gramStart"/>
      <w:r>
        <w:t>disk</w:t>
      </w:r>
      <w:proofErr w:type="gramEnd"/>
    </w:p>
    <w:p w14:paraId="36944D04" w14:textId="77777777" w:rsidR="00421849" w:rsidRPr="00EB6BCE" w:rsidRDefault="00421849" w:rsidP="00421849">
      <w:pPr>
        <w:pStyle w:val="SIMCommand"/>
      </w:pPr>
      <w:r>
        <w:t xml:space="preserve">sim&gt; </w:t>
      </w:r>
      <w:r w:rsidRPr="00EB6BCE">
        <w:rPr>
          <w:b/>
          <w:bCs/>
        </w:rPr>
        <w:t>load dbl.bin f</w:t>
      </w:r>
      <w:r w:rsidR="00D56BC3" w:rsidRPr="00EB6BCE">
        <w:rPr>
          <w:b/>
          <w:bCs/>
        </w:rPr>
        <w:t>f</w:t>
      </w:r>
      <w:r w:rsidRPr="00EB6BCE">
        <w:rPr>
          <w:b/>
          <w:bCs/>
        </w:rPr>
        <w:t>00</w:t>
      </w:r>
      <w:r>
        <w:tab/>
      </w:r>
      <w:r>
        <w:tab/>
      </w:r>
      <w:r>
        <w:tab/>
      </w:r>
      <w:r>
        <w:tab/>
        <w:t>; load Disk Boot Loader</w:t>
      </w:r>
    </w:p>
    <w:p w14:paraId="725B5044" w14:textId="77777777" w:rsidR="00421849" w:rsidRDefault="00421849" w:rsidP="00421849">
      <w:pPr>
        <w:pStyle w:val="SIMCommand"/>
      </w:pPr>
      <w:r w:rsidRPr="001E26AA">
        <w:t xml:space="preserve">sim&gt; </w:t>
      </w:r>
      <w:r>
        <w:rPr>
          <w:b/>
        </w:rPr>
        <w:t>go f</w:t>
      </w:r>
      <w:r w:rsidR="00D56BC3">
        <w:rPr>
          <w:b/>
        </w:rPr>
        <w:t>f</w:t>
      </w:r>
      <w:r>
        <w:rPr>
          <w:b/>
        </w:rPr>
        <w:t>00</w:t>
      </w:r>
      <w:r w:rsidR="00D56BC3">
        <w:tab/>
      </w:r>
      <w:r w:rsidR="00D56BC3">
        <w:tab/>
      </w:r>
      <w:r w:rsidR="00D56BC3">
        <w:tab/>
      </w:r>
      <w:r>
        <w:tab/>
      </w:r>
      <w:r>
        <w:tab/>
      </w:r>
      <w:r>
        <w:tab/>
        <w:t xml:space="preserve">; boot the </w:t>
      </w:r>
      <w:proofErr w:type="gramStart"/>
      <w:r>
        <w:t>disk</w:t>
      </w:r>
      <w:proofErr w:type="gramEnd"/>
    </w:p>
    <w:p w14:paraId="34233B49" w14:textId="77777777" w:rsidR="00D56BC3" w:rsidRDefault="00D56BC3" w:rsidP="00421849">
      <w:pPr>
        <w:pStyle w:val="SIMCommand"/>
      </w:pPr>
    </w:p>
    <w:p w14:paraId="46A63FA7" w14:textId="77777777" w:rsidR="00537364" w:rsidRPr="00537364" w:rsidRDefault="00537364" w:rsidP="00537364">
      <w:pPr>
        <w:pStyle w:val="SIMCommand"/>
      </w:pPr>
      <w:r w:rsidRPr="00537364">
        <w:t>56K CP/M</w:t>
      </w:r>
    </w:p>
    <w:p w14:paraId="72E4C53A" w14:textId="77777777" w:rsidR="00537364" w:rsidRPr="00537364" w:rsidRDefault="00537364" w:rsidP="00537364">
      <w:pPr>
        <w:pStyle w:val="SIMCommand"/>
      </w:pPr>
      <w:r w:rsidRPr="00537364">
        <w:t>Version 2.2mits (07/28/80)</w:t>
      </w:r>
    </w:p>
    <w:p w14:paraId="4D6F40EC" w14:textId="77777777" w:rsidR="00537364" w:rsidRPr="00537364" w:rsidRDefault="00537364" w:rsidP="00537364">
      <w:pPr>
        <w:pStyle w:val="SIMCommand"/>
      </w:pPr>
      <w:r w:rsidRPr="00537364">
        <w:t>Copyright 1980 by Burcon Inc.</w:t>
      </w:r>
    </w:p>
    <w:p w14:paraId="401A8B81" w14:textId="77777777" w:rsidR="00537364" w:rsidRPr="00537364" w:rsidRDefault="00537364" w:rsidP="00537364">
      <w:pPr>
        <w:pStyle w:val="SIMCommand"/>
      </w:pPr>
    </w:p>
    <w:p w14:paraId="5566B1AC" w14:textId="77777777" w:rsidR="00D56BC3" w:rsidRPr="00D56BC3" w:rsidRDefault="00537364" w:rsidP="00537364">
      <w:pPr>
        <w:pStyle w:val="SIMCommand"/>
      </w:pPr>
      <w:r w:rsidRPr="00537364">
        <w:t>A&gt;</w:t>
      </w:r>
      <w:r w:rsidR="00D56BC3" w:rsidRPr="00D56BC3">
        <w:t>b:</w:t>
      </w:r>
    </w:p>
    <w:p w14:paraId="5FBAFD35" w14:textId="77777777" w:rsidR="00D56BC3" w:rsidRPr="00D56BC3" w:rsidRDefault="00D56BC3" w:rsidP="00D56BC3">
      <w:pPr>
        <w:pStyle w:val="SIMCommand"/>
      </w:pPr>
      <w:r w:rsidRPr="00D56BC3">
        <w:t>B&gt;mex</w:t>
      </w:r>
      <w:r w:rsidR="00187669">
        <w:t>pmmi</w:t>
      </w:r>
    </w:p>
    <w:p w14:paraId="2390BF69" w14:textId="77777777" w:rsidR="00D56BC3" w:rsidRPr="00D56BC3" w:rsidRDefault="00D56BC3" w:rsidP="00D56BC3">
      <w:pPr>
        <w:pStyle w:val="SIMCommand"/>
      </w:pPr>
    </w:p>
    <w:p w14:paraId="030BDADE" w14:textId="77777777" w:rsidR="00D56BC3" w:rsidRPr="00D56BC3" w:rsidRDefault="00D56BC3" w:rsidP="00D56BC3">
      <w:pPr>
        <w:pStyle w:val="SIMCommand"/>
      </w:pPr>
      <w:r w:rsidRPr="00D56BC3">
        <w:t xml:space="preserve">MEX (Modem Executive) V1.14 </w:t>
      </w:r>
    </w:p>
    <w:p w14:paraId="78D82134" w14:textId="77777777" w:rsidR="00D56BC3" w:rsidRPr="00D56BC3" w:rsidRDefault="00D56BC3" w:rsidP="00D56BC3">
      <w:pPr>
        <w:pStyle w:val="SIMCommand"/>
      </w:pPr>
      <w:r w:rsidRPr="00D56BC3">
        <w:t>Clone Level 1</w:t>
      </w:r>
    </w:p>
    <w:p w14:paraId="167ECEB1" w14:textId="77777777" w:rsidR="00D56BC3" w:rsidRPr="00D56BC3" w:rsidRDefault="00D56BC3" w:rsidP="00D56BC3">
      <w:pPr>
        <w:pStyle w:val="SIMCommand"/>
      </w:pPr>
      <w:r w:rsidRPr="00D56BC3">
        <w:t>(</w:t>
      </w:r>
      <w:proofErr w:type="gramStart"/>
      <w:r w:rsidRPr="00D56BC3">
        <w:t>for</w:t>
      </w:r>
      <w:proofErr w:type="gramEnd"/>
      <w:r w:rsidRPr="00D56BC3">
        <w:t xml:space="preserve"> aid, type HELP or "?")</w:t>
      </w:r>
    </w:p>
    <w:p w14:paraId="19CC1E04" w14:textId="77777777" w:rsidR="00D56BC3" w:rsidRPr="00D56BC3" w:rsidRDefault="00D56BC3" w:rsidP="00D56BC3">
      <w:pPr>
        <w:pStyle w:val="SIMCommand"/>
      </w:pPr>
      <w:r w:rsidRPr="00D56BC3">
        <w:t>Copyright (C) 1984, 1985</w:t>
      </w:r>
    </w:p>
    <w:p w14:paraId="46A83E65" w14:textId="77777777" w:rsidR="00D56BC3" w:rsidRPr="00D56BC3" w:rsidRDefault="00D56BC3" w:rsidP="00D56BC3">
      <w:pPr>
        <w:pStyle w:val="SIMCommand"/>
      </w:pPr>
      <w:r w:rsidRPr="00D56BC3">
        <w:t xml:space="preserve">  by NightOwl Software, Inc.</w:t>
      </w:r>
    </w:p>
    <w:p w14:paraId="3F6E7259" w14:textId="77777777" w:rsidR="00D56BC3" w:rsidRPr="00D56BC3" w:rsidRDefault="00D56BC3" w:rsidP="00D56BC3">
      <w:pPr>
        <w:pStyle w:val="SIMCommand"/>
      </w:pPr>
    </w:p>
    <w:p w14:paraId="0B258904" w14:textId="77777777" w:rsidR="00D56BC3" w:rsidRPr="00D56BC3" w:rsidRDefault="00D56BC3" w:rsidP="00D56BC3">
      <w:pPr>
        <w:pStyle w:val="SIMCommand"/>
      </w:pPr>
      <w:r w:rsidRPr="00D56BC3">
        <w:t>********************************</w:t>
      </w:r>
    </w:p>
    <w:p w14:paraId="3A061946" w14:textId="77777777" w:rsidR="00D56BC3" w:rsidRPr="00D56BC3" w:rsidRDefault="00D56BC3" w:rsidP="00D56BC3">
      <w:pPr>
        <w:pStyle w:val="SIMCommand"/>
      </w:pPr>
      <w:r w:rsidRPr="00D56BC3">
        <w:t xml:space="preserve">* PMMI overlay version - </w:t>
      </w:r>
      <w:proofErr w:type="gramStart"/>
      <w:r w:rsidRPr="00D56BC3">
        <w:t>2.2c  *</w:t>
      </w:r>
      <w:proofErr w:type="gramEnd"/>
    </w:p>
    <w:p w14:paraId="17045C76" w14:textId="77777777" w:rsidR="00D56BC3" w:rsidRPr="00D56BC3" w:rsidRDefault="00D56BC3" w:rsidP="00D56BC3">
      <w:pPr>
        <w:pStyle w:val="SIMCommand"/>
      </w:pPr>
      <w:r w:rsidRPr="00D56BC3">
        <w:t>* Base port = C0 hex.          *</w:t>
      </w:r>
    </w:p>
    <w:p w14:paraId="1D5BE007" w14:textId="77777777" w:rsidR="00D56BC3" w:rsidRPr="00D56BC3" w:rsidRDefault="00D56BC3" w:rsidP="00D56BC3">
      <w:pPr>
        <w:pStyle w:val="SIMCommand"/>
      </w:pPr>
      <w:r w:rsidRPr="00D56BC3">
        <w:t>* No carrier present.          *</w:t>
      </w:r>
    </w:p>
    <w:p w14:paraId="68AE391E" w14:textId="77777777" w:rsidR="00D56BC3" w:rsidRPr="00D56BC3" w:rsidRDefault="00D56BC3" w:rsidP="00D56BC3">
      <w:pPr>
        <w:pStyle w:val="SIMCommand"/>
      </w:pPr>
      <w:r w:rsidRPr="00D56BC3">
        <w:t>********************************</w:t>
      </w:r>
    </w:p>
    <w:p w14:paraId="7ED22629" w14:textId="77777777" w:rsidR="00D56BC3" w:rsidRPr="00D56BC3" w:rsidRDefault="00D56BC3" w:rsidP="00D56BC3">
      <w:pPr>
        <w:pStyle w:val="SIMCommand"/>
      </w:pPr>
    </w:p>
    <w:p w14:paraId="5F0EF32C" w14:textId="77777777" w:rsidR="008D5E6E" w:rsidRPr="008D5E6E" w:rsidRDefault="00D56BC3" w:rsidP="008D5E6E">
      <w:pPr>
        <w:pStyle w:val="SIMCommand"/>
      </w:pPr>
      <w:r w:rsidRPr="00D56BC3">
        <w:t>[MEX] B0&gt;&gt;</w:t>
      </w:r>
      <w:r w:rsidR="008D5E6E" w:rsidRPr="008D5E6E">
        <w:rPr>
          <w:rFonts w:ascii="Menlo" w:hAnsi="Menlo" w:cs="Menlo"/>
          <w:color w:val="FFFFFF"/>
          <w:szCs w:val="24"/>
          <w:lang w:eastAsia="en-US"/>
        </w:rPr>
        <w:t xml:space="preserve"> </w:t>
      </w:r>
      <w:r w:rsidR="008D5E6E" w:rsidRPr="008D5E6E">
        <w:t>call 5551212</w:t>
      </w:r>
    </w:p>
    <w:p w14:paraId="5B93B7A0" w14:textId="77777777" w:rsidR="008D5E6E" w:rsidRPr="008D5E6E" w:rsidRDefault="008D5E6E" w:rsidP="008D5E6E">
      <w:pPr>
        <w:pStyle w:val="SIMCommand"/>
      </w:pPr>
      <w:r w:rsidRPr="008D5E6E">
        <w:t>Dialing</w:t>
      </w:r>
      <w:proofErr w:type="gramStart"/>
      <w:r w:rsidRPr="008D5E6E">
        <w:t>: .</w:t>
      </w:r>
      <w:proofErr w:type="gramEnd"/>
      <w:r w:rsidRPr="008D5E6E">
        <w:t xml:space="preserve">disc. .off-h. 5551212: Try #1 .wait. </w:t>
      </w:r>
    </w:p>
    <w:p w14:paraId="4CF84A65" w14:textId="77777777" w:rsidR="008D5E6E" w:rsidRPr="008D5E6E" w:rsidRDefault="008D5E6E" w:rsidP="008D5E6E">
      <w:pPr>
        <w:pStyle w:val="SIMCommand"/>
      </w:pPr>
    </w:p>
    <w:p w14:paraId="6C4AD34A" w14:textId="77777777" w:rsidR="008D5E6E" w:rsidRPr="008D5E6E" w:rsidRDefault="008D5E6E" w:rsidP="008D5E6E">
      <w:pPr>
        <w:pStyle w:val="SIMCommand"/>
      </w:pPr>
      <w:r w:rsidRPr="008D5E6E">
        <w:t xml:space="preserve">Connected @300 </w:t>
      </w:r>
      <w:proofErr w:type="gramStart"/>
      <w:r w:rsidRPr="008D5E6E">
        <w:t>bps</w:t>
      </w:r>
      <w:proofErr w:type="gramEnd"/>
    </w:p>
    <w:p w14:paraId="0D98AC7B" w14:textId="77777777" w:rsidR="008D5E6E" w:rsidRPr="008D5E6E" w:rsidRDefault="008D5E6E" w:rsidP="008D5E6E">
      <w:pPr>
        <w:pStyle w:val="SIMCommand"/>
      </w:pPr>
    </w:p>
    <w:p w14:paraId="351DA20E" w14:textId="77777777" w:rsidR="008D5E6E" w:rsidRPr="008D5E6E" w:rsidRDefault="008D5E6E" w:rsidP="008D5E6E">
      <w:pPr>
        <w:pStyle w:val="SIMCommand"/>
      </w:pPr>
    </w:p>
    <w:p w14:paraId="4CDED5D7" w14:textId="77777777" w:rsidR="008D5E6E" w:rsidRPr="008D5E6E" w:rsidRDefault="008D5E6E" w:rsidP="008D5E6E">
      <w:pPr>
        <w:pStyle w:val="SIMCommand"/>
      </w:pPr>
      <w:r w:rsidRPr="008D5E6E">
        <w:t>[MEX] [Term: CTL-J + "?" for help]</w:t>
      </w:r>
    </w:p>
    <w:p w14:paraId="1BBE8262" w14:textId="77777777" w:rsidR="008D5E6E" w:rsidRPr="008D5E6E" w:rsidRDefault="008D5E6E" w:rsidP="008D5E6E">
      <w:pPr>
        <w:pStyle w:val="SIMCommand"/>
      </w:pPr>
    </w:p>
    <w:p w14:paraId="769CA4F1" w14:textId="77777777" w:rsidR="00D56BC3" w:rsidRPr="00D56BC3" w:rsidRDefault="008D5E6E" w:rsidP="008D5E6E">
      <w:pPr>
        <w:pStyle w:val="SIMCommand"/>
      </w:pPr>
      <w:r w:rsidRPr="008D5E6E">
        <w:t>Hello, world!</w:t>
      </w:r>
    </w:p>
    <w:p w14:paraId="7270AC5B" w14:textId="77777777" w:rsidR="00D56BC3" w:rsidRPr="001E26AA" w:rsidRDefault="00D56BC3" w:rsidP="00421849">
      <w:pPr>
        <w:pStyle w:val="SIMCommand"/>
      </w:pPr>
    </w:p>
    <w:p w14:paraId="6791142B" w14:textId="77777777" w:rsidR="00187669" w:rsidRDefault="00187669" w:rsidP="00733F7F">
      <w:pPr>
        <w:pStyle w:val="PlainText"/>
      </w:pPr>
      <w:r>
        <w:t xml:space="preserve">The following example will use MEX under CP/M to connect to a R/CPM system over </w:t>
      </w:r>
      <w:r w:rsidR="00D955FC">
        <w:t>T</w:t>
      </w:r>
      <w:r>
        <w:t>elnet:</w:t>
      </w:r>
    </w:p>
    <w:p w14:paraId="43BFB23A" w14:textId="77777777" w:rsidR="00187669" w:rsidRDefault="00187669" w:rsidP="00187669">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xml:space="preserve">; simulate 2MHz clock </w:t>
      </w:r>
      <w:proofErr w:type="gramStart"/>
      <w:r>
        <w:t>speed</w:t>
      </w:r>
      <w:proofErr w:type="gramEnd"/>
    </w:p>
    <w:p w14:paraId="2C253789" w14:textId="77777777" w:rsidR="00187669" w:rsidRPr="00B545B5" w:rsidRDefault="00187669" w:rsidP="00187669">
      <w:pPr>
        <w:pStyle w:val="SIMCommand"/>
      </w:pPr>
      <w:r>
        <w:t xml:space="preserve">sim&gt; </w:t>
      </w:r>
      <w:r w:rsidRPr="00B545B5">
        <w:rPr>
          <w:b/>
          <w:bCs/>
        </w:rPr>
        <w:t>set SIO nosleep</w:t>
      </w:r>
      <w:r>
        <w:tab/>
      </w:r>
      <w:r>
        <w:tab/>
      </w:r>
      <w:r>
        <w:tab/>
      </w:r>
      <w:r>
        <w:tab/>
      </w:r>
      <w:r>
        <w:tab/>
        <w:t xml:space="preserve">; disable console </w:t>
      </w:r>
      <w:proofErr w:type="gramStart"/>
      <w:r>
        <w:t>sleeps</w:t>
      </w:r>
      <w:proofErr w:type="gramEnd"/>
    </w:p>
    <w:p w14:paraId="2AD03BCB" w14:textId="77777777" w:rsidR="00187669" w:rsidRDefault="00187669" w:rsidP="00187669">
      <w:pPr>
        <w:pStyle w:val="SIMCommand"/>
      </w:pPr>
      <w:r>
        <w:t xml:space="preserve">sim&gt; </w:t>
      </w:r>
      <w:r w:rsidRPr="00B545B5">
        <w:rPr>
          <w:b/>
          <w:bCs/>
        </w:rPr>
        <w:t>set PMMI ena</w:t>
      </w:r>
      <w:r>
        <w:tab/>
      </w:r>
      <w:r>
        <w:tab/>
      </w:r>
      <w:r>
        <w:tab/>
      </w:r>
      <w:r>
        <w:tab/>
      </w:r>
      <w:r>
        <w:tab/>
        <w:t xml:space="preserve">; enable PMMI </w:t>
      </w:r>
      <w:proofErr w:type="gramStart"/>
      <w:r>
        <w:t>device</w:t>
      </w:r>
      <w:proofErr w:type="gramEnd"/>
    </w:p>
    <w:p w14:paraId="119296FE" w14:textId="77777777" w:rsidR="00187669" w:rsidRPr="00B545B5" w:rsidRDefault="00187669" w:rsidP="00187669">
      <w:pPr>
        <w:pStyle w:val="SIMCommand"/>
      </w:pPr>
      <w:r>
        <w:t xml:space="preserve">sim&gt; </w:t>
      </w:r>
      <w:r w:rsidRPr="00187669">
        <w:rPr>
          <w:b/>
          <w:bCs/>
        </w:rPr>
        <w:t>attach pmmi connect=67.164.159.109:4667</w:t>
      </w:r>
      <w:r>
        <w:tab/>
        <w:t xml:space="preserve">; </w:t>
      </w:r>
      <w:r w:rsidR="00D955FC">
        <w:t>a</w:t>
      </w:r>
      <w:r>
        <w:t xml:space="preserve">ttach to </w:t>
      </w:r>
      <w:proofErr w:type="gramStart"/>
      <w:r>
        <w:t>IP:PORT</w:t>
      </w:r>
      <w:proofErr w:type="gramEnd"/>
    </w:p>
    <w:p w14:paraId="3FB74340" w14:textId="77777777" w:rsidR="00187669" w:rsidRDefault="00187669" w:rsidP="00187669">
      <w:pPr>
        <w:pStyle w:val="SIMCommand"/>
      </w:pPr>
      <w:r w:rsidRPr="001E26AA">
        <w:t xml:space="preserve">sim&gt; </w:t>
      </w:r>
      <w:r w:rsidRPr="00B545B5">
        <w:rPr>
          <w:b/>
        </w:rPr>
        <w:t xml:space="preserve">attach dsk0 </w:t>
      </w:r>
      <w:r w:rsidRPr="00B545B5">
        <w:rPr>
          <w:rFonts w:ascii="Menlo" w:hAnsi="Menlo" w:cs="Menlo"/>
          <w:b/>
          <w:color w:val="FFFFFF"/>
          <w:szCs w:val="24"/>
          <w:lang w:eastAsia="en-US"/>
        </w:rPr>
        <w:t>cpm</w:t>
      </w:r>
      <w:r>
        <w:rPr>
          <w:rFonts w:ascii="Menlo" w:hAnsi="Menlo" w:cs="Menlo"/>
          <w:b/>
          <w:color w:val="FFFFFF"/>
          <w:szCs w:val="24"/>
          <w:lang w:eastAsia="en-US"/>
        </w:rPr>
        <w:t>5</w:t>
      </w:r>
      <w:r w:rsidRPr="00B545B5">
        <w:rPr>
          <w:rFonts w:ascii="Menlo" w:hAnsi="Menlo" w:cs="Menlo"/>
          <w:b/>
          <w:color w:val="FFFFFF"/>
          <w:szCs w:val="24"/>
          <w:lang w:eastAsia="en-US"/>
        </w:rPr>
        <w:t>6k.dsk</w:t>
      </w:r>
      <w:r>
        <w:rPr>
          <w:rFonts w:ascii="Menlo" w:hAnsi="Menlo" w:cs="Menlo"/>
          <w:color w:val="FFFFFF"/>
          <w:szCs w:val="24"/>
          <w:lang w:eastAsia="en-US"/>
        </w:rPr>
        <w:tab/>
      </w:r>
      <w:r>
        <w:tab/>
      </w:r>
      <w:r>
        <w:tab/>
        <w:t>;</w:t>
      </w:r>
      <w:r w:rsidRPr="001E26AA">
        <w:t xml:space="preserve"> attach CP/M</w:t>
      </w:r>
      <w:r>
        <w:t xml:space="preserve"> boot </w:t>
      </w:r>
      <w:proofErr w:type="gramStart"/>
      <w:r>
        <w:t>disk</w:t>
      </w:r>
      <w:proofErr w:type="gramEnd"/>
    </w:p>
    <w:p w14:paraId="749BB1D5" w14:textId="77777777" w:rsidR="00187669" w:rsidRDefault="00187669" w:rsidP="00187669">
      <w:pPr>
        <w:pStyle w:val="SIMCommand"/>
      </w:pPr>
      <w:r>
        <w:t xml:space="preserve">sim&gt; </w:t>
      </w:r>
      <w:r w:rsidRPr="00B545B5">
        <w:rPr>
          <w:b/>
          <w:bCs/>
        </w:rPr>
        <w:t>attach dsk1 MEXPMMI.DSK</w:t>
      </w:r>
      <w:r>
        <w:tab/>
      </w:r>
      <w:r>
        <w:tab/>
      </w:r>
      <w:r>
        <w:tab/>
        <w:t xml:space="preserve">; attach MEX </w:t>
      </w:r>
      <w:proofErr w:type="gramStart"/>
      <w:r>
        <w:t>disk</w:t>
      </w:r>
      <w:proofErr w:type="gramEnd"/>
    </w:p>
    <w:p w14:paraId="14023271" w14:textId="77777777" w:rsidR="00187669" w:rsidRPr="00B545B5" w:rsidRDefault="00187669" w:rsidP="00187669">
      <w:pPr>
        <w:pStyle w:val="SIMCommand"/>
      </w:pPr>
      <w:r>
        <w:lastRenderedPageBreak/>
        <w:t xml:space="preserve">sim&gt; </w:t>
      </w:r>
      <w:r w:rsidRPr="00B545B5">
        <w:rPr>
          <w:b/>
          <w:bCs/>
        </w:rPr>
        <w:t>load dbl.bin ff00</w:t>
      </w:r>
      <w:r>
        <w:tab/>
      </w:r>
      <w:r>
        <w:tab/>
      </w:r>
      <w:r>
        <w:tab/>
      </w:r>
      <w:r>
        <w:tab/>
        <w:t>; load Disk Boot Loader</w:t>
      </w:r>
    </w:p>
    <w:p w14:paraId="3355C87B" w14:textId="77777777" w:rsidR="00187669" w:rsidRDefault="00187669" w:rsidP="00187669">
      <w:pPr>
        <w:pStyle w:val="SIMCommand"/>
      </w:pPr>
      <w:r w:rsidRPr="001E26AA">
        <w:t xml:space="preserve">sim&gt; </w:t>
      </w:r>
      <w:r>
        <w:rPr>
          <w:b/>
        </w:rPr>
        <w:t>go ff00</w:t>
      </w:r>
      <w:r>
        <w:tab/>
      </w:r>
      <w:r>
        <w:tab/>
      </w:r>
      <w:r>
        <w:tab/>
      </w:r>
      <w:r>
        <w:tab/>
      </w:r>
      <w:r>
        <w:tab/>
      </w:r>
      <w:r>
        <w:tab/>
        <w:t xml:space="preserve">; boot the </w:t>
      </w:r>
      <w:proofErr w:type="gramStart"/>
      <w:r>
        <w:t>disk</w:t>
      </w:r>
      <w:proofErr w:type="gramEnd"/>
    </w:p>
    <w:p w14:paraId="7CF8EFB2" w14:textId="77777777" w:rsidR="00187669" w:rsidRDefault="00187669" w:rsidP="00187669">
      <w:pPr>
        <w:pStyle w:val="SIMCommand"/>
      </w:pPr>
    </w:p>
    <w:p w14:paraId="751077C5" w14:textId="77777777" w:rsidR="00187669" w:rsidRPr="00537364" w:rsidRDefault="00187669" w:rsidP="00187669">
      <w:pPr>
        <w:pStyle w:val="SIMCommand"/>
      </w:pPr>
      <w:r w:rsidRPr="00537364">
        <w:t>56K CP/M</w:t>
      </w:r>
    </w:p>
    <w:p w14:paraId="13CFC75E" w14:textId="77777777" w:rsidR="00187669" w:rsidRPr="00537364" w:rsidRDefault="00187669" w:rsidP="00187669">
      <w:pPr>
        <w:pStyle w:val="SIMCommand"/>
      </w:pPr>
      <w:r w:rsidRPr="00537364">
        <w:t>Version 2.2mits (07/28/80)</w:t>
      </w:r>
    </w:p>
    <w:p w14:paraId="25200BEF" w14:textId="77777777" w:rsidR="00187669" w:rsidRPr="00537364" w:rsidRDefault="00187669" w:rsidP="00187669">
      <w:pPr>
        <w:pStyle w:val="SIMCommand"/>
      </w:pPr>
      <w:r w:rsidRPr="00537364">
        <w:t>Copyright 1980 by Burcon Inc.</w:t>
      </w:r>
    </w:p>
    <w:p w14:paraId="59769ECC" w14:textId="77777777" w:rsidR="00187669" w:rsidRPr="00537364" w:rsidRDefault="00187669" w:rsidP="00187669">
      <w:pPr>
        <w:pStyle w:val="SIMCommand"/>
      </w:pPr>
    </w:p>
    <w:p w14:paraId="36B6E32F" w14:textId="77777777" w:rsidR="00187669" w:rsidRPr="00D56BC3" w:rsidRDefault="00187669" w:rsidP="00187669">
      <w:pPr>
        <w:pStyle w:val="SIMCommand"/>
      </w:pPr>
      <w:r w:rsidRPr="00537364">
        <w:t>A&gt;</w:t>
      </w:r>
      <w:r w:rsidRPr="00D56BC3">
        <w:t>b:</w:t>
      </w:r>
    </w:p>
    <w:p w14:paraId="21364B35" w14:textId="77777777" w:rsidR="00187669" w:rsidRPr="00D56BC3" w:rsidRDefault="00187669" w:rsidP="00187669">
      <w:pPr>
        <w:pStyle w:val="SIMCommand"/>
      </w:pPr>
      <w:r w:rsidRPr="00D56BC3">
        <w:t>B&gt;mex</w:t>
      </w:r>
      <w:r>
        <w:t>pmmi</w:t>
      </w:r>
    </w:p>
    <w:p w14:paraId="3AEFEE85" w14:textId="77777777" w:rsidR="00187669" w:rsidRPr="00D56BC3" w:rsidRDefault="00187669" w:rsidP="00187669">
      <w:pPr>
        <w:pStyle w:val="SIMCommand"/>
      </w:pPr>
    </w:p>
    <w:p w14:paraId="219E3BFC" w14:textId="77777777" w:rsidR="00187669" w:rsidRPr="00D56BC3" w:rsidRDefault="00187669" w:rsidP="00187669">
      <w:pPr>
        <w:pStyle w:val="SIMCommand"/>
      </w:pPr>
      <w:r w:rsidRPr="00D56BC3">
        <w:t xml:space="preserve">MEX (Modem Executive) V1.14 </w:t>
      </w:r>
    </w:p>
    <w:p w14:paraId="4E6FF9F4" w14:textId="77777777" w:rsidR="00187669" w:rsidRPr="00D56BC3" w:rsidRDefault="00187669" w:rsidP="00187669">
      <w:pPr>
        <w:pStyle w:val="SIMCommand"/>
      </w:pPr>
      <w:r w:rsidRPr="00D56BC3">
        <w:t>Clone Level 1</w:t>
      </w:r>
    </w:p>
    <w:p w14:paraId="38D4E374" w14:textId="77777777" w:rsidR="00187669" w:rsidRPr="00D56BC3" w:rsidRDefault="00187669" w:rsidP="00187669">
      <w:pPr>
        <w:pStyle w:val="SIMCommand"/>
      </w:pPr>
      <w:r w:rsidRPr="00D56BC3">
        <w:t>(</w:t>
      </w:r>
      <w:proofErr w:type="gramStart"/>
      <w:r w:rsidRPr="00D56BC3">
        <w:t>for</w:t>
      </w:r>
      <w:proofErr w:type="gramEnd"/>
      <w:r w:rsidRPr="00D56BC3">
        <w:t xml:space="preserve"> aid, type HELP or "?")</w:t>
      </w:r>
    </w:p>
    <w:p w14:paraId="5A269C80" w14:textId="77777777" w:rsidR="00187669" w:rsidRPr="00D56BC3" w:rsidRDefault="00187669" w:rsidP="00187669">
      <w:pPr>
        <w:pStyle w:val="SIMCommand"/>
      </w:pPr>
      <w:r w:rsidRPr="00D56BC3">
        <w:t>Copyright (C) 1984, 1985</w:t>
      </w:r>
    </w:p>
    <w:p w14:paraId="164EBFA8" w14:textId="77777777" w:rsidR="00187669" w:rsidRPr="00D56BC3" w:rsidRDefault="00187669" w:rsidP="00187669">
      <w:pPr>
        <w:pStyle w:val="SIMCommand"/>
      </w:pPr>
      <w:r w:rsidRPr="00D56BC3">
        <w:t xml:space="preserve">  by NightOwl Software, Inc.</w:t>
      </w:r>
    </w:p>
    <w:p w14:paraId="661B4BBF" w14:textId="77777777" w:rsidR="00187669" w:rsidRPr="00D56BC3" w:rsidRDefault="00187669" w:rsidP="00187669">
      <w:pPr>
        <w:pStyle w:val="SIMCommand"/>
      </w:pPr>
    </w:p>
    <w:p w14:paraId="4035D5AC" w14:textId="77777777" w:rsidR="00187669" w:rsidRPr="00D56BC3" w:rsidRDefault="00187669" w:rsidP="00187669">
      <w:pPr>
        <w:pStyle w:val="SIMCommand"/>
      </w:pPr>
      <w:r w:rsidRPr="00D56BC3">
        <w:t>********************************</w:t>
      </w:r>
    </w:p>
    <w:p w14:paraId="6C5307EA" w14:textId="77777777" w:rsidR="00187669" w:rsidRPr="00D56BC3" w:rsidRDefault="00187669" w:rsidP="00187669">
      <w:pPr>
        <w:pStyle w:val="SIMCommand"/>
      </w:pPr>
      <w:r w:rsidRPr="00D56BC3">
        <w:t xml:space="preserve">* PMMI overlay version - </w:t>
      </w:r>
      <w:proofErr w:type="gramStart"/>
      <w:r w:rsidRPr="00D56BC3">
        <w:t>2.2c  *</w:t>
      </w:r>
      <w:proofErr w:type="gramEnd"/>
    </w:p>
    <w:p w14:paraId="48639371" w14:textId="77777777" w:rsidR="00187669" w:rsidRPr="00D56BC3" w:rsidRDefault="00187669" w:rsidP="00187669">
      <w:pPr>
        <w:pStyle w:val="SIMCommand"/>
      </w:pPr>
      <w:r w:rsidRPr="00D56BC3">
        <w:t>* Base port = C0 hex.          *</w:t>
      </w:r>
    </w:p>
    <w:p w14:paraId="2F1C4492" w14:textId="77777777" w:rsidR="00187669" w:rsidRPr="00D56BC3" w:rsidRDefault="00187669" w:rsidP="00187669">
      <w:pPr>
        <w:pStyle w:val="SIMCommand"/>
      </w:pPr>
      <w:r w:rsidRPr="00D56BC3">
        <w:t>* No carrier present.          *</w:t>
      </w:r>
    </w:p>
    <w:p w14:paraId="6A7F6BCE" w14:textId="77777777" w:rsidR="00187669" w:rsidRDefault="00187669" w:rsidP="00187669">
      <w:pPr>
        <w:pStyle w:val="SIMCommand"/>
      </w:pPr>
      <w:r w:rsidRPr="00D56BC3">
        <w:t>********************************</w:t>
      </w:r>
    </w:p>
    <w:p w14:paraId="3557A4B7" w14:textId="77777777" w:rsidR="00187669" w:rsidRPr="00187669" w:rsidRDefault="00187669" w:rsidP="00187669">
      <w:pPr>
        <w:pStyle w:val="SIMCommand"/>
      </w:pPr>
    </w:p>
    <w:p w14:paraId="7E56C303" w14:textId="77777777" w:rsidR="00187669" w:rsidRPr="00187669" w:rsidRDefault="00187669" w:rsidP="00187669">
      <w:pPr>
        <w:pStyle w:val="SIMCommand"/>
      </w:pPr>
      <w:r w:rsidRPr="00187669">
        <w:t xml:space="preserve">[MEX] B0&gt;&gt;set </w:t>
      </w:r>
      <w:proofErr w:type="gramStart"/>
      <w:r w:rsidRPr="00187669">
        <w:t>online</w:t>
      </w:r>
      <w:proofErr w:type="gramEnd"/>
    </w:p>
    <w:p w14:paraId="618455AE" w14:textId="77777777" w:rsidR="00187669" w:rsidRPr="00187669" w:rsidRDefault="00187669" w:rsidP="00187669">
      <w:pPr>
        <w:pStyle w:val="SIMCommand"/>
      </w:pPr>
      <w:proofErr w:type="gramStart"/>
      <w:r w:rsidRPr="00187669">
        <w:t>.on</w:t>
      </w:r>
      <w:proofErr w:type="gramEnd"/>
      <w:r w:rsidRPr="00187669">
        <w:t xml:space="preserve">-line. </w:t>
      </w:r>
    </w:p>
    <w:p w14:paraId="2CD7DD56" w14:textId="77777777" w:rsidR="00187669" w:rsidRPr="00187669" w:rsidRDefault="00187669" w:rsidP="00187669">
      <w:pPr>
        <w:pStyle w:val="SIMCommand"/>
      </w:pPr>
      <w:r w:rsidRPr="00187669">
        <w:t>[MEX] B0&gt;&gt;t</w:t>
      </w:r>
    </w:p>
    <w:p w14:paraId="70530002" w14:textId="77777777" w:rsidR="00187669" w:rsidRPr="00187669" w:rsidRDefault="00187669" w:rsidP="00EB6BCE">
      <w:pPr>
        <w:pStyle w:val="SIMCommand"/>
        <w:ind w:left="0"/>
      </w:pPr>
    </w:p>
    <w:p w14:paraId="3B344FC7" w14:textId="77777777" w:rsidR="00187669" w:rsidRPr="00187669" w:rsidRDefault="00187669" w:rsidP="00187669">
      <w:pPr>
        <w:pStyle w:val="SIMCommand"/>
      </w:pPr>
      <w:r w:rsidRPr="00187669">
        <w:t>[MEX] [Term: CTL-J + "?" for help]</w:t>
      </w:r>
    </w:p>
    <w:p w14:paraId="60E5534B" w14:textId="77777777" w:rsidR="00187669" w:rsidRPr="00187669" w:rsidRDefault="00187669" w:rsidP="00EB6BCE">
      <w:pPr>
        <w:pStyle w:val="SIMCommand"/>
        <w:ind w:left="0"/>
      </w:pPr>
    </w:p>
    <w:p w14:paraId="58B94175" w14:textId="77777777" w:rsidR="00187669" w:rsidRPr="00187669" w:rsidRDefault="00187669" w:rsidP="00187669">
      <w:pPr>
        <w:pStyle w:val="SIMCommand"/>
      </w:pPr>
      <w:r w:rsidRPr="00187669">
        <w:t>HOW MANY NULLS (0-9) DO YOU NEED? 0</w:t>
      </w:r>
    </w:p>
    <w:p w14:paraId="5610FDD8" w14:textId="77777777" w:rsidR="00187669" w:rsidRPr="00187669" w:rsidRDefault="00187669" w:rsidP="00EB6BCE">
      <w:pPr>
        <w:pStyle w:val="SIMCommand"/>
        <w:ind w:left="0"/>
      </w:pPr>
    </w:p>
    <w:p w14:paraId="64E7273A" w14:textId="77777777" w:rsidR="00187669" w:rsidRPr="00187669" w:rsidRDefault="00187669" w:rsidP="00187669">
      <w:pPr>
        <w:pStyle w:val="SIMCommand"/>
      </w:pPr>
      <w:r w:rsidRPr="00187669">
        <w:t>Welcome to the virtualaltair.com Remote CP/M System!</w:t>
      </w:r>
    </w:p>
    <w:p w14:paraId="12D8BB28" w14:textId="77777777" w:rsidR="00187669" w:rsidRDefault="00187669" w:rsidP="00733F7F">
      <w:pPr>
        <w:pStyle w:val="PlainText"/>
      </w:pPr>
    </w:p>
    <w:p w14:paraId="1F90B444" w14:textId="77777777" w:rsidR="00537364" w:rsidRDefault="00537364" w:rsidP="00733F7F">
      <w:pPr>
        <w:pStyle w:val="PlainText"/>
      </w:pPr>
      <w:r>
        <w:t>The disk images used in the above example</w:t>
      </w:r>
      <w:r w:rsidR="00187669">
        <w:t>s</w:t>
      </w:r>
      <w:r>
        <w:t xml:space="preserve"> may be downloaded from</w:t>
      </w:r>
      <w:r w:rsidR="00D955FC">
        <w:t xml:space="preserve"> </w:t>
      </w:r>
      <w:hyperlink r:id="rId61" w:history="1">
        <w:r w:rsidR="00D955FC" w:rsidRPr="00542623">
          <w:rPr>
            <w:rStyle w:val="Hyperlink"/>
          </w:rPr>
          <w:t>https://github.com/deltecent/pmmi-cpm22</w:t>
        </w:r>
      </w:hyperlink>
      <w:r w:rsidR="00D955FC">
        <w:t>.</w:t>
      </w:r>
    </w:p>
    <w:p w14:paraId="0D605A2A" w14:textId="77777777" w:rsidR="002507BC" w:rsidRDefault="002507BC" w:rsidP="002507BC">
      <w:pPr>
        <w:pStyle w:val="Heading3"/>
      </w:pPr>
      <w:bookmarkStart w:id="257" w:name="_Toc140521761"/>
      <w:r>
        <w:t>PMMI</w:t>
      </w:r>
      <w:r w:rsidRPr="001E26AA">
        <w:t xml:space="preserve"> </w:t>
      </w:r>
      <w:r>
        <w:t>and SIMH Timing</w:t>
      </w:r>
      <w:bookmarkEnd w:id="257"/>
    </w:p>
    <w:p w14:paraId="446FBF58" w14:textId="77777777" w:rsidR="002507BC" w:rsidRDefault="002507BC" w:rsidP="00733F7F">
      <w:pPr>
        <w:pStyle w:val="PlainText"/>
      </w:pPr>
      <w:r>
        <w:t>The PMMI device and</w:t>
      </w:r>
      <w:r w:rsidR="007B0C62">
        <w:t xml:space="preserve"> </w:t>
      </w:r>
      <w:r>
        <w:t xml:space="preserve">communications software for CP/M depend on predicable timing to function properly. This is accomplished by setting CPU’s “CLOCK” register and using the M2SIO0 device for console input and </w:t>
      </w:r>
      <w:r>
        <w:lastRenderedPageBreak/>
        <w:t>output. If using the SIO device for console input and output, use “SET SIO NOSLEEP” to disable sleeps during keyboard checks</w:t>
      </w:r>
      <w:r w:rsidR="007B0C62">
        <w:t xml:space="preserve"> as this interferes with SIMH’s timing.</w:t>
      </w:r>
    </w:p>
    <w:p w14:paraId="0E0C74C1" w14:textId="77777777" w:rsidR="00D139FB" w:rsidRDefault="00D139FB" w:rsidP="00D91D23">
      <w:pPr>
        <w:pStyle w:val="Heading1"/>
        <w:numPr>
          <w:ilvl w:val="0"/>
          <w:numId w:val="0"/>
        </w:numPr>
      </w:pPr>
    </w:p>
    <w:p w14:paraId="0EE7C52A" w14:textId="77777777" w:rsidR="00D139FB" w:rsidRPr="00EB6BCE" w:rsidRDefault="00D139FB" w:rsidP="00D139FB">
      <w:pPr>
        <w:pStyle w:val="Heading1"/>
      </w:pPr>
      <w:r>
        <w:br w:type="page"/>
      </w:r>
      <w:bookmarkStart w:id="258" w:name="_Toc140521762"/>
      <w:r>
        <w:lastRenderedPageBreak/>
        <w:t>Hayes Micromodem 100</w:t>
      </w:r>
      <w:bookmarkEnd w:id="258"/>
    </w:p>
    <w:p w14:paraId="6C83A6CF" w14:textId="77777777" w:rsidR="00D139FB" w:rsidRDefault="00D139FB" w:rsidP="00D139FB">
      <w:pPr>
        <w:pStyle w:val="PlainText"/>
      </w:pPr>
      <w:r>
        <w:t xml:space="preserve">Hayes </w:t>
      </w:r>
      <w:r w:rsidR="007013EC">
        <w:t xml:space="preserve">Micromodem 100 </w:t>
      </w:r>
      <w:r w:rsidRPr="001E26AA">
        <w:t xml:space="preserve">support was added by </w:t>
      </w:r>
      <w:r>
        <w:t>Patrick A. Linstruth</w:t>
      </w:r>
      <w:r w:rsidRPr="001E26AA">
        <w:t xml:space="preserve">, </w:t>
      </w:r>
      <w:hyperlink r:id="rId62" w:history="1">
        <w:r w:rsidRPr="00EB6BCE">
          <w:rPr>
            <w:rStyle w:val="Hyperlink"/>
          </w:rPr>
          <w:t>patrick@deltecent.com</w:t>
        </w:r>
      </w:hyperlink>
      <w:r w:rsidRPr="001E26AA">
        <w:t>.</w:t>
      </w:r>
    </w:p>
    <w:p w14:paraId="11A34924" w14:textId="77777777" w:rsidR="00D139FB" w:rsidRPr="001E26AA" w:rsidRDefault="00D139FB" w:rsidP="00D139FB">
      <w:pPr>
        <w:pStyle w:val="Heading2"/>
      </w:pPr>
      <w:bookmarkStart w:id="259" w:name="_Toc140521763"/>
      <w:r w:rsidRPr="001E26AA">
        <w:t>Overview</w:t>
      </w:r>
      <w:bookmarkEnd w:id="259"/>
    </w:p>
    <w:p w14:paraId="403999F5" w14:textId="77777777" w:rsidR="00D139FB" w:rsidRDefault="00D139FB" w:rsidP="00D139FB">
      <w:pPr>
        <w:pStyle w:val="PlainText"/>
        <w:rPr>
          <w:color w:val="000000"/>
        </w:rPr>
      </w:pPr>
      <w:r>
        <w:rPr>
          <w:color w:val="000000"/>
        </w:rPr>
        <w:t xml:space="preserve">Hayes made two S-100 MODEM adapters, the 80-103A and Micromodem 100. </w:t>
      </w:r>
      <w:proofErr w:type="gramStart"/>
      <w:r>
        <w:rPr>
          <w:color w:val="000000"/>
        </w:rPr>
        <w:t>With the exception of</w:t>
      </w:r>
      <w:proofErr w:type="gramEnd"/>
      <w:r>
        <w:rPr>
          <w:color w:val="000000"/>
        </w:rPr>
        <w:t xml:space="preserve"> a 50ms </w:t>
      </w:r>
      <w:r w:rsidR="008004F4">
        <w:rPr>
          <w:color w:val="000000"/>
        </w:rPr>
        <w:t xml:space="preserve">hardware </w:t>
      </w:r>
      <w:r>
        <w:rPr>
          <w:color w:val="000000"/>
        </w:rPr>
        <w:t>timer available on the Micromodem 100, both modems are software compatible.</w:t>
      </w:r>
    </w:p>
    <w:p w14:paraId="7CD42876" w14:textId="77777777" w:rsidR="00D139FB" w:rsidRDefault="00D139FB" w:rsidP="00D139FB">
      <w:pPr>
        <w:pStyle w:val="PlainText"/>
        <w:rPr>
          <w:color w:val="000000"/>
        </w:rPr>
      </w:pPr>
      <w:r>
        <w:rPr>
          <w:color w:val="000000"/>
        </w:rPr>
        <w:t xml:space="preserve">This device simulates the Micromodem 100 data communications portion but does not simulate the MODEM </w:t>
      </w:r>
      <w:r w:rsidR="008004F4">
        <w:rPr>
          <w:color w:val="000000"/>
        </w:rPr>
        <w:t xml:space="preserve">(MOdulator / DEModulator) </w:t>
      </w:r>
      <w:r>
        <w:rPr>
          <w:color w:val="000000"/>
        </w:rPr>
        <w:t>functionality. MODEM functionality must be simulated by attaching a host serial port or modem to the HAYES device using the “Attach” command.</w:t>
      </w:r>
    </w:p>
    <w:p w14:paraId="72213C9D" w14:textId="77777777" w:rsidR="007013EC" w:rsidRDefault="007013EC" w:rsidP="00D139FB">
      <w:pPr>
        <w:pStyle w:val="PlainText"/>
        <w:rPr>
          <w:color w:val="000000"/>
        </w:rPr>
      </w:pPr>
      <w:r>
        <w:rPr>
          <w:color w:val="000000"/>
        </w:rPr>
        <w:t>The Micromodem 100 does not support DTR, RTS, DSR, or CTS modem signals. To accommodate using the HAYES device with serial ports and sockets, the device will always raise RTS and will raise DTR when RI goes high or when the modem goes “off hook” in originate mode. The device will lower DTR when the modem goes “on hook” or DCD goes low.</w:t>
      </w:r>
    </w:p>
    <w:p w14:paraId="001F35B8" w14:textId="77777777" w:rsidR="00D139FB" w:rsidRPr="001E26AA" w:rsidRDefault="00D139FB" w:rsidP="00D139FB">
      <w:pPr>
        <w:pStyle w:val="Heading3"/>
      </w:pPr>
      <w:bookmarkStart w:id="260" w:name="_Toc140521764"/>
      <w:r>
        <w:t>HAYES</w:t>
      </w:r>
      <w:r w:rsidRPr="001E26AA">
        <w:t xml:space="preserve"> </w:t>
      </w:r>
      <w:r>
        <w:t xml:space="preserve">Device </w:t>
      </w:r>
      <w:r w:rsidRPr="001E26AA">
        <w:t>Parameters</w:t>
      </w:r>
      <w:bookmarkEnd w:id="260"/>
    </w:p>
    <w:p w14:paraId="485C8FDC" w14:textId="77777777" w:rsidR="00D139FB" w:rsidRPr="001E26AA" w:rsidRDefault="00D139FB" w:rsidP="00D139FB">
      <w:pPr>
        <w:pStyle w:val="PlainText"/>
      </w:pPr>
      <w:r w:rsidRPr="001E26AA">
        <w:t xml:space="preserve">The </w:t>
      </w:r>
      <w:r>
        <w:t>HAYES device</w:t>
      </w:r>
      <w:r w:rsidRPr="001E26AA">
        <w:t xml:space="preserve"> supports several parameters which can be configured </w:t>
      </w:r>
      <w:r w:rsidR="00D955FC">
        <w:t>in</w:t>
      </w:r>
      <w:r w:rsidRPr="001E26AA">
        <w:t xml:space="preserve"> the simulator:</w:t>
      </w:r>
    </w:p>
    <w:p w14:paraId="2207D7B9" w14:textId="77777777" w:rsidR="00D139FB" w:rsidRPr="001E26AA" w:rsidRDefault="00D139FB" w:rsidP="00D139FB">
      <w:pPr>
        <w:pStyle w:val="PlainText"/>
        <w:numPr>
          <w:ilvl w:val="0"/>
          <w:numId w:val="22"/>
        </w:numPr>
      </w:pPr>
      <w:r w:rsidRPr="001E26AA">
        <w:t xml:space="preserve">DEBUG – </w:t>
      </w:r>
      <w:r w:rsidR="008709E7">
        <w:t>E</w:t>
      </w:r>
      <w:r w:rsidRPr="001E26AA">
        <w:t>nable debug tracing, useful for debugging software. One or more debug levels may be selected at any given time. Several debug tracing levels are provided:</w:t>
      </w:r>
    </w:p>
    <w:p w14:paraId="21EB8C2E" w14:textId="77777777" w:rsidR="00D139FB" w:rsidRPr="001E26AA" w:rsidRDefault="00D139FB" w:rsidP="00D139FB">
      <w:pPr>
        <w:pStyle w:val="PlainText"/>
        <w:numPr>
          <w:ilvl w:val="1"/>
          <w:numId w:val="22"/>
        </w:numPr>
      </w:pPr>
      <w:r w:rsidRPr="001E26AA">
        <w:t>ERROR – Error messages</w:t>
      </w:r>
    </w:p>
    <w:p w14:paraId="646D8E7C" w14:textId="77777777" w:rsidR="00D139FB" w:rsidRPr="001E26AA" w:rsidRDefault="00D139FB" w:rsidP="00D139FB">
      <w:pPr>
        <w:pStyle w:val="PlainText"/>
        <w:numPr>
          <w:ilvl w:val="1"/>
          <w:numId w:val="22"/>
        </w:numPr>
      </w:pPr>
      <w:r>
        <w:t>STATUS</w:t>
      </w:r>
      <w:r w:rsidRPr="001E26AA">
        <w:t xml:space="preserve"> – </w:t>
      </w:r>
      <w:r>
        <w:t>Status change messages</w:t>
      </w:r>
    </w:p>
    <w:p w14:paraId="5A0019B7" w14:textId="77777777" w:rsidR="00D139FB" w:rsidRDefault="00D139FB" w:rsidP="00D139FB">
      <w:pPr>
        <w:pStyle w:val="PlainText"/>
        <w:numPr>
          <w:ilvl w:val="1"/>
          <w:numId w:val="22"/>
        </w:numPr>
      </w:pPr>
      <w:r w:rsidRPr="001E26AA">
        <w:t>VERBOSE – Extra verbosity for debugging</w:t>
      </w:r>
    </w:p>
    <w:p w14:paraId="50E7662F" w14:textId="77777777" w:rsidR="00DF716C" w:rsidRPr="001E26AA" w:rsidRDefault="00DF716C" w:rsidP="00D139FB">
      <w:pPr>
        <w:pStyle w:val="PlainText"/>
        <w:numPr>
          <w:ilvl w:val="1"/>
          <w:numId w:val="22"/>
        </w:numPr>
      </w:pPr>
      <w:r>
        <w:t>DEBUG – Debug messages</w:t>
      </w:r>
    </w:p>
    <w:p w14:paraId="5847F7B5" w14:textId="77777777" w:rsidR="00D139FB" w:rsidRDefault="00D139FB" w:rsidP="00D139FB">
      <w:pPr>
        <w:pStyle w:val="PlainText"/>
        <w:numPr>
          <w:ilvl w:val="0"/>
          <w:numId w:val="22"/>
        </w:numPr>
      </w:pPr>
      <w:r w:rsidRPr="001E26AA">
        <w:t xml:space="preserve">NODEBUG – </w:t>
      </w:r>
      <w:r w:rsidR="008709E7">
        <w:t>T</w:t>
      </w:r>
      <w:r w:rsidRPr="001E26AA">
        <w:t>urn off one or more debug message levels.</w:t>
      </w:r>
    </w:p>
    <w:p w14:paraId="5BF6C467" w14:textId="77777777" w:rsidR="00D139FB" w:rsidRDefault="00D139FB" w:rsidP="00D139FB">
      <w:pPr>
        <w:pStyle w:val="PlainText"/>
        <w:numPr>
          <w:ilvl w:val="0"/>
          <w:numId w:val="22"/>
        </w:numPr>
      </w:pPr>
      <w:r>
        <w:t>IOBASE – Change the I/O port address of the HAYES (default = 80H)</w:t>
      </w:r>
      <w:r w:rsidR="008709E7">
        <w:t>.</w:t>
      </w:r>
    </w:p>
    <w:p w14:paraId="24D9819B" w14:textId="77777777" w:rsidR="00D139FB" w:rsidRDefault="004502AE" w:rsidP="00D139FB">
      <w:pPr>
        <w:pStyle w:val="Heading3"/>
      </w:pPr>
      <w:bookmarkStart w:id="261" w:name="_Toc140521765"/>
      <w:r>
        <w:t>HAYES</w:t>
      </w:r>
      <w:r w:rsidR="00D139FB" w:rsidRPr="001E26AA">
        <w:t xml:space="preserve"> </w:t>
      </w:r>
      <w:r w:rsidR="00D139FB">
        <w:t>Example Usage</w:t>
      </w:r>
      <w:bookmarkEnd w:id="261"/>
    </w:p>
    <w:p w14:paraId="474DD726" w14:textId="77777777" w:rsidR="00D139FB" w:rsidRDefault="00D139FB" w:rsidP="00D139FB">
      <w:pPr>
        <w:pStyle w:val="PlainText"/>
      </w:pPr>
      <w:r>
        <w:t>The</w:t>
      </w:r>
      <w:r w:rsidR="004502AE">
        <w:t xml:space="preserve"> Hayes</w:t>
      </w:r>
      <w:r>
        <w:t xml:space="preserve"> Micromodem 100 </w:t>
      </w:r>
      <w:r w:rsidR="007013EC">
        <w:t>is</w:t>
      </w:r>
      <w:r>
        <w:t xml:space="preserve"> supported by various communications software for CP/M. This example will use </w:t>
      </w:r>
      <w:r w:rsidR="004502AE">
        <w:t>the MM100 utility that was provided by Hayes.</w:t>
      </w:r>
      <w:r>
        <w:t xml:space="preserve"> </w:t>
      </w:r>
      <w:r w:rsidR="004502AE">
        <w:t xml:space="preserve">The software used in this example </w:t>
      </w:r>
      <w:r>
        <w:t>can be downloaded from Git</w:t>
      </w:r>
      <w:r w:rsidR="007013EC">
        <w:t>H</w:t>
      </w:r>
      <w:r>
        <w:t>ub using the link below.</w:t>
      </w:r>
    </w:p>
    <w:p w14:paraId="10439D5B" w14:textId="77777777" w:rsidR="00D139FB" w:rsidRDefault="00D139FB" w:rsidP="00D139FB">
      <w:pPr>
        <w:pStyle w:val="PlainText"/>
      </w:pPr>
      <w:r>
        <w:t>Using a breakout box, connect the following pins on your host’s serial port:</w:t>
      </w:r>
    </w:p>
    <w:p w14:paraId="0CF869A7" w14:textId="77777777" w:rsidR="00D139FB" w:rsidRDefault="00D139FB" w:rsidP="00D139FB">
      <w:pPr>
        <w:pStyle w:val="PlainText"/>
      </w:pPr>
      <w:r>
        <w:t>RxD</w:t>
      </w:r>
      <w:r>
        <w:tab/>
        <w:t>&lt;-&gt;</w:t>
      </w:r>
      <w:r>
        <w:tab/>
        <w:t>TxD</w:t>
      </w:r>
    </w:p>
    <w:p w14:paraId="30F9EAFC" w14:textId="77777777" w:rsidR="00D139FB" w:rsidRDefault="00D139FB" w:rsidP="00D139FB">
      <w:pPr>
        <w:pStyle w:val="PlainText"/>
      </w:pPr>
      <w:r>
        <w:t>DTR</w:t>
      </w:r>
      <w:r>
        <w:tab/>
        <w:t>&lt;-&gt;</w:t>
      </w:r>
      <w:r>
        <w:tab/>
      </w:r>
      <w:r w:rsidR="00213FC7">
        <w:t>DCD</w:t>
      </w:r>
    </w:p>
    <w:p w14:paraId="7EB88BAD" w14:textId="77777777" w:rsidR="004502AE" w:rsidRDefault="004502AE" w:rsidP="00D139FB">
      <w:pPr>
        <w:pStyle w:val="PlainText"/>
      </w:pPr>
      <w:r>
        <w:t>RTS</w:t>
      </w:r>
      <w:r>
        <w:tab/>
        <w:t>&lt;-&gt;</w:t>
      </w:r>
      <w:r>
        <w:tab/>
        <w:t>RI</w:t>
      </w:r>
    </w:p>
    <w:p w14:paraId="08D36CA7" w14:textId="77777777" w:rsidR="00D139FB" w:rsidRDefault="00D139FB" w:rsidP="00D139FB">
      <w:pPr>
        <w:pStyle w:val="PlainText"/>
      </w:pPr>
      <w:r>
        <w:t xml:space="preserve">The following example will use </w:t>
      </w:r>
      <w:r w:rsidR="004502AE">
        <w:t>MM100</w:t>
      </w:r>
      <w:r>
        <w:t xml:space="preserve"> under CP/M </w:t>
      </w:r>
      <w:r w:rsidR="004502AE">
        <w:t xml:space="preserve">2.2 </w:t>
      </w:r>
      <w:r>
        <w:t>to simulate dialing a phone number and communicating with a remote system by looping back transmitted data to the receiver</w:t>
      </w:r>
      <w:r w:rsidR="00DF716C">
        <w:t>. RTS will be used to drive RI and DTR will drive DCD</w:t>
      </w:r>
      <w:r>
        <w:t>:</w:t>
      </w:r>
    </w:p>
    <w:p w14:paraId="31FBFF70" w14:textId="77777777" w:rsidR="00D139FB" w:rsidRDefault="00D139FB" w:rsidP="00D139FB">
      <w:pPr>
        <w:pStyle w:val="SIMCommand"/>
      </w:pPr>
      <w:r w:rsidRPr="001E26AA">
        <w:t xml:space="preserve">sim&gt; </w:t>
      </w:r>
      <w:r>
        <w:rPr>
          <w:b/>
        </w:rPr>
        <w:t>dep CLOCK</w:t>
      </w:r>
      <w:r w:rsidRPr="001E26AA">
        <w:rPr>
          <w:b/>
        </w:rPr>
        <w:t xml:space="preserve"> </w:t>
      </w:r>
      <w:r>
        <w:rPr>
          <w:b/>
        </w:rPr>
        <w:t>2000</w:t>
      </w:r>
      <w:r>
        <w:rPr>
          <w:b/>
        </w:rPr>
        <w:tab/>
      </w:r>
      <w:r>
        <w:rPr>
          <w:b/>
        </w:rPr>
        <w:tab/>
      </w:r>
      <w:r>
        <w:rPr>
          <w:b/>
        </w:rPr>
        <w:tab/>
      </w:r>
      <w:r>
        <w:rPr>
          <w:b/>
        </w:rPr>
        <w:tab/>
      </w:r>
      <w:r>
        <w:rPr>
          <w:b/>
        </w:rPr>
        <w:tab/>
      </w:r>
      <w:r>
        <w:t xml:space="preserve">; simulate 2MHz clock </w:t>
      </w:r>
      <w:proofErr w:type="gramStart"/>
      <w:r>
        <w:t>speed</w:t>
      </w:r>
      <w:proofErr w:type="gramEnd"/>
    </w:p>
    <w:p w14:paraId="2B832B14" w14:textId="77777777" w:rsidR="00D139FB" w:rsidRPr="00EB6BCE" w:rsidRDefault="00D139FB" w:rsidP="00D139FB">
      <w:pPr>
        <w:pStyle w:val="SIMCommand"/>
      </w:pPr>
      <w:r>
        <w:t xml:space="preserve">sim&gt; </w:t>
      </w:r>
      <w:r w:rsidRPr="00EB6BCE">
        <w:rPr>
          <w:b/>
          <w:bCs/>
        </w:rPr>
        <w:t>set SIO nosleep</w:t>
      </w:r>
      <w:r>
        <w:tab/>
      </w:r>
      <w:r>
        <w:tab/>
      </w:r>
      <w:r>
        <w:tab/>
      </w:r>
      <w:r>
        <w:tab/>
      </w:r>
      <w:r>
        <w:tab/>
        <w:t xml:space="preserve">; disable console </w:t>
      </w:r>
      <w:proofErr w:type="gramStart"/>
      <w:r>
        <w:t>sleeps</w:t>
      </w:r>
      <w:proofErr w:type="gramEnd"/>
    </w:p>
    <w:p w14:paraId="62186B5D" w14:textId="77777777" w:rsidR="00D139FB" w:rsidRDefault="00D139FB" w:rsidP="00D139FB">
      <w:pPr>
        <w:pStyle w:val="SIMCommand"/>
      </w:pPr>
      <w:r>
        <w:t xml:space="preserve">sim&gt; </w:t>
      </w:r>
      <w:r w:rsidRPr="00EB6BCE">
        <w:rPr>
          <w:b/>
          <w:bCs/>
        </w:rPr>
        <w:t xml:space="preserve">set </w:t>
      </w:r>
      <w:r w:rsidR="00213FC7">
        <w:rPr>
          <w:b/>
          <w:bCs/>
        </w:rPr>
        <w:t>HAYES</w:t>
      </w:r>
      <w:r w:rsidRPr="00EB6BCE">
        <w:rPr>
          <w:b/>
          <w:bCs/>
        </w:rPr>
        <w:t xml:space="preserve"> ena</w:t>
      </w:r>
      <w:r>
        <w:tab/>
      </w:r>
      <w:r>
        <w:tab/>
      </w:r>
      <w:r>
        <w:tab/>
      </w:r>
      <w:r>
        <w:tab/>
      </w:r>
      <w:r>
        <w:tab/>
        <w:t xml:space="preserve">; enable </w:t>
      </w:r>
      <w:r w:rsidR="00213FC7">
        <w:t>HAYES</w:t>
      </w:r>
      <w:r>
        <w:t xml:space="preserve"> </w:t>
      </w:r>
      <w:proofErr w:type="gramStart"/>
      <w:r>
        <w:t>device</w:t>
      </w:r>
      <w:proofErr w:type="gramEnd"/>
    </w:p>
    <w:p w14:paraId="5DDBCB77" w14:textId="77777777" w:rsidR="00D139FB" w:rsidRPr="00EB6BCE" w:rsidRDefault="00D139FB" w:rsidP="00D139FB">
      <w:pPr>
        <w:pStyle w:val="SIMCommand"/>
      </w:pPr>
      <w:r>
        <w:t xml:space="preserve">sim&gt; </w:t>
      </w:r>
      <w:r>
        <w:rPr>
          <w:b/>
          <w:bCs/>
        </w:rPr>
        <w:t xml:space="preserve">attach </w:t>
      </w:r>
      <w:r w:rsidR="00213FC7">
        <w:rPr>
          <w:b/>
          <w:bCs/>
        </w:rPr>
        <w:t>HAYES</w:t>
      </w:r>
      <w:r>
        <w:rPr>
          <w:b/>
          <w:bCs/>
        </w:rPr>
        <w:t xml:space="preserve"> connect=/dev/ttyUSB0</w:t>
      </w:r>
      <w:r>
        <w:tab/>
      </w:r>
      <w:r>
        <w:tab/>
        <w:t>; Attach host serial port</w:t>
      </w:r>
    </w:p>
    <w:p w14:paraId="541977A9" w14:textId="77777777" w:rsidR="00D139FB" w:rsidRDefault="00D139FB" w:rsidP="00D139FB">
      <w:pPr>
        <w:pStyle w:val="SIMCommand"/>
      </w:pPr>
      <w:r w:rsidRPr="001E26AA">
        <w:t xml:space="preserve">sim&gt; </w:t>
      </w:r>
      <w:r w:rsidRPr="00EB6BCE">
        <w:rPr>
          <w:b/>
        </w:rPr>
        <w:t xml:space="preserve">attach dsk0 </w:t>
      </w:r>
      <w:r w:rsidR="00213FC7">
        <w:rPr>
          <w:rFonts w:ascii="Menlo" w:hAnsi="Menlo" w:cs="Menlo"/>
          <w:b/>
          <w:color w:val="FFFFFF"/>
          <w:szCs w:val="24"/>
          <w:lang w:eastAsia="en-US"/>
        </w:rPr>
        <w:t>CPM</w:t>
      </w:r>
      <w:r>
        <w:rPr>
          <w:rFonts w:ascii="Menlo" w:hAnsi="Menlo" w:cs="Menlo"/>
          <w:b/>
          <w:color w:val="FFFFFF"/>
          <w:szCs w:val="24"/>
          <w:lang w:eastAsia="en-US"/>
        </w:rPr>
        <w:t>5</w:t>
      </w:r>
      <w:r w:rsidRPr="00EB6BCE">
        <w:rPr>
          <w:rFonts w:ascii="Menlo" w:hAnsi="Menlo" w:cs="Menlo"/>
          <w:b/>
          <w:color w:val="FFFFFF"/>
          <w:szCs w:val="24"/>
          <w:lang w:eastAsia="en-US"/>
        </w:rPr>
        <w:t>6</w:t>
      </w:r>
      <w:r w:rsidR="00213FC7">
        <w:rPr>
          <w:rFonts w:ascii="Menlo" w:hAnsi="Menlo" w:cs="Menlo"/>
          <w:b/>
          <w:color w:val="FFFFFF"/>
          <w:szCs w:val="24"/>
          <w:lang w:eastAsia="en-US"/>
        </w:rPr>
        <w:t>K</w:t>
      </w:r>
      <w:r w:rsidRPr="00EB6BCE">
        <w:rPr>
          <w:rFonts w:ascii="Menlo" w:hAnsi="Menlo" w:cs="Menlo"/>
          <w:b/>
          <w:color w:val="FFFFFF"/>
          <w:szCs w:val="24"/>
          <w:lang w:eastAsia="en-US"/>
        </w:rPr>
        <w:t>.</w:t>
      </w:r>
      <w:r w:rsidR="00213FC7">
        <w:rPr>
          <w:rFonts w:ascii="Menlo" w:hAnsi="Menlo" w:cs="Menlo"/>
          <w:b/>
          <w:color w:val="FFFFFF"/>
          <w:szCs w:val="24"/>
          <w:lang w:eastAsia="en-US"/>
        </w:rPr>
        <w:t>DSK</w:t>
      </w:r>
      <w:r>
        <w:rPr>
          <w:rFonts w:ascii="Menlo" w:hAnsi="Menlo" w:cs="Menlo"/>
          <w:color w:val="FFFFFF"/>
          <w:szCs w:val="24"/>
          <w:lang w:eastAsia="en-US"/>
        </w:rPr>
        <w:tab/>
      </w:r>
      <w:r>
        <w:tab/>
      </w:r>
      <w:r>
        <w:tab/>
        <w:t>;</w:t>
      </w:r>
      <w:r w:rsidRPr="001E26AA">
        <w:t xml:space="preserve"> attach CP/M</w:t>
      </w:r>
      <w:r>
        <w:t xml:space="preserve"> boot </w:t>
      </w:r>
      <w:proofErr w:type="gramStart"/>
      <w:r>
        <w:t>disk</w:t>
      </w:r>
      <w:proofErr w:type="gramEnd"/>
    </w:p>
    <w:p w14:paraId="701069A8" w14:textId="77777777" w:rsidR="00D139FB" w:rsidRDefault="00D139FB" w:rsidP="00D139FB">
      <w:pPr>
        <w:pStyle w:val="SIMCommand"/>
      </w:pPr>
      <w:r>
        <w:lastRenderedPageBreak/>
        <w:t xml:space="preserve">sim&gt; </w:t>
      </w:r>
      <w:r w:rsidRPr="00EB6BCE">
        <w:rPr>
          <w:b/>
          <w:bCs/>
        </w:rPr>
        <w:t xml:space="preserve">attach dsk1 </w:t>
      </w:r>
      <w:r w:rsidR="00213FC7">
        <w:rPr>
          <w:b/>
          <w:bCs/>
        </w:rPr>
        <w:t>MM100</w:t>
      </w:r>
      <w:r w:rsidRPr="00EB6BCE">
        <w:rPr>
          <w:b/>
          <w:bCs/>
        </w:rPr>
        <w:t>.DSK</w:t>
      </w:r>
      <w:r>
        <w:tab/>
      </w:r>
      <w:r>
        <w:tab/>
      </w:r>
      <w:r>
        <w:tab/>
      </w:r>
      <w:r w:rsidR="00DF716C">
        <w:tab/>
      </w:r>
      <w:r>
        <w:t xml:space="preserve">; attach </w:t>
      </w:r>
      <w:r w:rsidR="00DF716C">
        <w:t>MM100</w:t>
      </w:r>
      <w:r>
        <w:t xml:space="preserve"> </w:t>
      </w:r>
      <w:proofErr w:type="gramStart"/>
      <w:r>
        <w:t>disk</w:t>
      </w:r>
      <w:proofErr w:type="gramEnd"/>
    </w:p>
    <w:p w14:paraId="40B23503" w14:textId="77777777" w:rsidR="00D139FB" w:rsidRPr="00EB6BCE" w:rsidRDefault="00D139FB" w:rsidP="00D139FB">
      <w:pPr>
        <w:pStyle w:val="SIMCommand"/>
      </w:pPr>
      <w:r>
        <w:t xml:space="preserve">sim&gt; </w:t>
      </w:r>
      <w:r w:rsidRPr="00EB6BCE">
        <w:rPr>
          <w:b/>
          <w:bCs/>
        </w:rPr>
        <w:t xml:space="preserve">load </w:t>
      </w:r>
      <w:r w:rsidR="00213FC7">
        <w:rPr>
          <w:b/>
          <w:bCs/>
        </w:rPr>
        <w:t>DBL.BIN</w:t>
      </w:r>
      <w:r w:rsidRPr="00EB6BCE">
        <w:rPr>
          <w:b/>
          <w:bCs/>
        </w:rPr>
        <w:t xml:space="preserve"> ff00</w:t>
      </w:r>
      <w:r>
        <w:tab/>
      </w:r>
      <w:r>
        <w:tab/>
      </w:r>
      <w:r>
        <w:tab/>
      </w:r>
      <w:r>
        <w:tab/>
        <w:t>; load Disk Boot Loader</w:t>
      </w:r>
    </w:p>
    <w:p w14:paraId="0FA88BFC" w14:textId="77777777" w:rsidR="00D139FB" w:rsidRDefault="00D139FB" w:rsidP="00D139FB">
      <w:pPr>
        <w:pStyle w:val="SIMCommand"/>
      </w:pPr>
      <w:r w:rsidRPr="001E26AA">
        <w:t xml:space="preserve">sim&gt; </w:t>
      </w:r>
      <w:r>
        <w:rPr>
          <w:b/>
        </w:rPr>
        <w:t>go ff00</w:t>
      </w:r>
      <w:r>
        <w:tab/>
      </w:r>
      <w:r>
        <w:tab/>
      </w:r>
      <w:r>
        <w:tab/>
      </w:r>
      <w:r>
        <w:tab/>
      </w:r>
      <w:r>
        <w:tab/>
      </w:r>
      <w:r>
        <w:tab/>
        <w:t xml:space="preserve">; boot the </w:t>
      </w:r>
      <w:proofErr w:type="gramStart"/>
      <w:r>
        <w:t>disk</w:t>
      </w:r>
      <w:proofErr w:type="gramEnd"/>
    </w:p>
    <w:p w14:paraId="500EF87F" w14:textId="77777777" w:rsidR="00D139FB" w:rsidRDefault="00D139FB" w:rsidP="00D139FB">
      <w:pPr>
        <w:pStyle w:val="SIMCommand"/>
      </w:pPr>
    </w:p>
    <w:p w14:paraId="695FF195" w14:textId="77777777" w:rsidR="00D139FB" w:rsidRPr="00537364" w:rsidRDefault="00D139FB" w:rsidP="00D139FB">
      <w:pPr>
        <w:pStyle w:val="SIMCommand"/>
      </w:pPr>
      <w:r w:rsidRPr="00537364">
        <w:t>56K CP/M</w:t>
      </w:r>
    </w:p>
    <w:p w14:paraId="20C3CBFB" w14:textId="77777777" w:rsidR="00D139FB" w:rsidRPr="00537364" w:rsidRDefault="00D139FB" w:rsidP="00D139FB">
      <w:pPr>
        <w:pStyle w:val="SIMCommand"/>
      </w:pPr>
      <w:r w:rsidRPr="00537364">
        <w:t>Version 2.2mits (07/28/80)</w:t>
      </w:r>
    </w:p>
    <w:p w14:paraId="12751069" w14:textId="77777777" w:rsidR="00D139FB" w:rsidRPr="00537364" w:rsidRDefault="00D139FB" w:rsidP="00D139FB">
      <w:pPr>
        <w:pStyle w:val="SIMCommand"/>
      </w:pPr>
      <w:r w:rsidRPr="00537364">
        <w:t>Copyright 1980 by Burcon Inc.</w:t>
      </w:r>
    </w:p>
    <w:p w14:paraId="300356C6" w14:textId="77777777" w:rsidR="00D139FB" w:rsidRPr="00537364" w:rsidRDefault="00D139FB" w:rsidP="00D139FB">
      <w:pPr>
        <w:pStyle w:val="SIMCommand"/>
      </w:pPr>
    </w:p>
    <w:p w14:paraId="0B24C07A" w14:textId="77777777" w:rsidR="00DF716C" w:rsidRPr="00DF716C" w:rsidRDefault="00DF716C" w:rsidP="00DF716C">
      <w:pPr>
        <w:pStyle w:val="SIMCommand"/>
      </w:pPr>
      <w:r w:rsidRPr="00DF716C">
        <w:t>A&gt;b:</w:t>
      </w:r>
    </w:p>
    <w:p w14:paraId="1BF8B3EE" w14:textId="77777777" w:rsidR="00DF716C" w:rsidRPr="00DF716C" w:rsidRDefault="00DF716C" w:rsidP="00DF716C">
      <w:pPr>
        <w:pStyle w:val="SIMCommand"/>
      </w:pPr>
      <w:r w:rsidRPr="00DF716C">
        <w:t>B&gt;mm100</w:t>
      </w:r>
    </w:p>
    <w:p w14:paraId="2F1B805D" w14:textId="77777777" w:rsidR="00DF716C" w:rsidRPr="00DF716C" w:rsidRDefault="00DF716C" w:rsidP="00DF716C">
      <w:pPr>
        <w:pStyle w:val="SIMCommand"/>
      </w:pPr>
    </w:p>
    <w:p w14:paraId="4D182D87" w14:textId="77777777" w:rsidR="00DF716C" w:rsidRPr="00DF716C" w:rsidRDefault="00DF716C" w:rsidP="00DF716C">
      <w:pPr>
        <w:pStyle w:val="SIMCommand"/>
      </w:pPr>
      <w:r w:rsidRPr="00DF716C">
        <w:t xml:space="preserve">    Hayes Microcomputer Products, Inc.</w:t>
      </w:r>
    </w:p>
    <w:p w14:paraId="3397614C" w14:textId="77777777" w:rsidR="00DF716C" w:rsidRPr="00DF716C" w:rsidRDefault="00DF716C" w:rsidP="00DF716C">
      <w:pPr>
        <w:pStyle w:val="SIMCommand"/>
      </w:pPr>
      <w:r w:rsidRPr="00DF716C">
        <w:t xml:space="preserve">Micromodem 100 Terminal </w:t>
      </w:r>
      <w:proofErr w:type="gramStart"/>
      <w:r w:rsidRPr="00DF716C">
        <w:t>program  ver.</w:t>
      </w:r>
      <w:proofErr w:type="gramEnd"/>
      <w:r w:rsidRPr="00DF716C">
        <w:t xml:space="preserve"> 1.2</w:t>
      </w:r>
    </w:p>
    <w:p w14:paraId="517C5E80" w14:textId="77777777" w:rsidR="00DF716C" w:rsidRPr="00DF716C" w:rsidRDefault="00DF716C" w:rsidP="00DF716C">
      <w:pPr>
        <w:pStyle w:val="SIMCommand"/>
      </w:pPr>
      <w:r w:rsidRPr="00DF716C">
        <w:t>8 DATA BITS</w:t>
      </w:r>
    </w:p>
    <w:p w14:paraId="2B422FB0" w14:textId="77777777" w:rsidR="00DF716C" w:rsidRPr="00DF716C" w:rsidRDefault="00DF716C" w:rsidP="00DF716C">
      <w:pPr>
        <w:pStyle w:val="SIMCommand"/>
      </w:pPr>
      <w:r w:rsidRPr="00DF716C">
        <w:t>1 STOP BITS</w:t>
      </w:r>
    </w:p>
    <w:p w14:paraId="252C4EF4" w14:textId="77777777" w:rsidR="00DF716C" w:rsidRPr="00DF716C" w:rsidRDefault="00DF716C" w:rsidP="00DF716C">
      <w:pPr>
        <w:pStyle w:val="SIMCommand"/>
      </w:pPr>
      <w:r w:rsidRPr="00DF716C">
        <w:t>NO PARITY</w:t>
      </w:r>
    </w:p>
    <w:p w14:paraId="2FDD9C37" w14:textId="77777777" w:rsidR="00DF716C" w:rsidRPr="00DF716C" w:rsidRDefault="00DF716C" w:rsidP="00DF716C">
      <w:pPr>
        <w:pStyle w:val="SIMCommand"/>
      </w:pPr>
      <w:r w:rsidRPr="00DF716C">
        <w:t>300 BAUD</w:t>
      </w:r>
    </w:p>
    <w:p w14:paraId="63BEBEF3" w14:textId="77777777" w:rsidR="00DF716C" w:rsidRPr="00DF716C" w:rsidRDefault="00DF716C" w:rsidP="00DF716C">
      <w:pPr>
        <w:pStyle w:val="SIMCommand"/>
      </w:pPr>
      <w:r w:rsidRPr="00DF716C">
        <w:t>FULL DUPLEX</w:t>
      </w:r>
    </w:p>
    <w:p w14:paraId="27B0495E" w14:textId="77777777" w:rsidR="00DF716C" w:rsidRPr="00DF716C" w:rsidRDefault="00DF716C" w:rsidP="00DF716C">
      <w:pPr>
        <w:pStyle w:val="SIMCommand"/>
      </w:pPr>
      <w:r w:rsidRPr="00DF716C">
        <w:t>CAPTURE BUFFER CLEARED</w:t>
      </w:r>
    </w:p>
    <w:p w14:paraId="30FB73DD" w14:textId="77777777" w:rsidR="00DF716C" w:rsidRPr="00DF716C" w:rsidRDefault="00DF716C" w:rsidP="00DF716C">
      <w:pPr>
        <w:pStyle w:val="SIMCommand"/>
      </w:pPr>
      <w:r w:rsidRPr="00DF716C">
        <w:t>DEBUG MODE OFF</w:t>
      </w:r>
    </w:p>
    <w:p w14:paraId="3998C186" w14:textId="77777777" w:rsidR="00DF716C" w:rsidRPr="00DF716C" w:rsidRDefault="00DF716C" w:rsidP="00DF716C">
      <w:pPr>
        <w:pStyle w:val="SIMCommand"/>
      </w:pPr>
    </w:p>
    <w:p w14:paraId="3444FC29" w14:textId="77777777" w:rsidR="00DF716C" w:rsidRPr="00DF716C" w:rsidRDefault="00DF716C" w:rsidP="00DF716C">
      <w:pPr>
        <w:pStyle w:val="SIMCommand"/>
      </w:pPr>
      <w:r w:rsidRPr="00DF716C">
        <w:t>COMMAND:D 555-1212</w:t>
      </w:r>
    </w:p>
    <w:p w14:paraId="558A7980" w14:textId="77777777" w:rsidR="00DF716C" w:rsidRPr="00DF716C" w:rsidRDefault="00DF716C" w:rsidP="00DF716C">
      <w:pPr>
        <w:pStyle w:val="SIMCommand"/>
      </w:pPr>
      <w:r w:rsidRPr="00DF716C">
        <w:t>DIALING-555-1212</w:t>
      </w:r>
    </w:p>
    <w:p w14:paraId="3C63FDB7" w14:textId="77777777" w:rsidR="00DF716C" w:rsidRPr="00DF716C" w:rsidRDefault="00DF716C" w:rsidP="00DF716C">
      <w:pPr>
        <w:pStyle w:val="SIMCommand"/>
      </w:pPr>
      <w:r w:rsidRPr="00DF716C">
        <w:t>WAITING FOR CARRIER, PRESS ANY KEY TO ABORT.</w:t>
      </w:r>
    </w:p>
    <w:p w14:paraId="630923A1" w14:textId="77777777" w:rsidR="00DF716C" w:rsidRPr="00DF716C" w:rsidRDefault="00DF716C" w:rsidP="00DF716C">
      <w:pPr>
        <w:pStyle w:val="SIMCommand"/>
      </w:pPr>
      <w:r w:rsidRPr="00DF716C">
        <w:t>CONNECTION ESTABLISHED</w:t>
      </w:r>
    </w:p>
    <w:p w14:paraId="70A8C2A2" w14:textId="77777777" w:rsidR="00DF716C" w:rsidRPr="00DF716C" w:rsidRDefault="00DF716C" w:rsidP="00DF716C">
      <w:pPr>
        <w:pStyle w:val="SIMCommand"/>
      </w:pPr>
      <w:r w:rsidRPr="00DF716C">
        <w:t>Hello, world!</w:t>
      </w:r>
    </w:p>
    <w:p w14:paraId="153FB751" w14:textId="77777777" w:rsidR="00DF716C" w:rsidRPr="00DF716C" w:rsidRDefault="00DF716C" w:rsidP="00DF716C">
      <w:pPr>
        <w:pStyle w:val="SIMCommand"/>
      </w:pPr>
      <w:r>
        <w:t>[^A]</w:t>
      </w:r>
    </w:p>
    <w:p w14:paraId="486858A5" w14:textId="77777777" w:rsidR="00DF716C" w:rsidRPr="00DF716C" w:rsidRDefault="00DF716C" w:rsidP="00DF716C">
      <w:pPr>
        <w:pStyle w:val="SIMCommand"/>
      </w:pPr>
      <w:proofErr w:type="gramStart"/>
      <w:r w:rsidRPr="00DF716C">
        <w:t>COMMAND:G</w:t>
      </w:r>
      <w:proofErr w:type="gramEnd"/>
    </w:p>
    <w:p w14:paraId="661D90F3" w14:textId="77777777" w:rsidR="00DF716C" w:rsidRPr="00DF716C" w:rsidRDefault="00DF716C" w:rsidP="00DF716C">
      <w:pPr>
        <w:pStyle w:val="SIMCommand"/>
      </w:pPr>
      <w:r w:rsidRPr="00DF716C">
        <w:t xml:space="preserve">[ HUNG </w:t>
      </w:r>
      <w:proofErr w:type="gramStart"/>
      <w:r w:rsidRPr="00DF716C">
        <w:t>UP ]</w:t>
      </w:r>
      <w:proofErr w:type="gramEnd"/>
    </w:p>
    <w:p w14:paraId="174EA068" w14:textId="77777777" w:rsidR="00DF716C" w:rsidRPr="00DF716C" w:rsidRDefault="00DF716C" w:rsidP="00DF716C">
      <w:pPr>
        <w:pStyle w:val="SIMCommand"/>
      </w:pPr>
    </w:p>
    <w:p w14:paraId="3E6C7F5C" w14:textId="77777777" w:rsidR="00DF716C" w:rsidRPr="00DF716C" w:rsidRDefault="00DF716C" w:rsidP="00DF716C">
      <w:pPr>
        <w:pStyle w:val="SIMCommand"/>
      </w:pPr>
      <w:r w:rsidRPr="00DF716C">
        <w:t>[* LOST CARRIER *]</w:t>
      </w:r>
    </w:p>
    <w:p w14:paraId="635ED47F" w14:textId="77777777" w:rsidR="00DF716C" w:rsidRPr="00DF716C" w:rsidRDefault="00DF716C" w:rsidP="00DF716C">
      <w:pPr>
        <w:pStyle w:val="SIMCommand"/>
      </w:pPr>
      <w:r w:rsidRPr="00DF716C">
        <w:t xml:space="preserve">[ HUNG </w:t>
      </w:r>
      <w:proofErr w:type="gramStart"/>
      <w:r w:rsidRPr="00DF716C">
        <w:t>UP ]</w:t>
      </w:r>
      <w:proofErr w:type="gramEnd"/>
    </w:p>
    <w:p w14:paraId="480AF171" w14:textId="77777777" w:rsidR="00DF716C" w:rsidRPr="00DF716C" w:rsidRDefault="00DF716C" w:rsidP="00DF716C">
      <w:pPr>
        <w:pStyle w:val="SIMCommand"/>
      </w:pPr>
    </w:p>
    <w:p w14:paraId="66DD45B4" w14:textId="77777777" w:rsidR="00DF716C" w:rsidRPr="00DF716C" w:rsidRDefault="00DF716C" w:rsidP="00DF716C">
      <w:pPr>
        <w:pStyle w:val="SIMCommand"/>
      </w:pPr>
      <w:r w:rsidRPr="00DF716C">
        <w:t>COMMAND:X</w:t>
      </w:r>
    </w:p>
    <w:p w14:paraId="51C7F96F" w14:textId="77777777" w:rsidR="00DF716C" w:rsidRPr="00D56BC3" w:rsidRDefault="00DF716C" w:rsidP="00D91D23">
      <w:pPr>
        <w:pStyle w:val="SIMCommand"/>
        <w:ind w:left="0"/>
      </w:pPr>
    </w:p>
    <w:p w14:paraId="7FB8F881" w14:textId="77777777" w:rsidR="00D139FB" w:rsidRDefault="00D139FB" w:rsidP="00D139FB">
      <w:pPr>
        <w:pStyle w:val="PlainText"/>
      </w:pPr>
    </w:p>
    <w:p w14:paraId="76225D41" w14:textId="77777777" w:rsidR="00213FC7" w:rsidRDefault="00213FC7" w:rsidP="00D139FB">
      <w:pPr>
        <w:pStyle w:val="PlainText"/>
      </w:pPr>
    </w:p>
    <w:p w14:paraId="1F607223" w14:textId="77777777" w:rsidR="00D139FB" w:rsidRDefault="00D139FB" w:rsidP="00D139FB">
      <w:pPr>
        <w:pStyle w:val="PlainText"/>
      </w:pPr>
      <w:r>
        <w:lastRenderedPageBreak/>
        <w:t>The disk images used in the above examples may be downloaded from:</w:t>
      </w:r>
    </w:p>
    <w:p w14:paraId="5207755E" w14:textId="77777777" w:rsidR="00D139FB" w:rsidRDefault="00000000" w:rsidP="00D139FB">
      <w:pPr>
        <w:pStyle w:val="PlainText"/>
      </w:pPr>
      <w:hyperlink r:id="rId63" w:history="1">
        <w:r w:rsidR="00AE4299" w:rsidRPr="002A7FD5">
          <w:rPr>
            <w:rStyle w:val="Hyperlink"/>
          </w:rPr>
          <w:t>https://github.com/deltecent/hayes-mm100</w:t>
        </w:r>
      </w:hyperlink>
    </w:p>
    <w:p w14:paraId="032E6A06" w14:textId="77777777" w:rsidR="00D139FB" w:rsidRDefault="00DF716C" w:rsidP="00D139FB">
      <w:pPr>
        <w:pStyle w:val="Heading3"/>
      </w:pPr>
      <w:bookmarkStart w:id="262" w:name="_Toc140521766"/>
      <w:r>
        <w:t>HAYES</w:t>
      </w:r>
      <w:r w:rsidR="00D139FB" w:rsidRPr="001E26AA">
        <w:t xml:space="preserve"> </w:t>
      </w:r>
      <w:r w:rsidR="00D139FB">
        <w:t>and SIMH Timing</w:t>
      </w:r>
      <w:bookmarkEnd w:id="262"/>
    </w:p>
    <w:p w14:paraId="26A6179C" w14:textId="77777777" w:rsidR="00D139FB" w:rsidRDefault="00D139FB" w:rsidP="00D139FB">
      <w:pPr>
        <w:pStyle w:val="PlainText"/>
      </w:pPr>
      <w:r>
        <w:t xml:space="preserve">The </w:t>
      </w:r>
      <w:r w:rsidR="00DF716C">
        <w:t>HAYES</w:t>
      </w:r>
      <w:r>
        <w:t xml:space="preserve"> device and communications software for CP/M depend on predicable timing to function properly. This is accomplished by setting </w:t>
      </w:r>
      <w:r w:rsidR="005829DE">
        <w:t xml:space="preserve">the </w:t>
      </w:r>
      <w:r>
        <w:t xml:space="preserve">CPU’s “CLOCK” register and using the M2SIO0 device for console input and output. If using the SIO device for console input and output, use “SET SIO NOSLEEP” to disable sleeps during keyboard checks </w:t>
      </w:r>
      <w:r w:rsidR="005829DE">
        <w:t>that</w:t>
      </w:r>
      <w:r>
        <w:t xml:space="preserve"> interfere with SIMH’s timing.</w:t>
      </w:r>
      <w:r w:rsidR="00DF716C">
        <w:t xml:space="preserve"> Software that uses the 50ms hardware timer on the Micromodem 100 should be able run at any CPU clock speed.</w:t>
      </w:r>
    </w:p>
    <w:p w14:paraId="4CE494B0" w14:textId="77777777" w:rsidR="00D139FB" w:rsidRDefault="00D139FB" w:rsidP="00D139FB">
      <w:pPr>
        <w:pStyle w:val="PlainText"/>
      </w:pPr>
      <w:r>
        <w:t xml:space="preserve"> </w:t>
      </w:r>
    </w:p>
    <w:p w14:paraId="78290CAF" w14:textId="77777777" w:rsidR="00733F7F" w:rsidRDefault="00D139FB" w:rsidP="00D139FB">
      <w:pPr>
        <w:pStyle w:val="PlainText"/>
      </w:pPr>
      <w:r w:rsidRPr="001E26AA">
        <w:br w:type="page"/>
      </w:r>
    </w:p>
    <w:p w14:paraId="59D8933A" w14:textId="77777777" w:rsidR="001F331C" w:rsidRPr="001E26AA" w:rsidRDefault="001F331C">
      <w:pPr>
        <w:pStyle w:val="Heading1"/>
      </w:pPr>
      <w:r w:rsidRPr="001E26AA">
        <w:lastRenderedPageBreak/>
        <w:br w:type="page"/>
      </w:r>
      <w:bookmarkStart w:id="263" w:name="_Toc28682220"/>
      <w:bookmarkStart w:id="264" w:name="_Toc140521767"/>
      <w:r w:rsidRPr="001E26AA">
        <w:lastRenderedPageBreak/>
        <w:t>ImageDisk (IMD) Disk Image Support in SIMH</w:t>
      </w:r>
      <w:bookmarkEnd w:id="263"/>
      <w:bookmarkEnd w:id="264"/>
    </w:p>
    <w:p w14:paraId="6495096F" w14:textId="77777777" w:rsidR="001F331C" w:rsidRPr="001E26AA" w:rsidRDefault="001F331C">
      <w:pPr>
        <w:pStyle w:val="PlainText"/>
      </w:pPr>
      <w:r w:rsidRPr="001E26AA">
        <w:t>ImageDisk (IMD) disk image file support for SIMH was added by Howard M. Harte.</w:t>
      </w:r>
    </w:p>
    <w:p w14:paraId="4497E0B5" w14:textId="77777777" w:rsidR="001F331C" w:rsidRPr="001E26AA" w:rsidRDefault="001F331C">
      <w:pPr>
        <w:pStyle w:val="Heading2"/>
      </w:pPr>
      <w:bookmarkStart w:id="265" w:name="_Toc28682221"/>
      <w:bookmarkStart w:id="266" w:name="_Toc140521768"/>
      <w:r w:rsidRPr="001E26AA">
        <w:t>Overview</w:t>
      </w:r>
      <w:bookmarkEnd w:id="265"/>
      <w:bookmarkEnd w:id="266"/>
    </w:p>
    <w:p w14:paraId="1194637D" w14:textId="77777777" w:rsidR="001F331C" w:rsidRPr="001E26AA" w:rsidRDefault="001F331C">
      <w:pPr>
        <w:pStyle w:val="PlainText"/>
      </w:pPr>
      <w:r w:rsidRPr="001E26AA">
        <w:t>The ImageDisk (IMD) file format is a portable format which includes all metadata required to accurately describe a soft-sectored floppy disk. The IMD file format was developed by Dave Dunfield, along with a set of ImageDisk utilities for creating ImageDisk disks from raw binary files and from real floppy disks. In addition, IMD disk images can be written back to real floppies for use on actual hardware. SIMH support for ImageDisk is provided by the SIM_IMD module written by Howard M. Harte. The SIM_IMD module provides functions for creating, opening, reading, writing, formatting, and closing IMD files. The i8272 and WD179x floppy controller core simulations leverage the SIM_IMD module for low-level disk access.</w:t>
      </w:r>
    </w:p>
    <w:p w14:paraId="04B95CD3" w14:textId="77777777" w:rsidR="001F331C" w:rsidRPr="001E26AA" w:rsidRDefault="001F331C">
      <w:pPr>
        <w:pStyle w:val="Heading2"/>
      </w:pPr>
      <w:r w:rsidRPr="001E26AA">
        <w:t xml:space="preserve"> </w:t>
      </w:r>
      <w:bookmarkStart w:id="267" w:name="_Toc28682222"/>
      <w:bookmarkStart w:id="268" w:name="_Toc140521769"/>
      <w:r w:rsidRPr="001E26AA">
        <w:t>References</w:t>
      </w:r>
      <w:bookmarkEnd w:id="267"/>
      <w:bookmarkEnd w:id="268"/>
    </w:p>
    <w:p w14:paraId="562AB6C9" w14:textId="77777777" w:rsidR="001F331C" w:rsidRPr="001E26AA" w:rsidRDefault="001F331C">
      <w:pPr>
        <w:pStyle w:val="PlainText"/>
      </w:pPr>
      <w:r w:rsidRPr="001E26AA">
        <w:t xml:space="preserve">More information and support for ImageDisk, including a detailed description of the IMD file format, and utilities for creating and manipulating IMD files can be found on </w:t>
      </w:r>
      <w:hyperlink r:id="rId64" w:history="1">
        <w:r w:rsidRPr="00E418DF">
          <w:rPr>
            <w:rStyle w:val="Hyperlink"/>
          </w:rPr>
          <w:t>Dave Dunfield’s website</w:t>
        </w:r>
      </w:hyperlink>
      <w:r w:rsidR="00801ACC" w:rsidRPr="001E26AA">
        <w:t>.</w:t>
      </w:r>
    </w:p>
    <w:p w14:paraId="3FB31656" w14:textId="77777777" w:rsidR="00801ACC" w:rsidRPr="001E26AA" w:rsidRDefault="00801ACC" w:rsidP="000E7054">
      <w:pPr>
        <w:pStyle w:val="Heading1"/>
      </w:pPr>
      <w:bookmarkStart w:id="269" w:name="_Toc28682223"/>
      <w:bookmarkStart w:id="270" w:name="_Toc140521770"/>
      <w:r w:rsidRPr="001E26AA">
        <w:t>CP/M-68K Simulation</w:t>
      </w:r>
      <w:bookmarkEnd w:id="269"/>
      <w:bookmarkEnd w:id="270"/>
    </w:p>
    <w:p w14:paraId="546CA880" w14:textId="77777777" w:rsidR="00801ACC" w:rsidRPr="001E26AA" w:rsidRDefault="00801ACC" w:rsidP="000E7054">
      <w:pPr>
        <w:pStyle w:val="PlainText"/>
      </w:pPr>
      <w:r w:rsidRPr="001E26AA">
        <w:t>Based on work by David W. Schultz (</w:t>
      </w:r>
      <w:hyperlink r:id="rId65" w:history="1">
        <w:r w:rsidRPr="001E26AA">
          <w:rPr>
            <w:rStyle w:val="Hyperlink"/>
          </w:rPr>
          <w:t>http://home.earthlink.net/~david.schultz</w:t>
        </w:r>
      </w:hyperlink>
      <w:r w:rsidRPr="001E26AA">
        <w:t>) you can run Digital Research CP/M-68K as follows. Unpack cpm68k.zip and issue the command altairz80 cpm68k</w:t>
      </w:r>
      <w:r w:rsidR="000E7054" w:rsidRPr="001E26AA">
        <w:t xml:space="preserve"> or the following commands at the simh prompt:</w:t>
      </w:r>
    </w:p>
    <w:p w14:paraId="6789065F" w14:textId="77777777" w:rsidR="000E7054" w:rsidRPr="001E26AA" w:rsidRDefault="000E7054" w:rsidP="000E7054">
      <w:pPr>
        <w:pStyle w:val="SIMCommand"/>
      </w:pPr>
      <w:r w:rsidRPr="001E26AA">
        <w:t>sim&gt; set cpu m68k</w:t>
      </w:r>
    </w:p>
    <w:p w14:paraId="0EC65C7B" w14:textId="77777777" w:rsidR="000E7054" w:rsidRPr="001E26AA" w:rsidRDefault="000E7054" w:rsidP="000E7054">
      <w:pPr>
        <w:pStyle w:val="SIMCommand"/>
      </w:pPr>
      <w:r w:rsidRPr="001E26AA">
        <w:t xml:space="preserve">sim&gt; attach </w:t>
      </w:r>
      <w:r w:rsidR="00D62082" w:rsidRPr="001E26AA">
        <w:t>hdsk2</w:t>
      </w:r>
      <w:r w:rsidRPr="001E26AA">
        <w:t xml:space="preserve"> </w:t>
      </w:r>
      <w:proofErr w:type="gramStart"/>
      <w:r w:rsidRPr="001E26AA">
        <w:t>diskc.cpm.fs</w:t>
      </w:r>
      <w:proofErr w:type="gramEnd"/>
    </w:p>
    <w:p w14:paraId="6AD698B9" w14:textId="77777777" w:rsidR="000E7054" w:rsidRPr="001E26AA" w:rsidRDefault="000E7054" w:rsidP="000E7054">
      <w:pPr>
        <w:pStyle w:val="SIMCommand"/>
      </w:pPr>
      <w:r w:rsidRPr="001E26AA">
        <w:t xml:space="preserve">sim&gt; boot </w:t>
      </w:r>
      <w:r w:rsidR="00D62082" w:rsidRPr="001E26AA">
        <w:t>hdsk2</w:t>
      </w:r>
    </w:p>
    <w:p w14:paraId="45ADDA55" w14:textId="77777777" w:rsidR="000E7054" w:rsidRPr="001E26AA" w:rsidRDefault="000E7054" w:rsidP="000E7054">
      <w:pPr>
        <w:pStyle w:val="SIMCommand"/>
      </w:pPr>
    </w:p>
    <w:p w14:paraId="399DC2B9" w14:textId="77777777" w:rsidR="000E7054" w:rsidRPr="001E26AA" w:rsidRDefault="000E7054" w:rsidP="000E7054">
      <w:pPr>
        <w:pStyle w:val="SIMCommand"/>
      </w:pPr>
      <w:r w:rsidRPr="001E26AA">
        <w:t xml:space="preserve">CP/M-68K(tm) Version </w:t>
      </w:r>
      <w:proofErr w:type="gramStart"/>
      <w:r w:rsidRPr="001E26AA">
        <w:t>1.2  03</w:t>
      </w:r>
      <w:proofErr w:type="gramEnd"/>
      <w:r w:rsidRPr="001E26AA">
        <w:t xml:space="preserve">/20/84 </w:t>
      </w:r>
    </w:p>
    <w:p w14:paraId="744416DC" w14:textId="77777777" w:rsidR="000E7054" w:rsidRPr="001E26AA" w:rsidRDefault="000E7054" w:rsidP="000E7054">
      <w:pPr>
        <w:pStyle w:val="SIMCommand"/>
      </w:pPr>
      <w:r w:rsidRPr="001E26AA">
        <w:t>Copyright (c) 1984 Digital Research, Inc.</w:t>
      </w:r>
    </w:p>
    <w:p w14:paraId="732DE616" w14:textId="77777777" w:rsidR="000E7054" w:rsidRPr="001E26AA" w:rsidRDefault="000E7054" w:rsidP="000E7054">
      <w:pPr>
        <w:pStyle w:val="SIMCommand"/>
      </w:pPr>
    </w:p>
    <w:p w14:paraId="42E0D70C" w14:textId="77777777" w:rsidR="000E7054" w:rsidRPr="001E26AA" w:rsidRDefault="000E7054" w:rsidP="000E7054">
      <w:pPr>
        <w:pStyle w:val="SIMCommand"/>
      </w:pPr>
      <w:r w:rsidRPr="001E26AA">
        <w:t>CP/M-68K BIOS Version 1.0</w:t>
      </w:r>
    </w:p>
    <w:p w14:paraId="46A6C758" w14:textId="77777777" w:rsidR="000E7054" w:rsidRPr="001E26AA" w:rsidRDefault="000E7054" w:rsidP="000E7054">
      <w:pPr>
        <w:pStyle w:val="SIMCommand"/>
      </w:pPr>
      <w:r w:rsidRPr="001E26AA">
        <w:t>Simulated system of April 2014</w:t>
      </w:r>
    </w:p>
    <w:p w14:paraId="073A4899" w14:textId="77777777" w:rsidR="000E7054" w:rsidRPr="001E26AA" w:rsidRDefault="000E7054" w:rsidP="000E7054">
      <w:pPr>
        <w:pStyle w:val="SIMCommand"/>
      </w:pPr>
      <w:r w:rsidRPr="001E26AA">
        <w:t>TPA =</w:t>
      </w:r>
      <w:proofErr w:type="gramStart"/>
      <w:r w:rsidRPr="001E26AA">
        <w:t>16251  K</w:t>
      </w:r>
      <w:proofErr w:type="gramEnd"/>
    </w:p>
    <w:p w14:paraId="61FFCFF3" w14:textId="77777777" w:rsidR="000E7054" w:rsidRPr="001E26AA" w:rsidRDefault="000E7054" w:rsidP="000E7054">
      <w:pPr>
        <w:pStyle w:val="SIMCommand"/>
      </w:pPr>
    </w:p>
    <w:p w14:paraId="2DD98A39" w14:textId="77777777" w:rsidR="000E7054" w:rsidRPr="001E26AA" w:rsidRDefault="000E7054" w:rsidP="000E7054">
      <w:pPr>
        <w:pStyle w:val="SIMCommand"/>
      </w:pPr>
      <w:r w:rsidRPr="001E26AA">
        <w:t>C&gt;AUTOST.SUB</w:t>
      </w:r>
    </w:p>
    <w:p w14:paraId="0D988A98" w14:textId="77777777" w:rsidR="000E7054" w:rsidRPr="001E26AA" w:rsidRDefault="000E7054" w:rsidP="000E7054">
      <w:pPr>
        <w:pStyle w:val="SIMCommand"/>
      </w:pPr>
      <w:r w:rsidRPr="001E26AA">
        <w:t>AUTOST.SUB?</w:t>
      </w:r>
    </w:p>
    <w:p w14:paraId="3009B38D" w14:textId="77777777" w:rsidR="000E7054" w:rsidRPr="001E26AA" w:rsidRDefault="000E7054" w:rsidP="000E7054">
      <w:pPr>
        <w:pStyle w:val="SIMCommand"/>
      </w:pPr>
      <w:r w:rsidRPr="001E26AA">
        <w:t>C&gt;</w:t>
      </w:r>
    </w:p>
    <w:p w14:paraId="7F39E2E3" w14:textId="77777777" w:rsidR="000E7054" w:rsidRPr="001E26AA" w:rsidRDefault="00D62082">
      <w:pPr>
        <w:pStyle w:val="PlainText"/>
      </w:pPr>
      <w:r w:rsidRPr="001E26AA">
        <w:t>Typing “bbye” at the “C&gt;” command prompt brings you back to SIMH.</w:t>
      </w:r>
    </w:p>
    <w:sectPr w:rsidR="000E7054" w:rsidRPr="001E26AA">
      <w:headerReference w:type="default" r:id="rId66"/>
      <w:footerReference w:type="default" r:id="rId67"/>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E234" w14:textId="77777777" w:rsidR="00DA4B6F" w:rsidRDefault="00DA4B6F">
      <w:r>
        <w:separator/>
      </w:r>
    </w:p>
  </w:endnote>
  <w:endnote w:type="continuationSeparator" w:id="0">
    <w:p w14:paraId="22A2677E" w14:textId="77777777" w:rsidR="00DA4B6F" w:rsidRDefault="00DA4B6F">
      <w:r>
        <w:continuationSeparator/>
      </w:r>
    </w:p>
  </w:endnote>
  <w:endnote w:type="continuationNotice" w:id="1">
    <w:p w14:paraId="19CA9FEE" w14:textId="77777777" w:rsidR="00DA4B6F" w:rsidRDefault="00DA4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49C4" w14:textId="77777777" w:rsidR="005326BC" w:rsidRDefault="005326BC">
    <w:pPr>
      <w:pStyle w:val="Footer"/>
      <w:pBdr>
        <w:top w:val="single" w:sz="4" w:space="1" w:color="auto"/>
      </w:pBdr>
      <w:spacing w:after="120"/>
      <w:rPr>
        <w:rFonts w:ascii="Arial" w:hAnsi="Arial"/>
        <w:sz w:val="16"/>
      </w:rPr>
    </w:pPr>
    <w:r>
      <w:rPr>
        <w:rFonts w:ascii="Arial" w:hAnsi="Arial"/>
        <w:sz w:val="16"/>
      </w:rPr>
      <w:t>SIMH AltairZ80</w:t>
    </w:r>
    <w:r>
      <w:rPr>
        <w:rFonts w:ascii="Arial" w:hAnsi="Arial"/>
        <w:sz w:val="16"/>
      </w:rPr>
      <w:tab/>
    </w:r>
    <w:r>
      <w:rPr>
        <w:rFonts w:ascii="Arial" w:hAnsi="Arial"/>
        <w:sz w:val="16"/>
      </w:rPr>
      <w:tab/>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Pr>
        <w:rStyle w:val="PageNumber"/>
        <w:rFonts w:ascii="Arial" w:hAnsi="Arial"/>
        <w:sz w:val="16"/>
      </w:rPr>
      <w:t>54</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Pr>
        <w:rStyle w:val="PageNumber"/>
        <w:rFonts w:ascii="Arial" w:hAnsi="Arial"/>
        <w:sz w:val="16"/>
      </w:rPr>
      <w:t>70</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F6A7C" w14:textId="77777777" w:rsidR="00DA4B6F" w:rsidRDefault="00DA4B6F">
      <w:r>
        <w:separator/>
      </w:r>
    </w:p>
  </w:footnote>
  <w:footnote w:type="continuationSeparator" w:id="0">
    <w:p w14:paraId="54CE5B25" w14:textId="77777777" w:rsidR="00DA4B6F" w:rsidRDefault="00DA4B6F">
      <w:r>
        <w:continuationSeparator/>
      </w:r>
    </w:p>
  </w:footnote>
  <w:footnote w:type="continuationNotice" w:id="1">
    <w:p w14:paraId="7F26E944" w14:textId="77777777" w:rsidR="00DA4B6F" w:rsidRDefault="00DA4B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459E" w14:textId="77777777" w:rsidR="005326BC" w:rsidRDefault="0053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70FC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FE0B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B2EB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CC30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E69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58F9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42E0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B0DA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9C4A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9A2B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2316A"/>
    <w:multiLevelType w:val="hybridMultilevel"/>
    <w:tmpl w:val="BDB65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65E80"/>
    <w:multiLevelType w:val="hybridMultilevel"/>
    <w:tmpl w:val="59360662"/>
    <w:lvl w:ilvl="0" w:tplc="4720EC08">
      <w:numFmt w:val="bullet"/>
      <w:lvlText w:val="-"/>
      <w:lvlJc w:val="left"/>
      <w:pPr>
        <w:tabs>
          <w:tab w:val="num" w:pos="720"/>
        </w:tabs>
        <w:ind w:left="720" w:hanging="360"/>
      </w:pPr>
      <w:rPr>
        <w:rFonts w:ascii="Arial" w:eastAsia="MS Mincho" w:hAnsi="Arial" w:hint="default"/>
      </w:rPr>
    </w:lvl>
    <w:lvl w:ilvl="1" w:tplc="6F8A6706">
      <w:start w:val="1"/>
      <w:numFmt w:val="bullet"/>
      <w:lvlText w:val="o"/>
      <w:lvlJc w:val="left"/>
      <w:pPr>
        <w:tabs>
          <w:tab w:val="num" w:pos="1440"/>
        </w:tabs>
        <w:ind w:left="1440" w:hanging="360"/>
      </w:pPr>
      <w:rPr>
        <w:rFonts w:ascii="Courier New" w:hAnsi="Courier New" w:hint="default"/>
      </w:rPr>
    </w:lvl>
    <w:lvl w:ilvl="2" w:tplc="CDA85820" w:tentative="1">
      <w:start w:val="1"/>
      <w:numFmt w:val="bullet"/>
      <w:lvlText w:val=""/>
      <w:lvlJc w:val="left"/>
      <w:pPr>
        <w:tabs>
          <w:tab w:val="num" w:pos="2160"/>
        </w:tabs>
        <w:ind w:left="2160" w:hanging="360"/>
      </w:pPr>
      <w:rPr>
        <w:rFonts w:ascii="Wingdings" w:hAnsi="Wingdings" w:hint="default"/>
      </w:rPr>
    </w:lvl>
    <w:lvl w:ilvl="3" w:tplc="5476932A" w:tentative="1">
      <w:start w:val="1"/>
      <w:numFmt w:val="bullet"/>
      <w:lvlText w:val=""/>
      <w:lvlJc w:val="left"/>
      <w:pPr>
        <w:tabs>
          <w:tab w:val="num" w:pos="2880"/>
        </w:tabs>
        <w:ind w:left="2880" w:hanging="360"/>
      </w:pPr>
      <w:rPr>
        <w:rFonts w:ascii="Symbol" w:hAnsi="Symbol" w:hint="default"/>
      </w:rPr>
    </w:lvl>
    <w:lvl w:ilvl="4" w:tplc="27F444B6" w:tentative="1">
      <w:start w:val="1"/>
      <w:numFmt w:val="bullet"/>
      <w:lvlText w:val="o"/>
      <w:lvlJc w:val="left"/>
      <w:pPr>
        <w:tabs>
          <w:tab w:val="num" w:pos="3600"/>
        </w:tabs>
        <w:ind w:left="3600" w:hanging="360"/>
      </w:pPr>
      <w:rPr>
        <w:rFonts w:ascii="Courier New" w:hAnsi="Courier New" w:hint="default"/>
      </w:rPr>
    </w:lvl>
    <w:lvl w:ilvl="5" w:tplc="6B40F658" w:tentative="1">
      <w:start w:val="1"/>
      <w:numFmt w:val="bullet"/>
      <w:lvlText w:val=""/>
      <w:lvlJc w:val="left"/>
      <w:pPr>
        <w:tabs>
          <w:tab w:val="num" w:pos="4320"/>
        </w:tabs>
        <w:ind w:left="4320" w:hanging="360"/>
      </w:pPr>
      <w:rPr>
        <w:rFonts w:ascii="Wingdings" w:hAnsi="Wingdings" w:hint="default"/>
      </w:rPr>
    </w:lvl>
    <w:lvl w:ilvl="6" w:tplc="46B065B0" w:tentative="1">
      <w:start w:val="1"/>
      <w:numFmt w:val="bullet"/>
      <w:lvlText w:val=""/>
      <w:lvlJc w:val="left"/>
      <w:pPr>
        <w:tabs>
          <w:tab w:val="num" w:pos="5040"/>
        </w:tabs>
        <w:ind w:left="5040" w:hanging="360"/>
      </w:pPr>
      <w:rPr>
        <w:rFonts w:ascii="Symbol" w:hAnsi="Symbol" w:hint="default"/>
      </w:rPr>
    </w:lvl>
    <w:lvl w:ilvl="7" w:tplc="77103BF4" w:tentative="1">
      <w:start w:val="1"/>
      <w:numFmt w:val="bullet"/>
      <w:lvlText w:val="o"/>
      <w:lvlJc w:val="left"/>
      <w:pPr>
        <w:tabs>
          <w:tab w:val="num" w:pos="5760"/>
        </w:tabs>
        <w:ind w:left="5760" w:hanging="360"/>
      </w:pPr>
      <w:rPr>
        <w:rFonts w:ascii="Courier New" w:hAnsi="Courier New" w:hint="default"/>
      </w:rPr>
    </w:lvl>
    <w:lvl w:ilvl="8" w:tplc="4A96C0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481232"/>
    <w:multiLevelType w:val="hybridMultilevel"/>
    <w:tmpl w:val="20667312"/>
    <w:lvl w:ilvl="0" w:tplc="CF7A32B4">
      <w:numFmt w:val="bullet"/>
      <w:lvlText w:val="-"/>
      <w:lvlJc w:val="left"/>
      <w:pPr>
        <w:tabs>
          <w:tab w:val="num" w:pos="1080"/>
        </w:tabs>
        <w:ind w:left="1080" w:hanging="360"/>
      </w:pPr>
      <w:rPr>
        <w:rFonts w:ascii="Arial" w:eastAsia="MS Mincho" w:hAnsi="Arial" w:hint="default"/>
      </w:rPr>
    </w:lvl>
    <w:lvl w:ilvl="1" w:tplc="7AD0077E" w:tentative="1">
      <w:start w:val="1"/>
      <w:numFmt w:val="bullet"/>
      <w:lvlText w:val="o"/>
      <w:lvlJc w:val="left"/>
      <w:pPr>
        <w:tabs>
          <w:tab w:val="num" w:pos="1800"/>
        </w:tabs>
        <w:ind w:left="1800" w:hanging="360"/>
      </w:pPr>
      <w:rPr>
        <w:rFonts w:ascii="Courier New" w:hAnsi="Courier New" w:hint="default"/>
      </w:rPr>
    </w:lvl>
    <w:lvl w:ilvl="2" w:tplc="EE34FC5A" w:tentative="1">
      <w:start w:val="1"/>
      <w:numFmt w:val="bullet"/>
      <w:lvlText w:val=""/>
      <w:lvlJc w:val="left"/>
      <w:pPr>
        <w:tabs>
          <w:tab w:val="num" w:pos="2520"/>
        </w:tabs>
        <w:ind w:left="2520" w:hanging="360"/>
      </w:pPr>
      <w:rPr>
        <w:rFonts w:ascii="Wingdings" w:hAnsi="Wingdings" w:hint="default"/>
      </w:rPr>
    </w:lvl>
    <w:lvl w:ilvl="3" w:tplc="D3B2D848" w:tentative="1">
      <w:start w:val="1"/>
      <w:numFmt w:val="bullet"/>
      <w:lvlText w:val=""/>
      <w:lvlJc w:val="left"/>
      <w:pPr>
        <w:tabs>
          <w:tab w:val="num" w:pos="3240"/>
        </w:tabs>
        <w:ind w:left="3240" w:hanging="360"/>
      </w:pPr>
      <w:rPr>
        <w:rFonts w:ascii="Symbol" w:hAnsi="Symbol" w:hint="default"/>
      </w:rPr>
    </w:lvl>
    <w:lvl w:ilvl="4" w:tplc="CCCE7A6C" w:tentative="1">
      <w:start w:val="1"/>
      <w:numFmt w:val="bullet"/>
      <w:lvlText w:val="o"/>
      <w:lvlJc w:val="left"/>
      <w:pPr>
        <w:tabs>
          <w:tab w:val="num" w:pos="3960"/>
        </w:tabs>
        <w:ind w:left="3960" w:hanging="360"/>
      </w:pPr>
      <w:rPr>
        <w:rFonts w:ascii="Courier New" w:hAnsi="Courier New" w:hint="default"/>
      </w:rPr>
    </w:lvl>
    <w:lvl w:ilvl="5" w:tplc="1FFA19E2" w:tentative="1">
      <w:start w:val="1"/>
      <w:numFmt w:val="bullet"/>
      <w:lvlText w:val=""/>
      <w:lvlJc w:val="left"/>
      <w:pPr>
        <w:tabs>
          <w:tab w:val="num" w:pos="4680"/>
        </w:tabs>
        <w:ind w:left="4680" w:hanging="360"/>
      </w:pPr>
      <w:rPr>
        <w:rFonts w:ascii="Wingdings" w:hAnsi="Wingdings" w:hint="default"/>
      </w:rPr>
    </w:lvl>
    <w:lvl w:ilvl="6" w:tplc="41302B16" w:tentative="1">
      <w:start w:val="1"/>
      <w:numFmt w:val="bullet"/>
      <w:lvlText w:val=""/>
      <w:lvlJc w:val="left"/>
      <w:pPr>
        <w:tabs>
          <w:tab w:val="num" w:pos="5400"/>
        </w:tabs>
        <w:ind w:left="5400" w:hanging="360"/>
      </w:pPr>
      <w:rPr>
        <w:rFonts w:ascii="Symbol" w:hAnsi="Symbol" w:hint="default"/>
      </w:rPr>
    </w:lvl>
    <w:lvl w:ilvl="7" w:tplc="394442CA" w:tentative="1">
      <w:start w:val="1"/>
      <w:numFmt w:val="bullet"/>
      <w:lvlText w:val="o"/>
      <w:lvlJc w:val="left"/>
      <w:pPr>
        <w:tabs>
          <w:tab w:val="num" w:pos="6120"/>
        </w:tabs>
        <w:ind w:left="6120" w:hanging="360"/>
      </w:pPr>
      <w:rPr>
        <w:rFonts w:ascii="Courier New" w:hAnsi="Courier New" w:hint="default"/>
      </w:rPr>
    </w:lvl>
    <w:lvl w:ilvl="8" w:tplc="A5EA892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48C411A"/>
    <w:multiLevelType w:val="hybridMultilevel"/>
    <w:tmpl w:val="75129588"/>
    <w:lvl w:ilvl="0" w:tplc="822AE6D8">
      <w:start w:val="1"/>
      <w:numFmt w:val="decimal"/>
      <w:lvlText w:val="%1."/>
      <w:lvlJc w:val="left"/>
      <w:pPr>
        <w:tabs>
          <w:tab w:val="num" w:pos="720"/>
        </w:tabs>
        <w:ind w:left="720" w:hanging="360"/>
      </w:pPr>
    </w:lvl>
    <w:lvl w:ilvl="1" w:tplc="8AB84B38" w:tentative="1">
      <w:start w:val="1"/>
      <w:numFmt w:val="lowerLetter"/>
      <w:lvlText w:val="%2."/>
      <w:lvlJc w:val="left"/>
      <w:pPr>
        <w:tabs>
          <w:tab w:val="num" w:pos="1440"/>
        </w:tabs>
        <w:ind w:left="1440" w:hanging="360"/>
      </w:pPr>
    </w:lvl>
    <w:lvl w:ilvl="2" w:tplc="35CC36DC" w:tentative="1">
      <w:start w:val="1"/>
      <w:numFmt w:val="lowerRoman"/>
      <w:lvlText w:val="%3."/>
      <w:lvlJc w:val="right"/>
      <w:pPr>
        <w:tabs>
          <w:tab w:val="num" w:pos="2160"/>
        </w:tabs>
        <w:ind w:left="2160" w:hanging="180"/>
      </w:pPr>
    </w:lvl>
    <w:lvl w:ilvl="3" w:tplc="03484786" w:tentative="1">
      <w:start w:val="1"/>
      <w:numFmt w:val="decimal"/>
      <w:lvlText w:val="%4."/>
      <w:lvlJc w:val="left"/>
      <w:pPr>
        <w:tabs>
          <w:tab w:val="num" w:pos="2880"/>
        </w:tabs>
        <w:ind w:left="2880" w:hanging="360"/>
      </w:pPr>
    </w:lvl>
    <w:lvl w:ilvl="4" w:tplc="3752AD76" w:tentative="1">
      <w:start w:val="1"/>
      <w:numFmt w:val="lowerLetter"/>
      <w:lvlText w:val="%5."/>
      <w:lvlJc w:val="left"/>
      <w:pPr>
        <w:tabs>
          <w:tab w:val="num" w:pos="3600"/>
        </w:tabs>
        <w:ind w:left="3600" w:hanging="360"/>
      </w:pPr>
    </w:lvl>
    <w:lvl w:ilvl="5" w:tplc="2CFE8086" w:tentative="1">
      <w:start w:val="1"/>
      <w:numFmt w:val="lowerRoman"/>
      <w:lvlText w:val="%6."/>
      <w:lvlJc w:val="right"/>
      <w:pPr>
        <w:tabs>
          <w:tab w:val="num" w:pos="4320"/>
        </w:tabs>
        <w:ind w:left="4320" w:hanging="180"/>
      </w:pPr>
    </w:lvl>
    <w:lvl w:ilvl="6" w:tplc="F3A47290" w:tentative="1">
      <w:start w:val="1"/>
      <w:numFmt w:val="decimal"/>
      <w:lvlText w:val="%7."/>
      <w:lvlJc w:val="left"/>
      <w:pPr>
        <w:tabs>
          <w:tab w:val="num" w:pos="5040"/>
        </w:tabs>
        <w:ind w:left="5040" w:hanging="360"/>
      </w:pPr>
    </w:lvl>
    <w:lvl w:ilvl="7" w:tplc="575A70DE" w:tentative="1">
      <w:start w:val="1"/>
      <w:numFmt w:val="lowerLetter"/>
      <w:lvlText w:val="%8."/>
      <w:lvlJc w:val="left"/>
      <w:pPr>
        <w:tabs>
          <w:tab w:val="num" w:pos="5760"/>
        </w:tabs>
        <w:ind w:left="5760" w:hanging="360"/>
      </w:pPr>
    </w:lvl>
    <w:lvl w:ilvl="8" w:tplc="5E5E9F06" w:tentative="1">
      <w:start w:val="1"/>
      <w:numFmt w:val="lowerRoman"/>
      <w:lvlText w:val="%9."/>
      <w:lvlJc w:val="right"/>
      <w:pPr>
        <w:tabs>
          <w:tab w:val="num" w:pos="6480"/>
        </w:tabs>
        <w:ind w:left="6480" w:hanging="180"/>
      </w:pPr>
    </w:lvl>
  </w:abstractNum>
  <w:abstractNum w:abstractNumId="14" w15:restartNumberingAfterBreak="0">
    <w:nsid w:val="2C654FE5"/>
    <w:multiLevelType w:val="multilevel"/>
    <w:tmpl w:val="A3020FF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0C53FA1"/>
    <w:multiLevelType w:val="hybridMultilevel"/>
    <w:tmpl w:val="6ED2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24BD7"/>
    <w:multiLevelType w:val="hybridMultilevel"/>
    <w:tmpl w:val="90768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A60AA1"/>
    <w:multiLevelType w:val="hybridMultilevel"/>
    <w:tmpl w:val="C428AF28"/>
    <w:lvl w:ilvl="0" w:tplc="228820BE">
      <w:start w:val="1"/>
      <w:numFmt w:val="bullet"/>
      <w:lvlText w:val="–"/>
      <w:lvlJc w:val="left"/>
      <w:pPr>
        <w:tabs>
          <w:tab w:val="num" w:pos="1440"/>
        </w:tabs>
        <w:ind w:left="1440" w:hanging="360"/>
      </w:pPr>
      <w:rPr>
        <w:rFonts w:ascii="Times" w:hAnsi="Times" w:hint="default"/>
      </w:rPr>
    </w:lvl>
    <w:lvl w:ilvl="1" w:tplc="6A107EE4">
      <w:numFmt w:val="bullet"/>
      <w:lvlText w:val="-"/>
      <w:lvlJc w:val="left"/>
      <w:pPr>
        <w:tabs>
          <w:tab w:val="num" w:pos="1440"/>
        </w:tabs>
        <w:ind w:left="1440" w:hanging="360"/>
      </w:pPr>
      <w:rPr>
        <w:rFonts w:ascii="Arial" w:eastAsia="MS Mincho" w:hAnsi="Arial" w:hint="default"/>
      </w:rPr>
    </w:lvl>
    <w:lvl w:ilvl="2" w:tplc="6FC413FE" w:tentative="1">
      <w:start w:val="1"/>
      <w:numFmt w:val="bullet"/>
      <w:lvlText w:val=""/>
      <w:lvlJc w:val="left"/>
      <w:pPr>
        <w:tabs>
          <w:tab w:val="num" w:pos="2160"/>
        </w:tabs>
        <w:ind w:left="2160" w:hanging="360"/>
      </w:pPr>
      <w:rPr>
        <w:rFonts w:ascii="Wingdings" w:hAnsi="Wingdings" w:hint="default"/>
      </w:rPr>
    </w:lvl>
    <w:lvl w:ilvl="3" w:tplc="6136C88A" w:tentative="1">
      <w:start w:val="1"/>
      <w:numFmt w:val="bullet"/>
      <w:lvlText w:val=""/>
      <w:lvlJc w:val="left"/>
      <w:pPr>
        <w:tabs>
          <w:tab w:val="num" w:pos="2880"/>
        </w:tabs>
        <w:ind w:left="2880" w:hanging="360"/>
      </w:pPr>
      <w:rPr>
        <w:rFonts w:ascii="Symbol" w:hAnsi="Symbol" w:hint="default"/>
      </w:rPr>
    </w:lvl>
    <w:lvl w:ilvl="4" w:tplc="FEC8C9EA" w:tentative="1">
      <w:start w:val="1"/>
      <w:numFmt w:val="bullet"/>
      <w:lvlText w:val="o"/>
      <w:lvlJc w:val="left"/>
      <w:pPr>
        <w:tabs>
          <w:tab w:val="num" w:pos="3600"/>
        </w:tabs>
        <w:ind w:left="3600" w:hanging="360"/>
      </w:pPr>
      <w:rPr>
        <w:rFonts w:ascii="Courier New" w:hAnsi="Courier New" w:hint="default"/>
      </w:rPr>
    </w:lvl>
    <w:lvl w:ilvl="5" w:tplc="A4A00924" w:tentative="1">
      <w:start w:val="1"/>
      <w:numFmt w:val="bullet"/>
      <w:lvlText w:val=""/>
      <w:lvlJc w:val="left"/>
      <w:pPr>
        <w:tabs>
          <w:tab w:val="num" w:pos="4320"/>
        </w:tabs>
        <w:ind w:left="4320" w:hanging="360"/>
      </w:pPr>
      <w:rPr>
        <w:rFonts w:ascii="Wingdings" w:hAnsi="Wingdings" w:hint="default"/>
      </w:rPr>
    </w:lvl>
    <w:lvl w:ilvl="6" w:tplc="E2E894A2" w:tentative="1">
      <w:start w:val="1"/>
      <w:numFmt w:val="bullet"/>
      <w:lvlText w:val=""/>
      <w:lvlJc w:val="left"/>
      <w:pPr>
        <w:tabs>
          <w:tab w:val="num" w:pos="5040"/>
        </w:tabs>
        <w:ind w:left="5040" w:hanging="360"/>
      </w:pPr>
      <w:rPr>
        <w:rFonts w:ascii="Symbol" w:hAnsi="Symbol" w:hint="default"/>
      </w:rPr>
    </w:lvl>
    <w:lvl w:ilvl="7" w:tplc="6F66F8CE" w:tentative="1">
      <w:start w:val="1"/>
      <w:numFmt w:val="bullet"/>
      <w:lvlText w:val="o"/>
      <w:lvlJc w:val="left"/>
      <w:pPr>
        <w:tabs>
          <w:tab w:val="num" w:pos="5760"/>
        </w:tabs>
        <w:ind w:left="5760" w:hanging="360"/>
      </w:pPr>
      <w:rPr>
        <w:rFonts w:ascii="Courier New" w:hAnsi="Courier New" w:hint="default"/>
      </w:rPr>
    </w:lvl>
    <w:lvl w:ilvl="8" w:tplc="AF721C2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E012A4"/>
    <w:multiLevelType w:val="hybridMultilevel"/>
    <w:tmpl w:val="DF52FD02"/>
    <w:lvl w:ilvl="0" w:tplc="D1901A82">
      <w:start w:val="1"/>
      <w:numFmt w:val="bullet"/>
      <w:pStyle w:val="TextBullet"/>
      <w:lvlText w:val="–"/>
      <w:lvlJc w:val="left"/>
      <w:pPr>
        <w:tabs>
          <w:tab w:val="num" w:pos="1440"/>
        </w:tabs>
        <w:ind w:left="144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67431"/>
    <w:multiLevelType w:val="hybridMultilevel"/>
    <w:tmpl w:val="15803468"/>
    <w:lvl w:ilvl="0" w:tplc="11DED436">
      <w:start w:val="1"/>
      <w:numFmt w:val="bullet"/>
      <w:lvlText w:val="–"/>
      <w:lvlJc w:val="left"/>
      <w:pPr>
        <w:tabs>
          <w:tab w:val="num" w:pos="1440"/>
        </w:tabs>
        <w:ind w:left="1440" w:hanging="360"/>
      </w:pPr>
      <w:rPr>
        <w:rFonts w:ascii="Times" w:hAnsi="Times" w:hint="default"/>
      </w:rPr>
    </w:lvl>
    <w:lvl w:ilvl="1" w:tplc="C192872A" w:tentative="1">
      <w:start w:val="1"/>
      <w:numFmt w:val="bullet"/>
      <w:lvlText w:val="o"/>
      <w:lvlJc w:val="left"/>
      <w:pPr>
        <w:tabs>
          <w:tab w:val="num" w:pos="1440"/>
        </w:tabs>
        <w:ind w:left="1440" w:hanging="360"/>
      </w:pPr>
      <w:rPr>
        <w:rFonts w:ascii="Courier New" w:hAnsi="Courier New" w:hint="default"/>
      </w:rPr>
    </w:lvl>
    <w:lvl w:ilvl="2" w:tplc="F94EC5AA" w:tentative="1">
      <w:start w:val="1"/>
      <w:numFmt w:val="bullet"/>
      <w:lvlText w:val=""/>
      <w:lvlJc w:val="left"/>
      <w:pPr>
        <w:tabs>
          <w:tab w:val="num" w:pos="2160"/>
        </w:tabs>
        <w:ind w:left="2160" w:hanging="360"/>
      </w:pPr>
      <w:rPr>
        <w:rFonts w:ascii="Wingdings" w:hAnsi="Wingdings" w:hint="default"/>
      </w:rPr>
    </w:lvl>
    <w:lvl w:ilvl="3" w:tplc="C4B0368E" w:tentative="1">
      <w:start w:val="1"/>
      <w:numFmt w:val="bullet"/>
      <w:lvlText w:val=""/>
      <w:lvlJc w:val="left"/>
      <w:pPr>
        <w:tabs>
          <w:tab w:val="num" w:pos="2880"/>
        </w:tabs>
        <w:ind w:left="2880" w:hanging="360"/>
      </w:pPr>
      <w:rPr>
        <w:rFonts w:ascii="Symbol" w:hAnsi="Symbol" w:hint="default"/>
      </w:rPr>
    </w:lvl>
    <w:lvl w:ilvl="4" w:tplc="53706B80" w:tentative="1">
      <w:start w:val="1"/>
      <w:numFmt w:val="bullet"/>
      <w:lvlText w:val="o"/>
      <w:lvlJc w:val="left"/>
      <w:pPr>
        <w:tabs>
          <w:tab w:val="num" w:pos="3600"/>
        </w:tabs>
        <w:ind w:left="3600" w:hanging="360"/>
      </w:pPr>
      <w:rPr>
        <w:rFonts w:ascii="Courier New" w:hAnsi="Courier New" w:hint="default"/>
      </w:rPr>
    </w:lvl>
    <w:lvl w:ilvl="5" w:tplc="9760C44C" w:tentative="1">
      <w:start w:val="1"/>
      <w:numFmt w:val="bullet"/>
      <w:lvlText w:val=""/>
      <w:lvlJc w:val="left"/>
      <w:pPr>
        <w:tabs>
          <w:tab w:val="num" w:pos="4320"/>
        </w:tabs>
        <w:ind w:left="4320" w:hanging="360"/>
      </w:pPr>
      <w:rPr>
        <w:rFonts w:ascii="Wingdings" w:hAnsi="Wingdings" w:hint="default"/>
      </w:rPr>
    </w:lvl>
    <w:lvl w:ilvl="6" w:tplc="3D94A114" w:tentative="1">
      <w:start w:val="1"/>
      <w:numFmt w:val="bullet"/>
      <w:lvlText w:val=""/>
      <w:lvlJc w:val="left"/>
      <w:pPr>
        <w:tabs>
          <w:tab w:val="num" w:pos="5040"/>
        </w:tabs>
        <w:ind w:left="5040" w:hanging="360"/>
      </w:pPr>
      <w:rPr>
        <w:rFonts w:ascii="Symbol" w:hAnsi="Symbol" w:hint="default"/>
      </w:rPr>
    </w:lvl>
    <w:lvl w:ilvl="7" w:tplc="F5F69FE2" w:tentative="1">
      <w:start w:val="1"/>
      <w:numFmt w:val="bullet"/>
      <w:lvlText w:val="o"/>
      <w:lvlJc w:val="left"/>
      <w:pPr>
        <w:tabs>
          <w:tab w:val="num" w:pos="5760"/>
        </w:tabs>
        <w:ind w:left="5760" w:hanging="360"/>
      </w:pPr>
      <w:rPr>
        <w:rFonts w:ascii="Courier New" w:hAnsi="Courier New" w:hint="default"/>
      </w:rPr>
    </w:lvl>
    <w:lvl w:ilvl="8" w:tplc="3096612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F81E04"/>
    <w:multiLevelType w:val="hybridMultilevel"/>
    <w:tmpl w:val="5CFCAC68"/>
    <w:lvl w:ilvl="0" w:tplc="134CC9DA">
      <w:start w:val="1"/>
      <w:numFmt w:val="decimal"/>
      <w:lvlText w:val="%1."/>
      <w:lvlJc w:val="left"/>
      <w:pPr>
        <w:tabs>
          <w:tab w:val="num" w:pos="720"/>
        </w:tabs>
        <w:ind w:left="720" w:hanging="360"/>
      </w:pPr>
      <w:rPr>
        <w:rFonts w:hint="default"/>
      </w:rPr>
    </w:lvl>
    <w:lvl w:ilvl="1" w:tplc="3DD0B118">
      <w:start w:val="1"/>
      <w:numFmt w:val="bullet"/>
      <w:lvlText w:val="–"/>
      <w:lvlJc w:val="left"/>
      <w:pPr>
        <w:tabs>
          <w:tab w:val="num" w:pos="1440"/>
        </w:tabs>
        <w:ind w:left="1440" w:hanging="360"/>
      </w:pPr>
      <w:rPr>
        <w:rFonts w:ascii="Times" w:hAnsi="Times" w:hint="default"/>
      </w:rPr>
    </w:lvl>
    <w:lvl w:ilvl="2" w:tplc="60C4D66A">
      <w:numFmt w:val="bullet"/>
      <w:lvlText w:val="-"/>
      <w:lvlJc w:val="left"/>
      <w:pPr>
        <w:tabs>
          <w:tab w:val="num" w:pos="2340"/>
        </w:tabs>
        <w:ind w:left="2340" w:hanging="360"/>
      </w:pPr>
      <w:rPr>
        <w:rFonts w:ascii="Arial" w:eastAsia="MS Mincho" w:hAnsi="Arial" w:hint="default"/>
      </w:rPr>
    </w:lvl>
    <w:lvl w:ilvl="3" w:tplc="24D450D2" w:tentative="1">
      <w:start w:val="1"/>
      <w:numFmt w:val="decimal"/>
      <w:lvlText w:val="%4."/>
      <w:lvlJc w:val="left"/>
      <w:pPr>
        <w:tabs>
          <w:tab w:val="num" w:pos="2880"/>
        </w:tabs>
        <w:ind w:left="2880" w:hanging="360"/>
      </w:pPr>
    </w:lvl>
    <w:lvl w:ilvl="4" w:tplc="F59E578E" w:tentative="1">
      <w:start w:val="1"/>
      <w:numFmt w:val="lowerLetter"/>
      <w:lvlText w:val="%5."/>
      <w:lvlJc w:val="left"/>
      <w:pPr>
        <w:tabs>
          <w:tab w:val="num" w:pos="3600"/>
        </w:tabs>
        <w:ind w:left="3600" w:hanging="360"/>
      </w:pPr>
    </w:lvl>
    <w:lvl w:ilvl="5" w:tplc="7F625AC8" w:tentative="1">
      <w:start w:val="1"/>
      <w:numFmt w:val="lowerRoman"/>
      <w:lvlText w:val="%6."/>
      <w:lvlJc w:val="right"/>
      <w:pPr>
        <w:tabs>
          <w:tab w:val="num" w:pos="4320"/>
        </w:tabs>
        <w:ind w:left="4320" w:hanging="180"/>
      </w:pPr>
    </w:lvl>
    <w:lvl w:ilvl="6" w:tplc="0B9013AE" w:tentative="1">
      <w:start w:val="1"/>
      <w:numFmt w:val="decimal"/>
      <w:lvlText w:val="%7."/>
      <w:lvlJc w:val="left"/>
      <w:pPr>
        <w:tabs>
          <w:tab w:val="num" w:pos="5040"/>
        </w:tabs>
        <w:ind w:left="5040" w:hanging="360"/>
      </w:pPr>
    </w:lvl>
    <w:lvl w:ilvl="7" w:tplc="7A406D12" w:tentative="1">
      <w:start w:val="1"/>
      <w:numFmt w:val="lowerLetter"/>
      <w:lvlText w:val="%8."/>
      <w:lvlJc w:val="left"/>
      <w:pPr>
        <w:tabs>
          <w:tab w:val="num" w:pos="5760"/>
        </w:tabs>
        <w:ind w:left="5760" w:hanging="360"/>
      </w:pPr>
    </w:lvl>
    <w:lvl w:ilvl="8" w:tplc="AB6E4B86" w:tentative="1">
      <w:start w:val="1"/>
      <w:numFmt w:val="lowerRoman"/>
      <w:lvlText w:val="%9."/>
      <w:lvlJc w:val="right"/>
      <w:pPr>
        <w:tabs>
          <w:tab w:val="num" w:pos="6480"/>
        </w:tabs>
        <w:ind w:left="6480" w:hanging="180"/>
      </w:pPr>
    </w:lvl>
  </w:abstractNum>
  <w:abstractNum w:abstractNumId="21" w15:restartNumberingAfterBreak="0">
    <w:nsid w:val="7ACE13BC"/>
    <w:multiLevelType w:val="hybridMultilevel"/>
    <w:tmpl w:val="95901998"/>
    <w:lvl w:ilvl="0" w:tplc="05CE09EE">
      <w:numFmt w:val="bullet"/>
      <w:lvlText w:val="-"/>
      <w:lvlJc w:val="left"/>
      <w:pPr>
        <w:tabs>
          <w:tab w:val="num" w:pos="720"/>
        </w:tabs>
        <w:ind w:left="720" w:hanging="360"/>
      </w:pPr>
      <w:rPr>
        <w:rFonts w:ascii="Arial" w:eastAsia="MS Mincho" w:hAnsi="Arial" w:hint="default"/>
      </w:rPr>
    </w:lvl>
    <w:lvl w:ilvl="1" w:tplc="49B628AA" w:tentative="1">
      <w:start w:val="1"/>
      <w:numFmt w:val="bullet"/>
      <w:lvlText w:val="o"/>
      <w:lvlJc w:val="left"/>
      <w:pPr>
        <w:tabs>
          <w:tab w:val="num" w:pos="1440"/>
        </w:tabs>
        <w:ind w:left="1440" w:hanging="360"/>
      </w:pPr>
      <w:rPr>
        <w:rFonts w:ascii="Courier New" w:hAnsi="Courier New" w:hint="default"/>
      </w:rPr>
    </w:lvl>
    <w:lvl w:ilvl="2" w:tplc="8EEC9C7E" w:tentative="1">
      <w:start w:val="1"/>
      <w:numFmt w:val="bullet"/>
      <w:lvlText w:val=""/>
      <w:lvlJc w:val="left"/>
      <w:pPr>
        <w:tabs>
          <w:tab w:val="num" w:pos="2160"/>
        </w:tabs>
        <w:ind w:left="2160" w:hanging="360"/>
      </w:pPr>
      <w:rPr>
        <w:rFonts w:ascii="Wingdings" w:hAnsi="Wingdings" w:hint="default"/>
      </w:rPr>
    </w:lvl>
    <w:lvl w:ilvl="3" w:tplc="056AF2B4" w:tentative="1">
      <w:start w:val="1"/>
      <w:numFmt w:val="bullet"/>
      <w:lvlText w:val=""/>
      <w:lvlJc w:val="left"/>
      <w:pPr>
        <w:tabs>
          <w:tab w:val="num" w:pos="2880"/>
        </w:tabs>
        <w:ind w:left="2880" w:hanging="360"/>
      </w:pPr>
      <w:rPr>
        <w:rFonts w:ascii="Symbol" w:hAnsi="Symbol" w:hint="default"/>
      </w:rPr>
    </w:lvl>
    <w:lvl w:ilvl="4" w:tplc="725EF400" w:tentative="1">
      <w:start w:val="1"/>
      <w:numFmt w:val="bullet"/>
      <w:lvlText w:val="o"/>
      <w:lvlJc w:val="left"/>
      <w:pPr>
        <w:tabs>
          <w:tab w:val="num" w:pos="3600"/>
        </w:tabs>
        <w:ind w:left="3600" w:hanging="360"/>
      </w:pPr>
      <w:rPr>
        <w:rFonts w:ascii="Courier New" w:hAnsi="Courier New" w:hint="default"/>
      </w:rPr>
    </w:lvl>
    <w:lvl w:ilvl="5" w:tplc="3B3CD596" w:tentative="1">
      <w:start w:val="1"/>
      <w:numFmt w:val="bullet"/>
      <w:lvlText w:val=""/>
      <w:lvlJc w:val="left"/>
      <w:pPr>
        <w:tabs>
          <w:tab w:val="num" w:pos="4320"/>
        </w:tabs>
        <w:ind w:left="4320" w:hanging="360"/>
      </w:pPr>
      <w:rPr>
        <w:rFonts w:ascii="Wingdings" w:hAnsi="Wingdings" w:hint="default"/>
      </w:rPr>
    </w:lvl>
    <w:lvl w:ilvl="6" w:tplc="75328AC6" w:tentative="1">
      <w:start w:val="1"/>
      <w:numFmt w:val="bullet"/>
      <w:lvlText w:val=""/>
      <w:lvlJc w:val="left"/>
      <w:pPr>
        <w:tabs>
          <w:tab w:val="num" w:pos="5040"/>
        </w:tabs>
        <w:ind w:left="5040" w:hanging="360"/>
      </w:pPr>
      <w:rPr>
        <w:rFonts w:ascii="Symbol" w:hAnsi="Symbol" w:hint="default"/>
      </w:rPr>
    </w:lvl>
    <w:lvl w:ilvl="7" w:tplc="321A96B0" w:tentative="1">
      <w:start w:val="1"/>
      <w:numFmt w:val="bullet"/>
      <w:lvlText w:val="o"/>
      <w:lvlJc w:val="left"/>
      <w:pPr>
        <w:tabs>
          <w:tab w:val="num" w:pos="5760"/>
        </w:tabs>
        <w:ind w:left="5760" w:hanging="360"/>
      </w:pPr>
      <w:rPr>
        <w:rFonts w:ascii="Courier New" w:hAnsi="Courier New" w:hint="default"/>
      </w:rPr>
    </w:lvl>
    <w:lvl w:ilvl="8" w:tplc="4B22AEE8" w:tentative="1">
      <w:start w:val="1"/>
      <w:numFmt w:val="bullet"/>
      <w:lvlText w:val=""/>
      <w:lvlJc w:val="left"/>
      <w:pPr>
        <w:tabs>
          <w:tab w:val="num" w:pos="6480"/>
        </w:tabs>
        <w:ind w:left="6480" w:hanging="360"/>
      </w:pPr>
      <w:rPr>
        <w:rFonts w:ascii="Wingdings" w:hAnsi="Wingdings" w:hint="default"/>
      </w:rPr>
    </w:lvl>
  </w:abstractNum>
  <w:num w:numId="1" w16cid:durableId="896208567">
    <w:abstractNumId w:val="11"/>
  </w:num>
  <w:num w:numId="2" w16cid:durableId="760023967">
    <w:abstractNumId w:val="12"/>
  </w:num>
  <w:num w:numId="3" w16cid:durableId="1943956175">
    <w:abstractNumId w:val="21"/>
  </w:num>
  <w:num w:numId="4" w16cid:durableId="1221863083">
    <w:abstractNumId w:val="20"/>
  </w:num>
  <w:num w:numId="5" w16cid:durableId="672953061">
    <w:abstractNumId w:val="13"/>
  </w:num>
  <w:num w:numId="6" w16cid:durableId="2103187451">
    <w:abstractNumId w:val="14"/>
  </w:num>
  <w:num w:numId="7" w16cid:durableId="656418831">
    <w:abstractNumId w:val="17"/>
  </w:num>
  <w:num w:numId="8" w16cid:durableId="44111290">
    <w:abstractNumId w:val="19"/>
  </w:num>
  <w:num w:numId="9" w16cid:durableId="851604510">
    <w:abstractNumId w:val="18"/>
  </w:num>
  <w:num w:numId="10" w16cid:durableId="79912848">
    <w:abstractNumId w:val="16"/>
  </w:num>
  <w:num w:numId="11" w16cid:durableId="1539774434">
    <w:abstractNumId w:val="15"/>
  </w:num>
  <w:num w:numId="12" w16cid:durableId="1731272848">
    <w:abstractNumId w:val="0"/>
  </w:num>
  <w:num w:numId="13" w16cid:durableId="1965500560">
    <w:abstractNumId w:val="1"/>
  </w:num>
  <w:num w:numId="14" w16cid:durableId="1317609098">
    <w:abstractNumId w:val="2"/>
  </w:num>
  <w:num w:numId="15" w16cid:durableId="1152989805">
    <w:abstractNumId w:val="3"/>
  </w:num>
  <w:num w:numId="16" w16cid:durableId="827943834">
    <w:abstractNumId w:val="8"/>
  </w:num>
  <w:num w:numId="17" w16cid:durableId="913320417">
    <w:abstractNumId w:val="4"/>
  </w:num>
  <w:num w:numId="18" w16cid:durableId="1629434876">
    <w:abstractNumId w:val="5"/>
  </w:num>
  <w:num w:numId="19" w16cid:durableId="214510568">
    <w:abstractNumId w:val="6"/>
  </w:num>
  <w:num w:numId="20" w16cid:durableId="500001592">
    <w:abstractNumId w:val="7"/>
  </w:num>
  <w:num w:numId="21" w16cid:durableId="374669852">
    <w:abstractNumId w:val="9"/>
  </w:num>
  <w:num w:numId="22" w16cid:durableId="28030199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Linstruth">
    <w15:presenceInfo w15:providerId="AD" w15:userId="S::plinstruth@storeycountynv.org::4e575d8e-c85f-42e1-a849-4a6acbd9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 w:dllVersion="2"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7C"/>
    <w:rsid w:val="00000DED"/>
    <w:rsid w:val="00001877"/>
    <w:rsid w:val="0002191B"/>
    <w:rsid w:val="00027506"/>
    <w:rsid w:val="000302C2"/>
    <w:rsid w:val="000344CE"/>
    <w:rsid w:val="00037186"/>
    <w:rsid w:val="0005542B"/>
    <w:rsid w:val="00061000"/>
    <w:rsid w:val="00065B2A"/>
    <w:rsid w:val="00071384"/>
    <w:rsid w:val="00072218"/>
    <w:rsid w:val="00072C17"/>
    <w:rsid w:val="000819EE"/>
    <w:rsid w:val="00081E1D"/>
    <w:rsid w:val="00085B8A"/>
    <w:rsid w:val="000906FD"/>
    <w:rsid w:val="00090CA7"/>
    <w:rsid w:val="0009238A"/>
    <w:rsid w:val="000971F2"/>
    <w:rsid w:val="0009794A"/>
    <w:rsid w:val="000A3AF9"/>
    <w:rsid w:val="000A4F52"/>
    <w:rsid w:val="000A597C"/>
    <w:rsid w:val="000B1E01"/>
    <w:rsid w:val="000C00F4"/>
    <w:rsid w:val="000E7054"/>
    <w:rsid w:val="000F2216"/>
    <w:rsid w:val="000F26E6"/>
    <w:rsid w:val="000F3396"/>
    <w:rsid w:val="000F6562"/>
    <w:rsid w:val="0010495D"/>
    <w:rsid w:val="00111340"/>
    <w:rsid w:val="001131DF"/>
    <w:rsid w:val="00114E14"/>
    <w:rsid w:val="001202E1"/>
    <w:rsid w:val="00140A47"/>
    <w:rsid w:val="001434AA"/>
    <w:rsid w:val="00144668"/>
    <w:rsid w:val="00175E47"/>
    <w:rsid w:val="001819A5"/>
    <w:rsid w:val="00187669"/>
    <w:rsid w:val="001917DD"/>
    <w:rsid w:val="001A34F6"/>
    <w:rsid w:val="001B08D2"/>
    <w:rsid w:val="001B0B27"/>
    <w:rsid w:val="001D0B69"/>
    <w:rsid w:val="001D16E7"/>
    <w:rsid w:val="001E26AA"/>
    <w:rsid w:val="001E2F17"/>
    <w:rsid w:val="001E3439"/>
    <w:rsid w:val="001E47A4"/>
    <w:rsid w:val="001F331C"/>
    <w:rsid w:val="001F4F5A"/>
    <w:rsid w:val="001F660C"/>
    <w:rsid w:val="00205219"/>
    <w:rsid w:val="00207C64"/>
    <w:rsid w:val="00212E45"/>
    <w:rsid w:val="00213FC7"/>
    <w:rsid w:val="002255F2"/>
    <w:rsid w:val="00232349"/>
    <w:rsid w:val="00232E16"/>
    <w:rsid w:val="0023358E"/>
    <w:rsid w:val="00235BCF"/>
    <w:rsid w:val="0024761F"/>
    <w:rsid w:val="002507BC"/>
    <w:rsid w:val="0025147C"/>
    <w:rsid w:val="00254145"/>
    <w:rsid w:val="002671F3"/>
    <w:rsid w:val="002762B0"/>
    <w:rsid w:val="00283386"/>
    <w:rsid w:val="00293728"/>
    <w:rsid w:val="00293FA9"/>
    <w:rsid w:val="002B53AA"/>
    <w:rsid w:val="002C2C0C"/>
    <w:rsid w:val="002C7FDB"/>
    <w:rsid w:val="002D7049"/>
    <w:rsid w:val="002E1EA6"/>
    <w:rsid w:val="002F2234"/>
    <w:rsid w:val="002F555E"/>
    <w:rsid w:val="0030076F"/>
    <w:rsid w:val="003016E2"/>
    <w:rsid w:val="00301C16"/>
    <w:rsid w:val="00302DFF"/>
    <w:rsid w:val="00306CE1"/>
    <w:rsid w:val="003130BD"/>
    <w:rsid w:val="00314466"/>
    <w:rsid w:val="003256C2"/>
    <w:rsid w:val="0032711F"/>
    <w:rsid w:val="003275BB"/>
    <w:rsid w:val="00327DF2"/>
    <w:rsid w:val="003316F3"/>
    <w:rsid w:val="00334154"/>
    <w:rsid w:val="003414EC"/>
    <w:rsid w:val="003434C4"/>
    <w:rsid w:val="0035537E"/>
    <w:rsid w:val="0036538F"/>
    <w:rsid w:val="00367C73"/>
    <w:rsid w:val="0037070A"/>
    <w:rsid w:val="00375F1D"/>
    <w:rsid w:val="00383DA7"/>
    <w:rsid w:val="00390A63"/>
    <w:rsid w:val="003A023B"/>
    <w:rsid w:val="003B3352"/>
    <w:rsid w:val="003B5FD7"/>
    <w:rsid w:val="003C191B"/>
    <w:rsid w:val="003D6211"/>
    <w:rsid w:val="003E015D"/>
    <w:rsid w:val="003E1305"/>
    <w:rsid w:val="003F0553"/>
    <w:rsid w:val="003F078F"/>
    <w:rsid w:val="003F2B63"/>
    <w:rsid w:val="00403C30"/>
    <w:rsid w:val="004054E7"/>
    <w:rsid w:val="0041048D"/>
    <w:rsid w:val="00415FF5"/>
    <w:rsid w:val="00421849"/>
    <w:rsid w:val="00437C5C"/>
    <w:rsid w:val="00444688"/>
    <w:rsid w:val="004478B0"/>
    <w:rsid w:val="004502AE"/>
    <w:rsid w:val="00452941"/>
    <w:rsid w:val="004548EA"/>
    <w:rsid w:val="00454ED8"/>
    <w:rsid w:val="0045795B"/>
    <w:rsid w:val="00470C69"/>
    <w:rsid w:val="00481E6A"/>
    <w:rsid w:val="004907F5"/>
    <w:rsid w:val="00496888"/>
    <w:rsid w:val="004C1C8B"/>
    <w:rsid w:val="004C5E01"/>
    <w:rsid w:val="004D0DEB"/>
    <w:rsid w:val="004D18BD"/>
    <w:rsid w:val="004E1259"/>
    <w:rsid w:val="004E1672"/>
    <w:rsid w:val="004E2DC3"/>
    <w:rsid w:val="004F5D86"/>
    <w:rsid w:val="00506E5B"/>
    <w:rsid w:val="00510DCF"/>
    <w:rsid w:val="005118A0"/>
    <w:rsid w:val="00512153"/>
    <w:rsid w:val="005131DC"/>
    <w:rsid w:val="005208E2"/>
    <w:rsid w:val="00524C2B"/>
    <w:rsid w:val="00530701"/>
    <w:rsid w:val="005326BC"/>
    <w:rsid w:val="00537364"/>
    <w:rsid w:val="00542407"/>
    <w:rsid w:val="00564CF9"/>
    <w:rsid w:val="0056696B"/>
    <w:rsid w:val="005723CD"/>
    <w:rsid w:val="0058222F"/>
    <w:rsid w:val="005829DE"/>
    <w:rsid w:val="005933ED"/>
    <w:rsid w:val="005950F4"/>
    <w:rsid w:val="005A1475"/>
    <w:rsid w:val="005B40F5"/>
    <w:rsid w:val="005C4F30"/>
    <w:rsid w:val="005C74BB"/>
    <w:rsid w:val="005D32C0"/>
    <w:rsid w:val="005E0128"/>
    <w:rsid w:val="005E0DCE"/>
    <w:rsid w:val="005E6D9B"/>
    <w:rsid w:val="005E7650"/>
    <w:rsid w:val="005F6A4B"/>
    <w:rsid w:val="005F76E4"/>
    <w:rsid w:val="00600557"/>
    <w:rsid w:val="00607A6A"/>
    <w:rsid w:val="0061055E"/>
    <w:rsid w:val="006123AD"/>
    <w:rsid w:val="00622585"/>
    <w:rsid w:val="0062463A"/>
    <w:rsid w:val="00624D48"/>
    <w:rsid w:val="00636242"/>
    <w:rsid w:val="006428FF"/>
    <w:rsid w:val="00645C60"/>
    <w:rsid w:val="00651520"/>
    <w:rsid w:val="006517C4"/>
    <w:rsid w:val="006559D6"/>
    <w:rsid w:val="00665E3C"/>
    <w:rsid w:val="00671F0A"/>
    <w:rsid w:val="006737AE"/>
    <w:rsid w:val="00675D75"/>
    <w:rsid w:val="0067685E"/>
    <w:rsid w:val="00682259"/>
    <w:rsid w:val="00684D0E"/>
    <w:rsid w:val="00684DDC"/>
    <w:rsid w:val="0068578D"/>
    <w:rsid w:val="006930EF"/>
    <w:rsid w:val="006A30EA"/>
    <w:rsid w:val="006B325F"/>
    <w:rsid w:val="006B470D"/>
    <w:rsid w:val="006B6DB0"/>
    <w:rsid w:val="006C0D23"/>
    <w:rsid w:val="006C5E96"/>
    <w:rsid w:val="006D5CAA"/>
    <w:rsid w:val="007013EC"/>
    <w:rsid w:val="00703BA8"/>
    <w:rsid w:val="00705AAB"/>
    <w:rsid w:val="00710027"/>
    <w:rsid w:val="0071042B"/>
    <w:rsid w:val="00710D39"/>
    <w:rsid w:val="007110C7"/>
    <w:rsid w:val="00715972"/>
    <w:rsid w:val="0072755D"/>
    <w:rsid w:val="00732DED"/>
    <w:rsid w:val="007336A3"/>
    <w:rsid w:val="00733F7F"/>
    <w:rsid w:val="00735017"/>
    <w:rsid w:val="00736F95"/>
    <w:rsid w:val="00750D5E"/>
    <w:rsid w:val="00752C4D"/>
    <w:rsid w:val="007938C7"/>
    <w:rsid w:val="007A3962"/>
    <w:rsid w:val="007B0C62"/>
    <w:rsid w:val="007B11DA"/>
    <w:rsid w:val="007B2F1B"/>
    <w:rsid w:val="007C1EC5"/>
    <w:rsid w:val="007D28AE"/>
    <w:rsid w:val="007D3B69"/>
    <w:rsid w:val="007E4747"/>
    <w:rsid w:val="007E4DA5"/>
    <w:rsid w:val="007E5793"/>
    <w:rsid w:val="007E6066"/>
    <w:rsid w:val="0080013C"/>
    <w:rsid w:val="008004F4"/>
    <w:rsid w:val="00801ACC"/>
    <w:rsid w:val="00804096"/>
    <w:rsid w:val="00807550"/>
    <w:rsid w:val="00824EEA"/>
    <w:rsid w:val="00837C50"/>
    <w:rsid w:val="0084095B"/>
    <w:rsid w:val="00841687"/>
    <w:rsid w:val="00847322"/>
    <w:rsid w:val="00857E82"/>
    <w:rsid w:val="0086663F"/>
    <w:rsid w:val="008709E7"/>
    <w:rsid w:val="00872B69"/>
    <w:rsid w:val="00873BF7"/>
    <w:rsid w:val="0088308A"/>
    <w:rsid w:val="008A128E"/>
    <w:rsid w:val="008D5339"/>
    <w:rsid w:val="008D5E6E"/>
    <w:rsid w:val="008D7061"/>
    <w:rsid w:val="008E7837"/>
    <w:rsid w:val="008F26DF"/>
    <w:rsid w:val="00921277"/>
    <w:rsid w:val="00923D39"/>
    <w:rsid w:val="009365FA"/>
    <w:rsid w:val="009408DF"/>
    <w:rsid w:val="009632E0"/>
    <w:rsid w:val="00970B66"/>
    <w:rsid w:val="00971E0A"/>
    <w:rsid w:val="009725EE"/>
    <w:rsid w:val="00990761"/>
    <w:rsid w:val="00992582"/>
    <w:rsid w:val="00993A48"/>
    <w:rsid w:val="009A5217"/>
    <w:rsid w:val="009B2D20"/>
    <w:rsid w:val="009E2100"/>
    <w:rsid w:val="009E5DF0"/>
    <w:rsid w:val="009F4659"/>
    <w:rsid w:val="00A02F57"/>
    <w:rsid w:val="00A03C2F"/>
    <w:rsid w:val="00A1169C"/>
    <w:rsid w:val="00A14F09"/>
    <w:rsid w:val="00A1649B"/>
    <w:rsid w:val="00A16AF1"/>
    <w:rsid w:val="00A17CB1"/>
    <w:rsid w:val="00A30202"/>
    <w:rsid w:val="00A32E58"/>
    <w:rsid w:val="00A573FC"/>
    <w:rsid w:val="00A625D3"/>
    <w:rsid w:val="00A6569F"/>
    <w:rsid w:val="00A736E0"/>
    <w:rsid w:val="00A85A82"/>
    <w:rsid w:val="00A90AC8"/>
    <w:rsid w:val="00A945CB"/>
    <w:rsid w:val="00AA2B31"/>
    <w:rsid w:val="00AA6AD3"/>
    <w:rsid w:val="00AB37BC"/>
    <w:rsid w:val="00AB7169"/>
    <w:rsid w:val="00AC7F64"/>
    <w:rsid w:val="00AC7FAD"/>
    <w:rsid w:val="00AE4299"/>
    <w:rsid w:val="00AF0F63"/>
    <w:rsid w:val="00AF414D"/>
    <w:rsid w:val="00B05539"/>
    <w:rsid w:val="00B12071"/>
    <w:rsid w:val="00B1391E"/>
    <w:rsid w:val="00B17BA7"/>
    <w:rsid w:val="00B23EAD"/>
    <w:rsid w:val="00B315F3"/>
    <w:rsid w:val="00B33D1D"/>
    <w:rsid w:val="00B369E0"/>
    <w:rsid w:val="00B43FB1"/>
    <w:rsid w:val="00B53449"/>
    <w:rsid w:val="00B53683"/>
    <w:rsid w:val="00B67E4B"/>
    <w:rsid w:val="00B719B3"/>
    <w:rsid w:val="00BA59D6"/>
    <w:rsid w:val="00BB1830"/>
    <w:rsid w:val="00BB4F5C"/>
    <w:rsid w:val="00BC6E39"/>
    <w:rsid w:val="00BD5CFC"/>
    <w:rsid w:val="00BD6BC5"/>
    <w:rsid w:val="00BE55B7"/>
    <w:rsid w:val="00C01601"/>
    <w:rsid w:val="00C01CBA"/>
    <w:rsid w:val="00C05C4D"/>
    <w:rsid w:val="00C153CA"/>
    <w:rsid w:val="00C2131B"/>
    <w:rsid w:val="00C23E22"/>
    <w:rsid w:val="00C23FAC"/>
    <w:rsid w:val="00C26684"/>
    <w:rsid w:val="00C42693"/>
    <w:rsid w:val="00C43882"/>
    <w:rsid w:val="00C44634"/>
    <w:rsid w:val="00C564C9"/>
    <w:rsid w:val="00C57B61"/>
    <w:rsid w:val="00C7141F"/>
    <w:rsid w:val="00C71EE6"/>
    <w:rsid w:val="00C87D88"/>
    <w:rsid w:val="00CA1EF7"/>
    <w:rsid w:val="00CA2B0F"/>
    <w:rsid w:val="00CA57AD"/>
    <w:rsid w:val="00CB29BD"/>
    <w:rsid w:val="00CC49B0"/>
    <w:rsid w:val="00CD466D"/>
    <w:rsid w:val="00CD74A7"/>
    <w:rsid w:val="00CE595B"/>
    <w:rsid w:val="00D1165E"/>
    <w:rsid w:val="00D11ABC"/>
    <w:rsid w:val="00D139FB"/>
    <w:rsid w:val="00D21ED6"/>
    <w:rsid w:val="00D2795A"/>
    <w:rsid w:val="00D324C3"/>
    <w:rsid w:val="00D34BD9"/>
    <w:rsid w:val="00D36C4D"/>
    <w:rsid w:val="00D47D17"/>
    <w:rsid w:val="00D56BC3"/>
    <w:rsid w:val="00D62082"/>
    <w:rsid w:val="00D6533D"/>
    <w:rsid w:val="00D83E94"/>
    <w:rsid w:val="00D84527"/>
    <w:rsid w:val="00D84F99"/>
    <w:rsid w:val="00D85AD0"/>
    <w:rsid w:val="00D86A67"/>
    <w:rsid w:val="00D91144"/>
    <w:rsid w:val="00D91D23"/>
    <w:rsid w:val="00D948B1"/>
    <w:rsid w:val="00D94B06"/>
    <w:rsid w:val="00D955FC"/>
    <w:rsid w:val="00D96990"/>
    <w:rsid w:val="00DA4B6F"/>
    <w:rsid w:val="00DB4047"/>
    <w:rsid w:val="00DB6A2F"/>
    <w:rsid w:val="00DB7923"/>
    <w:rsid w:val="00DC1909"/>
    <w:rsid w:val="00DD02EE"/>
    <w:rsid w:val="00DF716C"/>
    <w:rsid w:val="00E00B45"/>
    <w:rsid w:val="00E061A4"/>
    <w:rsid w:val="00E06ADB"/>
    <w:rsid w:val="00E14904"/>
    <w:rsid w:val="00E23BB7"/>
    <w:rsid w:val="00E361F2"/>
    <w:rsid w:val="00E37CC2"/>
    <w:rsid w:val="00E40A04"/>
    <w:rsid w:val="00E410E8"/>
    <w:rsid w:val="00E418DF"/>
    <w:rsid w:val="00E55414"/>
    <w:rsid w:val="00E55B21"/>
    <w:rsid w:val="00E56C65"/>
    <w:rsid w:val="00E60DA7"/>
    <w:rsid w:val="00E7485F"/>
    <w:rsid w:val="00E74902"/>
    <w:rsid w:val="00E74C09"/>
    <w:rsid w:val="00E77438"/>
    <w:rsid w:val="00E83669"/>
    <w:rsid w:val="00E91620"/>
    <w:rsid w:val="00E940E6"/>
    <w:rsid w:val="00E97626"/>
    <w:rsid w:val="00EA2245"/>
    <w:rsid w:val="00EB6BCE"/>
    <w:rsid w:val="00EC6BB2"/>
    <w:rsid w:val="00ED0F71"/>
    <w:rsid w:val="00EE4DA3"/>
    <w:rsid w:val="00EE6FEF"/>
    <w:rsid w:val="00F11C42"/>
    <w:rsid w:val="00F254AD"/>
    <w:rsid w:val="00F37FE7"/>
    <w:rsid w:val="00F41B9F"/>
    <w:rsid w:val="00F4486B"/>
    <w:rsid w:val="00F5112D"/>
    <w:rsid w:val="00F533B6"/>
    <w:rsid w:val="00F66846"/>
    <w:rsid w:val="00F673CB"/>
    <w:rsid w:val="00F7274F"/>
    <w:rsid w:val="00F74FAE"/>
    <w:rsid w:val="00F75332"/>
    <w:rsid w:val="00F75CC2"/>
    <w:rsid w:val="00F90269"/>
    <w:rsid w:val="00F90C40"/>
    <w:rsid w:val="00F90E04"/>
    <w:rsid w:val="00F94A56"/>
    <w:rsid w:val="00FB078B"/>
    <w:rsid w:val="00FB1DD9"/>
    <w:rsid w:val="00FC337E"/>
    <w:rsid w:val="00FC3600"/>
    <w:rsid w:val="00FC7F68"/>
    <w:rsid w:val="00FD1D22"/>
    <w:rsid w:val="00FD6276"/>
    <w:rsid w:val="00FD6969"/>
    <w:rsid w:val="00FE45BF"/>
    <w:rsid w:val="00FE660D"/>
    <w:rsid w:val="00FF484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43DAF"/>
  <w15:chartTrackingRefBased/>
  <w15:docId w15:val="{4B4EA3D5-06D6-3C42-9ABB-D5DC8963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55E"/>
    <w:rPr>
      <w:sz w:val="24"/>
      <w:lang w:val="en-US" w:eastAsia="de-DE"/>
    </w:rPr>
  </w:style>
  <w:style w:type="paragraph" w:styleId="Heading1">
    <w:name w:val="heading 1"/>
    <w:basedOn w:val="Normal"/>
    <w:next w:val="Normal"/>
    <w:link w:val="Heading1Char"/>
    <w:qFormat/>
    <w:pPr>
      <w:keepNext/>
      <w:numPr>
        <w:numId w:val="6"/>
      </w:numPr>
      <w:spacing w:before="480" w:after="120"/>
      <w:ind w:left="431" w:hanging="431"/>
      <w:outlineLvl w:val="0"/>
    </w:pPr>
    <w:rPr>
      <w:rFonts w:ascii="Arial" w:eastAsia="MS Mincho" w:hAnsi="Arial"/>
      <w:b/>
      <w:kern w:val="32"/>
      <w:sz w:val="32"/>
    </w:rPr>
  </w:style>
  <w:style w:type="paragraph" w:styleId="Heading2">
    <w:name w:val="heading 2"/>
    <w:basedOn w:val="Normal"/>
    <w:next w:val="Normal"/>
    <w:link w:val="Heading2Char"/>
    <w:qFormat/>
    <w:pPr>
      <w:keepNext/>
      <w:numPr>
        <w:ilvl w:val="1"/>
        <w:numId w:val="6"/>
      </w:numPr>
      <w:spacing w:before="360" w:after="120"/>
      <w:ind w:left="578" w:hanging="578"/>
      <w:outlineLvl w:val="1"/>
    </w:pPr>
    <w:rPr>
      <w:rFonts w:ascii="Arial" w:eastAsia="MS Mincho" w:hAnsi="Arial"/>
      <w:b/>
      <w:sz w:val="28"/>
    </w:rPr>
  </w:style>
  <w:style w:type="paragraph" w:styleId="Heading3">
    <w:name w:val="heading 3"/>
    <w:basedOn w:val="Normal"/>
    <w:next w:val="Normal"/>
    <w:link w:val="Heading3Char"/>
    <w:qFormat/>
    <w:pPr>
      <w:keepNext/>
      <w:numPr>
        <w:ilvl w:val="2"/>
        <w:numId w:val="6"/>
      </w:numPr>
      <w:spacing w:before="240" w:after="60"/>
      <w:outlineLvl w:val="2"/>
    </w:pPr>
    <w:rPr>
      <w:rFonts w:ascii="Arial" w:hAnsi="Arial"/>
      <w:b/>
      <w:sz w:val="26"/>
    </w:rPr>
  </w:style>
  <w:style w:type="paragraph" w:styleId="Heading4">
    <w:name w:val="heading 4"/>
    <w:basedOn w:val="Normal"/>
    <w:next w:val="Normal"/>
    <w:qFormat/>
    <w:pPr>
      <w:keepNext/>
      <w:numPr>
        <w:ilvl w:val="3"/>
        <w:numId w:val="6"/>
      </w:numPr>
      <w:spacing w:before="240" w:after="60"/>
      <w:outlineLvl w:val="3"/>
    </w:pPr>
    <w:rPr>
      <w:rFonts w:ascii="Times" w:hAnsi="Times"/>
      <w:b/>
      <w:sz w:val="28"/>
    </w:r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rFonts w:ascii="Times" w:hAnsi="Times"/>
      <w:b/>
      <w:sz w:val="22"/>
    </w:rPr>
  </w:style>
  <w:style w:type="paragraph" w:styleId="Heading7">
    <w:name w:val="heading 7"/>
    <w:basedOn w:val="Normal"/>
    <w:next w:val="Normal"/>
    <w:qFormat/>
    <w:pPr>
      <w:numPr>
        <w:ilvl w:val="6"/>
        <w:numId w:val="6"/>
      </w:numPr>
      <w:spacing w:before="240" w:after="60"/>
      <w:outlineLvl w:val="6"/>
    </w:pPr>
    <w:rPr>
      <w:rFonts w:ascii="Times" w:hAnsi="Times"/>
    </w:rPr>
  </w:style>
  <w:style w:type="paragraph" w:styleId="Heading8">
    <w:name w:val="heading 8"/>
    <w:basedOn w:val="Normal"/>
    <w:next w:val="Normal"/>
    <w:qFormat/>
    <w:pPr>
      <w:numPr>
        <w:ilvl w:val="7"/>
        <w:numId w:val="6"/>
      </w:numPr>
      <w:spacing w:before="240" w:after="60"/>
      <w:outlineLvl w:val="7"/>
    </w:pPr>
    <w:rPr>
      <w:rFonts w:ascii="Times" w:hAnsi="Times"/>
      <w:i/>
    </w:rPr>
  </w:style>
  <w:style w:type="paragraph" w:styleId="Heading9">
    <w:name w:val="heading 9"/>
    <w:basedOn w:val="Normal"/>
    <w:next w:val="Normal"/>
    <w:qFormat/>
    <w:pPr>
      <w:numPr>
        <w:ilvl w:val="8"/>
        <w:numId w:val="6"/>
      </w:numPr>
      <w:spacing w:before="240" w:after="60"/>
      <w:outlineLvl w:val="8"/>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pPr>
      <w:spacing w:before="120"/>
    </w:pPr>
    <w:rPr>
      <w:rFonts w:ascii="Arial" w:eastAsia="MS Mincho" w:hAnsi="Arial"/>
      <w:sz w:val="20"/>
    </w:rPr>
  </w:style>
  <w:style w:type="paragraph" w:styleId="TOC1">
    <w:name w:val="toc 1"/>
    <w:basedOn w:val="Normal"/>
    <w:next w:val="Normal"/>
    <w:autoRedefine/>
    <w:uiPriority w:val="39"/>
    <w:rsid w:val="003F078F"/>
    <w:pPr>
      <w:tabs>
        <w:tab w:val="left" w:pos="480"/>
        <w:tab w:val="right" w:leader="dot" w:pos="9592"/>
      </w:tabs>
    </w:pPr>
    <w:rPr>
      <w:rFonts w:ascii="Arial" w:hAnsi="Arial"/>
    </w:rPr>
  </w:style>
  <w:style w:type="paragraph" w:styleId="TOC2">
    <w:name w:val="toc 2"/>
    <w:basedOn w:val="Normal"/>
    <w:next w:val="Normal"/>
    <w:autoRedefine/>
    <w:uiPriority w:val="39"/>
    <w:rsid w:val="00B23EAD"/>
    <w:pPr>
      <w:tabs>
        <w:tab w:val="left" w:pos="960"/>
        <w:tab w:val="right" w:leader="dot" w:pos="9592"/>
      </w:tabs>
      <w:ind w:left="240"/>
    </w:pPr>
    <w:rPr>
      <w:rFonts w:ascii="Arial" w:hAnsi="Arial"/>
    </w:rPr>
  </w:style>
  <w:style w:type="paragraph" w:styleId="TOC3">
    <w:name w:val="toc 3"/>
    <w:basedOn w:val="Normal"/>
    <w:next w:val="Normal"/>
    <w:autoRedefine/>
    <w:uiPriority w:val="39"/>
    <w:rsid w:val="00B23EAD"/>
    <w:pPr>
      <w:ind w:left="480"/>
    </w:pPr>
    <w:rPr>
      <w:rFonts w:ascii="Arial" w:hAnsi="Arial"/>
      <w:sz w:val="20"/>
    </w:rPr>
  </w:style>
  <w:style w:type="paragraph" w:styleId="TOC4">
    <w:name w:val="toc 4"/>
    <w:basedOn w:val="Normal"/>
    <w:next w:val="Normal"/>
    <w:autoRedefine/>
    <w:uiPriority w:val="39"/>
    <w:rsid w:val="00E14904"/>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Helvetica" w:eastAsia="MS Gothic" w:hAnsi="Helvetica"/>
    </w:rPr>
  </w:style>
  <w:style w:type="paragraph" w:styleId="Header">
    <w:name w:val="header"/>
    <w:basedOn w:val="Normal"/>
    <w:semiHidden/>
    <w:pPr>
      <w:tabs>
        <w:tab w:val="center" w:pos="4703"/>
        <w:tab w:val="right" w:pos="9406"/>
      </w:tabs>
    </w:pPr>
  </w:style>
  <w:style w:type="paragraph" w:customStyle="1" w:styleId="RegisterDescription">
    <w:name w:val="RegisterDescription"/>
    <w:basedOn w:val="PlainText"/>
    <w:pPr>
      <w:spacing w:before="60"/>
      <w:ind w:left="1440" w:hanging="1440"/>
    </w:pPr>
  </w:style>
  <w:style w:type="paragraph" w:customStyle="1" w:styleId="SetCommand">
    <w:name w:val="SetCommand"/>
    <w:basedOn w:val="PlainText"/>
    <w:pPr>
      <w:spacing w:before="60"/>
      <w:ind w:left="3240" w:hanging="3240"/>
    </w:pPr>
  </w:style>
  <w:style w:type="paragraph" w:customStyle="1" w:styleId="NurText12">
    <w:name w:val="Nur Text 12"/>
    <w:basedOn w:val="PlainText"/>
    <w:pPr>
      <w:spacing w:before="240"/>
    </w:pPr>
  </w:style>
  <w:style w:type="paragraph" w:customStyle="1" w:styleId="SetCommand9">
    <w:name w:val="SetCommand 9"/>
    <w:basedOn w:val="SetCommand"/>
    <w:pPr>
      <w:spacing w:before="240"/>
    </w:pPr>
  </w:style>
  <w:style w:type="paragraph" w:customStyle="1" w:styleId="RegisterDescription9">
    <w:name w:val="RegisterDescription 9"/>
    <w:basedOn w:val="RegisterDescription"/>
    <w:pPr>
      <w:spacing w:before="240"/>
    </w:pPr>
  </w:style>
  <w:style w:type="paragraph" w:customStyle="1" w:styleId="SIMCommand">
    <w:name w:val="SIM Command"/>
    <w:basedOn w:val="PlainText"/>
    <w:pPr>
      <w:ind w:left="360"/>
    </w:pPr>
    <w:rPr>
      <w:rFonts w:ascii="Courier New" w:hAnsi="Courier New"/>
    </w:rPr>
  </w:style>
  <w:style w:type="paragraph" w:customStyle="1" w:styleId="ProgramName">
    <w:name w:val="ProgramName"/>
    <w:basedOn w:val="PlainText"/>
    <w:pPr>
      <w:tabs>
        <w:tab w:val="left" w:pos="1440"/>
      </w:tabs>
    </w:pPr>
  </w:style>
  <w:style w:type="paragraph" w:customStyle="1" w:styleId="NurTextCenter">
    <w:name w:val="Nur Text Center"/>
    <w:basedOn w:val="PlainText"/>
    <w:pPr>
      <w:spacing w:before="60" w:after="60"/>
    </w:pPr>
  </w:style>
  <w:style w:type="paragraph" w:customStyle="1" w:styleId="TextBullet">
    <w:name w:val="TextBullet"/>
    <w:basedOn w:val="PlainText"/>
    <w:rsid w:val="006A30EA"/>
    <w:pPr>
      <w:numPr>
        <w:numId w:val="9"/>
      </w:numPr>
      <w:tabs>
        <w:tab w:val="clear" w:pos="1440"/>
      </w:tabs>
    </w:pPr>
  </w:style>
  <w:style w:type="paragraph" w:customStyle="1" w:styleId="NurText126">
    <w:name w:val="Nur Text 126"/>
    <w:basedOn w:val="PlainText"/>
    <w:pPr>
      <w:spacing w:before="240" w:after="120"/>
    </w:pPr>
  </w:style>
  <w:style w:type="paragraph" w:styleId="Footer">
    <w:name w:val="footer"/>
    <w:basedOn w:val="Normal"/>
    <w:semiHidden/>
    <w:pPr>
      <w:tabs>
        <w:tab w:val="center" w:pos="4703"/>
        <w:tab w:val="right" w:pos="9406"/>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szCs w:val="24"/>
    </w:rPr>
  </w:style>
  <w:style w:type="paragraph" w:customStyle="1" w:styleId="SIMCommandSmall">
    <w:name w:val="SIM Command Small"/>
    <w:basedOn w:val="SIMCommand"/>
    <w:pPr>
      <w:spacing w:before="60"/>
      <w:ind w:left="357"/>
    </w:pPr>
    <w:rPr>
      <w:sz w:val="16"/>
    </w:rPr>
  </w:style>
  <w:style w:type="character" w:styleId="UnresolvedMention">
    <w:name w:val="Unresolved Mention"/>
    <w:uiPriority w:val="99"/>
    <w:unhideWhenUsed/>
    <w:rsid w:val="00FD1D22"/>
    <w:rPr>
      <w:color w:val="605E5C"/>
      <w:shd w:val="clear" w:color="auto" w:fill="E1DFDD"/>
    </w:rPr>
  </w:style>
  <w:style w:type="paragraph" w:styleId="BalloonText">
    <w:name w:val="Balloon Text"/>
    <w:basedOn w:val="Normal"/>
    <w:link w:val="BalloonTextChar"/>
    <w:uiPriority w:val="99"/>
    <w:semiHidden/>
    <w:unhideWhenUsed/>
    <w:rsid w:val="005D32C0"/>
    <w:rPr>
      <w:sz w:val="18"/>
      <w:szCs w:val="18"/>
      <w:lang w:val="x-none"/>
    </w:rPr>
  </w:style>
  <w:style w:type="character" w:customStyle="1" w:styleId="BalloonTextChar">
    <w:name w:val="Balloon Text Char"/>
    <w:link w:val="BalloonText"/>
    <w:uiPriority w:val="99"/>
    <w:semiHidden/>
    <w:rsid w:val="005D32C0"/>
    <w:rPr>
      <w:noProof/>
      <w:sz w:val="18"/>
      <w:szCs w:val="18"/>
      <w:lang w:eastAsia="de-DE"/>
    </w:rPr>
  </w:style>
  <w:style w:type="paragraph" w:styleId="Revision">
    <w:name w:val="Revision"/>
    <w:hidden/>
    <w:uiPriority w:val="99"/>
    <w:semiHidden/>
    <w:rsid w:val="005D32C0"/>
    <w:rPr>
      <w:noProof/>
      <w:sz w:val="24"/>
      <w:lang w:val="en-US" w:eastAsia="de-DE"/>
    </w:rPr>
  </w:style>
  <w:style w:type="paragraph" w:customStyle="1" w:styleId="NurText12WithIndent">
    <w:name w:val="Nur Text 12 With Indent"/>
    <w:basedOn w:val="NurText12"/>
    <w:qFormat/>
    <w:rsid w:val="00921277"/>
    <w:pPr>
      <w:ind w:left="709" w:hanging="709"/>
    </w:pPr>
  </w:style>
  <w:style w:type="character" w:customStyle="1" w:styleId="PlainTextChar">
    <w:name w:val="Plain Text Char"/>
    <w:link w:val="PlainText"/>
    <w:semiHidden/>
    <w:rsid w:val="004478B0"/>
    <w:rPr>
      <w:rFonts w:ascii="Arial" w:eastAsia="MS Mincho" w:hAnsi="Arial"/>
      <w:lang w:eastAsia="de-DE"/>
    </w:rPr>
  </w:style>
  <w:style w:type="character" w:customStyle="1" w:styleId="Heading1Char">
    <w:name w:val="Heading 1 Char"/>
    <w:link w:val="Heading1"/>
    <w:rsid w:val="005C4F30"/>
    <w:rPr>
      <w:rFonts w:ascii="Arial" w:eastAsia="MS Mincho" w:hAnsi="Arial"/>
      <w:b/>
      <w:kern w:val="32"/>
      <w:sz w:val="32"/>
      <w:lang w:eastAsia="de-DE"/>
    </w:rPr>
  </w:style>
  <w:style w:type="character" w:customStyle="1" w:styleId="Heading2Char">
    <w:name w:val="Heading 2 Char"/>
    <w:link w:val="Heading2"/>
    <w:rsid w:val="005C4F30"/>
    <w:rPr>
      <w:rFonts w:ascii="Arial" w:eastAsia="MS Mincho" w:hAnsi="Arial"/>
      <w:b/>
      <w:sz w:val="28"/>
      <w:lang w:eastAsia="de-DE"/>
    </w:rPr>
  </w:style>
  <w:style w:type="character" w:customStyle="1" w:styleId="Heading3Char">
    <w:name w:val="Heading 3 Char"/>
    <w:link w:val="Heading3"/>
    <w:rsid w:val="005C4F30"/>
    <w:rPr>
      <w:rFonts w:ascii="Arial" w:hAnsi="Arial"/>
      <w:b/>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9065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mailto:deramp5113@yahoo.com" TargetMode="External"/><Relationship Id="rId21" Type="http://schemas.openxmlformats.org/officeDocument/2006/relationships/hyperlink" Target="http://h-net.msu.edu/cgi-bin/wa?A0=VECTOR-GRAPHIC" TargetMode="External"/><Relationship Id="rId42" Type="http://schemas.openxmlformats.org/officeDocument/2006/relationships/hyperlink" Target="https://deramp.com/downloads/altair/software/tarbell_floppy_controllers/single_density_controller/CPM%202.2%20(1982)/CPM22-48K-SSSD.DSK%20for%20the%20Tarbell%20MDL-1011" TargetMode="External"/><Relationship Id="rId47" Type="http://schemas.openxmlformats.org/officeDocument/2006/relationships/hyperlink" Target="https://deramp.com/downloads/altair/software/iCOM%20FD3712%20FD3812/" TargetMode="External"/><Relationship Id="rId63" Type="http://schemas.openxmlformats.org/officeDocument/2006/relationships/hyperlink" Target="https://github.com/deltecent/hayes-mm100"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old-computers.com/museum/company.asp?st=1&amp;l=V" TargetMode="External"/><Relationship Id="rId29" Type="http://schemas.openxmlformats.org/officeDocument/2006/relationships/hyperlink" Target="https://deramp.com/downloads/north_star/horizon/double_density_controller/disk_images/" TargetMode="External"/><Relationship Id="rId11" Type="http://schemas.openxmlformats.org/officeDocument/2006/relationships/hyperlink" Target="http://en.wikipedia.org/wiki/S-100" TargetMode="External"/><Relationship Id="rId24" Type="http://schemas.openxmlformats.org/officeDocument/2006/relationships/hyperlink" Target="http://vector-archive.org/" TargetMode="External"/><Relationship Id="rId32" Type="http://schemas.openxmlformats.org/officeDocument/2006/relationships/hyperlink" Target="https://github.com/kstenerud/Musashi" TargetMode="External"/><Relationship Id="rId37" Type="http://schemas.openxmlformats.org/officeDocument/2006/relationships/hyperlink" Target="https://github.com/hharte/altairz80-packages/tree/main/msdos211_test" TargetMode="External"/><Relationship Id="rId40" Type="http://schemas.openxmlformats.org/officeDocument/2006/relationships/hyperlink" Target="http://www.bitsavers.org/pdf/morrow/boards/HDC_DMA_Technical_Manual_1983.pdf" TargetMode="External"/><Relationship Id="rId45" Type="http://schemas.openxmlformats.org/officeDocument/2006/relationships/hyperlink" Target="https://github.com/deltecent/jadedd-cpm22" TargetMode="External"/><Relationship Id="rId53" Type="http://schemas.openxmlformats.org/officeDocument/2006/relationships/hyperlink" Target="https://github.com/hharte/digitex/tree/main/ADC/cpm22/src" TargetMode="External"/><Relationship Id="rId58" Type="http://schemas.openxmlformats.org/officeDocument/2006/relationships/hyperlink" Target="mailto:patrick@deltecent.com"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github.com/deltecent/pmmi-cpm22" TargetMode="External"/><Relationship Id="rId19" Type="http://schemas.openxmlformats.org/officeDocument/2006/relationships/hyperlink" Target="http://retrotechnology.com/herbs_stuff/d_vector.html" TargetMode="External"/><Relationship Id="rId14" Type="http://schemas.openxmlformats.org/officeDocument/2006/relationships/hyperlink" Target="http://en.wikipedia.org/wiki/OASIS_operating_system" TargetMode="External"/><Relationship Id="rId22" Type="http://schemas.openxmlformats.org/officeDocument/2006/relationships/hyperlink" Target="http://www.hartetechnologies.com/manuals/Vector%20Graphics/" TargetMode="External"/><Relationship Id="rId27" Type="http://schemas.openxmlformats.org/officeDocument/2006/relationships/hyperlink" Target="https://deramp.com/downloads/north_star/horizon/single_density_controller/disk_images/" TargetMode="External"/><Relationship Id="rId30" Type="http://schemas.openxmlformats.org/officeDocument/2006/relationships/hyperlink" Target="https://deramp.com/downloads/" TargetMode="External"/><Relationship Id="rId35" Type="http://schemas.openxmlformats.org/officeDocument/2006/relationships/hyperlink" Target="https://github.com/hharte/altairz80-packages/tree/main/ccpm68k11" TargetMode="External"/><Relationship Id="rId43" Type="http://schemas.openxmlformats.org/officeDocument/2006/relationships/hyperlink" Target="https://deramp.com/downloads/altair/software/tarbell_floppy_controllers/single_density_controller/" TargetMode="External"/><Relationship Id="rId48" Type="http://schemas.openxmlformats.org/officeDocument/2006/relationships/hyperlink" Target="https://github.com/deltecent/dj2d-cpm22" TargetMode="External"/><Relationship Id="rId56" Type="http://schemas.openxmlformats.org/officeDocument/2006/relationships/hyperlink" Target="mailto:patrick@deltecent.com" TargetMode="External"/><Relationship Id="rId64" Type="http://schemas.openxmlformats.org/officeDocument/2006/relationships/hyperlink" Target="http://dunfield.classiccmp.org/img/index.htm" TargetMode="External"/><Relationship Id="rId69" Type="http://schemas.microsoft.com/office/2011/relationships/people" Target="people.xml"/><Relationship Id="rId8" Type="http://schemas.openxmlformats.org/officeDocument/2006/relationships/hyperlink" Target="https://schorn.ch/altair.html" TargetMode="External"/><Relationship Id="rId51" Type="http://schemas.openxmlformats.org/officeDocument/2006/relationships/hyperlink" Target="https://github.com/hharte/altairz80-packages/tree/main/dig_cpm2" TargetMode="External"/><Relationship Id="rId3" Type="http://schemas.openxmlformats.org/officeDocument/2006/relationships/styles" Target="styles.xml"/><Relationship Id="rId12" Type="http://schemas.openxmlformats.org/officeDocument/2006/relationships/hyperlink" Target="http://en.wikipedia.org/wiki/Z80" TargetMode="External"/><Relationship Id="rId17" Type="http://schemas.openxmlformats.org/officeDocument/2006/relationships/hyperlink" Target="http://www.classiccmp.org/dunfield/s100/index.htm" TargetMode="External"/><Relationship Id="rId25" Type="http://schemas.openxmlformats.org/officeDocument/2006/relationships/hyperlink" Target="https://github.com/davidgiven/fluxengine/blob/master/doc/disk-micropolis.md" TargetMode="External"/><Relationship Id="rId33" Type="http://schemas.openxmlformats.org/officeDocument/2006/relationships/hyperlink" Target="https://bitsavers.org/bits/Compupro/CompuPro_68K_System_Masters.zip" TargetMode="External"/><Relationship Id="rId38" Type="http://schemas.openxmlformats.org/officeDocument/2006/relationships/hyperlink" Target="https://github.com/hharte/MS-DOS/tree/main/v2.0/source" TargetMode="External"/><Relationship Id="rId46" Type="http://schemas.openxmlformats.org/officeDocument/2006/relationships/hyperlink" Target="https://github.com/deltecent/icom-fds" TargetMode="External"/><Relationship Id="rId59" Type="http://schemas.openxmlformats.org/officeDocument/2006/relationships/hyperlink" Target="https://github.com/deltecent/sol-20" TargetMode="External"/><Relationship Id="rId67" Type="http://schemas.openxmlformats.org/officeDocument/2006/relationships/footer" Target="footer1.xml"/><Relationship Id="rId20" Type="http://schemas.openxmlformats.org/officeDocument/2006/relationships/hyperlink" Target="http://www.vectorgraphics.org.uk/" TargetMode="External"/><Relationship Id="rId41" Type="http://schemas.openxmlformats.org/officeDocument/2006/relationships/hyperlink" Target="mailto:patrick@deltecent.com" TargetMode="External"/><Relationship Id="rId54" Type="http://schemas.openxmlformats.org/officeDocument/2006/relationships/hyperlink" Target="https://github.com/hharte/digitex/tree/main/sim" TargetMode="External"/><Relationship Id="rId62" Type="http://schemas.openxmlformats.org/officeDocument/2006/relationships/hyperlink" Target="mailto:patrick@deltecent.com"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Vector_Graphic" TargetMode="External"/><Relationship Id="rId23" Type="http://schemas.openxmlformats.org/officeDocument/2006/relationships/hyperlink" Target="http://maben.homeip.net/static/S100/vector/index.html" TargetMode="External"/><Relationship Id="rId28" Type="http://schemas.openxmlformats.org/officeDocument/2006/relationships/hyperlink" Target="https://deramp.com/downloads/" TargetMode="External"/><Relationship Id="rId36" Type="http://schemas.openxmlformats.org/officeDocument/2006/relationships/hyperlink" Target="https://github.com/hharte/altairz80-packages/tree/main/ccpm68k13" TargetMode="External"/><Relationship Id="rId49" Type="http://schemas.openxmlformats.org/officeDocument/2006/relationships/hyperlink" Target="https://github.com/hharte/altairz80-packages/tree/main/adc_cpm2" TargetMode="External"/><Relationship Id="rId57" Type="http://schemas.openxmlformats.org/officeDocument/2006/relationships/hyperlink" Target="https://github.com/deltecent/morrow-md" TargetMode="External"/><Relationship Id="rId10" Type="http://schemas.openxmlformats.org/officeDocument/2006/relationships/hyperlink" Target="http://bitsavers.org/bits/UCSD_Pascal/ucsd_II.0/" TargetMode="External"/><Relationship Id="rId31" Type="http://schemas.openxmlformats.org/officeDocument/2006/relationships/hyperlink" Target="http://www.bitsavers.org/pdf/compupro/CPU-68K/CPU-68K_S-100_198311.pdf" TargetMode="External"/><Relationship Id="rId44" Type="http://schemas.openxmlformats.org/officeDocument/2006/relationships/hyperlink" Target="mailto:patrick@deltecent.com" TargetMode="External"/><Relationship Id="rId52" Type="http://schemas.openxmlformats.org/officeDocument/2006/relationships/hyperlink" Target="https://github.com/hharte/altairz80-packages/tree/main/dig_cpm3" TargetMode="External"/><Relationship Id="rId60" Type="http://schemas.openxmlformats.org/officeDocument/2006/relationships/hyperlink" Target="mailto:patrick@deltecent.com" TargetMode="External"/><Relationship Id="rId65" Type="http://schemas.openxmlformats.org/officeDocument/2006/relationships/hyperlink" Target="http://home.earthlink.net/~david.schultz" TargetMode="External"/><Relationship Id="rId4" Type="http://schemas.openxmlformats.org/officeDocument/2006/relationships/settings" Target="settings.xml"/><Relationship Id="rId9" Type="http://schemas.openxmlformats.org/officeDocument/2006/relationships/hyperlink" Target="http://www.altairage.com/" TargetMode="External"/><Relationship Id="rId13" Type="http://schemas.openxmlformats.org/officeDocument/2006/relationships/hyperlink" Target="http://en.wikipedia.org/wiki/CP/M" TargetMode="External"/><Relationship Id="rId18" Type="http://schemas.openxmlformats.org/officeDocument/2006/relationships/hyperlink" Target="http://www.vintage-computer.com/vector1plus.shtml" TargetMode="External"/><Relationship Id="rId39" Type="http://schemas.openxmlformats.org/officeDocument/2006/relationships/hyperlink" Target="http://bitsavers.org/bits/SeattleComputerProducts/NSI/" TargetMode="External"/><Relationship Id="rId34" Type="http://schemas.openxmlformats.org/officeDocument/2006/relationships/hyperlink" Target="http://cpm.z80.de/download/68kv1_3.zip" TargetMode="External"/><Relationship Id="rId50" Type="http://schemas.openxmlformats.org/officeDocument/2006/relationships/hyperlink" Target="https://github.com/hharte/altairz80-packages/tree/main/adc_cpm3" TargetMode="External"/><Relationship Id="rId55" Type="http://schemas.openxmlformats.org/officeDocument/2006/relationships/hyperlink" Target="http://groups.google.com/group/n8v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4C66A-83DD-C045-A66D-D1E2E890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99</Pages>
  <Words>26924</Words>
  <Characters>153471</Characters>
  <Application>Microsoft Office Word</Application>
  <DocSecurity>0</DocSecurity>
  <Lines>1278</Lines>
  <Paragraphs>360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AltairZ80 Simulator Usage</vt:lpstr>
      <vt:lpstr>PDP-11 Simulator Usage</vt:lpstr>
    </vt:vector>
  </TitlesOfParts>
  <Manager/>
  <Company/>
  <LinksUpToDate>false</LinksUpToDate>
  <CharactersWithSpaces>180035</CharactersWithSpaces>
  <SharedDoc>false</SharedDoc>
  <HyperlinkBase/>
  <HLinks>
    <vt:vector size="1278" baseType="variant">
      <vt:variant>
        <vt:i4>524382</vt:i4>
      </vt:variant>
      <vt:variant>
        <vt:i4>1116</vt:i4>
      </vt:variant>
      <vt:variant>
        <vt:i4>0</vt:i4>
      </vt:variant>
      <vt:variant>
        <vt:i4>5</vt:i4>
      </vt:variant>
      <vt:variant>
        <vt:lpwstr>http://home.earthlink.net/~david.schultz</vt:lpwstr>
      </vt:variant>
      <vt:variant>
        <vt:lpwstr/>
      </vt:variant>
      <vt:variant>
        <vt:i4>1638404</vt:i4>
      </vt:variant>
      <vt:variant>
        <vt:i4>1113</vt:i4>
      </vt:variant>
      <vt:variant>
        <vt:i4>0</vt:i4>
      </vt:variant>
      <vt:variant>
        <vt:i4>5</vt:i4>
      </vt:variant>
      <vt:variant>
        <vt:lpwstr>http://dunfield.classiccmp.org/img/index.htm</vt:lpwstr>
      </vt:variant>
      <vt:variant>
        <vt:lpwstr/>
      </vt:variant>
      <vt:variant>
        <vt:i4>1441831</vt:i4>
      </vt:variant>
      <vt:variant>
        <vt:i4>1110</vt:i4>
      </vt:variant>
      <vt:variant>
        <vt:i4>0</vt:i4>
      </vt:variant>
      <vt:variant>
        <vt:i4>5</vt:i4>
      </vt:variant>
      <vt:variant>
        <vt:lpwstr>mailto:patrick@deltecent.com</vt:lpwstr>
      </vt:variant>
      <vt:variant>
        <vt:lpwstr/>
      </vt:variant>
      <vt:variant>
        <vt:i4>7471217</vt:i4>
      </vt:variant>
      <vt:variant>
        <vt:i4>1107</vt:i4>
      </vt:variant>
      <vt:variant>
        <vt:i4>0</vt:i4>
      </vt:variant>
      <vt:variant>
        <vt:i4>5</vt:i4>
      </vt:variant>
      <vt:variant>
        <vt:lpwstr>https://github.com/deltecent/pmmi-cpm22</vt:lpwstr>
      </vt:variant>
      <vt:variant>
        <vt:lpwstr/>
      </vt:variant>
      <vt:variant>
        <vt:i4>1441831</vt:i4>
      </vt:variant>
      <vt:variant>
        <vt:i4>1104</vt:i4>
      </vt:variant>
      <vt:variant>
        <vt:i4>0</vt:i4>
      </vt:variant>
      <vt:variant>
        <vt:i4>5</vt:i4>
      </vt:variant>
      <vt:variant>
        <vt:lpwstr>mailto:patrick@deltecent.com</vt:lpwstr>
      </vt:variant>
      <vt:variant>
        <vt:lpwstr/>
      </vt:variant>
      <vt:variant>
        <vt:i4>2949177</vt:i4>
      </vt:variant>
      <vt:variant>
        <vt:i4>1101</vt:i4>
      </vt:variant>
      <vt:variant>
        <vt:i4>0</vt:i4>
      </vt:variant>
      <vt:variant>
        <vt:i4>5</vt:i4>
      </vt:variant>
      <vt:variant>
        <vt:lpwstr>https://github.com/deltecent/sol-20</vt:lpwstr>
      </vt:variant>
      <vt:variant>
        <vt:lpwstr/>
      </vt:variant>
      <vt:variant>
        <vt:i4>1441831</vt:i4>
      </vt:variant>
      <vt:variant>
        <vt:i4>1098</vt:i4>
      </vt:variant>
      <vt:variant>
        <vt:i4>0</vt:i4>
      </vt:variant>
      <vt:variant>
        <vt:i4>5</vt:i4>
      </vt:variant>
      <vt:variant>
        <vt:lpwstr>mailto:patrick@deltecent.com</vt:lpwstr>
      </vt:variant>
      <vt:variant>
        <vt:lpwstr/>
      </vt:variant>
      <vt:variant>
        <vt:i4>3735676</vt:i4>
      </vt:variant>
      <vt:variant>
        <vt:i4>1095</vt:i4>
      </vt:variant>
      <vt:variant>
        <vt:i4>0</vt:i4>
      </vt:variant>
      <vt:variant>
        <vt:i4>5</vt:i4>
      </vt:variant>
      <vt:variant>
        <vt:lpwstr>https://github.com/deltecent/morrow-md</vt:lpwstr>
      </vt:variant>
      <vt:variant>
        <vt:lpwstr/>
      </vt:variant>
      <vt:variant>
        <vt:i4>1441831</vt:i4>
      </vt:variant>
      <vt:variant>
        <vt:i4>1092</vt:i4>
      </vt:variant>
      <vt:variant>
        <vt:i4>0</vt:i4>
      </vt:variant>
      <vt:variant>
        <vt:i4>5</vt:i4>
      </vt:variant>
      <vt:variant>
        <vt:lpwstr>mailto:patrick@deltecent.com</vt:lpwstr>
      </vt:variant>
      <vt:variant>
        <vt:lpwstr/>
      </vt:variant>
      <vt:variant>
        <vt:i4>1245186</vt:i4>
      </vt:variant>
      <vt:variant>
        <vt:i4>1089</vt:i4>
      </vt:variant>
      <vt:variant>
        <vt:i4>0</vt:i4>
      </vt:variant>
      <vt:variant>
        <vt:i4>5</vt:i4>
      </vt:variant>
      <vt:variant>
        <vt:lpwstr>http://groups.google.com/group/n8vem</vt:lpwstr>
      </vt:variant>
      <vt:variant>
        <vt:lpwstr/>
      </vt:variant>
      <vt:variant>
        <vt:i4>3211386</vt:i4>
      </vt:variant>
      <vt:variant>
        <vt:i4>1086</vt:i4>
      </vt:variant>
      <vt:variant>
        <vt:i4>0</vt:i4>
      </vt:variant>
      <vt:variant>
        <vt:i4>5</vt:i4>
      </vt:variant>
      <vt:variant>
        <vt:lpwstr>https://github.com/hharte/digitex/tree/main/sim</vt:lpwstr>
      </vt:variant>
      <vt:variant>
        <vt:lpwstr/>
      </vt:variant>
      <vt:variant>
        <vt:i4>786500</vt:i4>
      </vt:variant>
      <vt:variant>
        <vt:i4>1083</vt:i4>
      </vt:variant>
      <vt:variant>
        <vt:i4>0</vt:i4>
      </vt:variant>
      <vt:variant>
        <vt:i4>5</vt:i4>
      </vt:variant>
      <vt:variant>
        <vt:lpwstr>https://github.com/hharte/digitex/tree/main/ADC/cpm22/src</vt:lpwstr>
      </vt:variant>
      <vt:variant>
        <vt:lpwstr/>
      </vt:variant>
      <vt:variant>
        <vt:i4>6684739</vt:i4>
      </vt:variant>
      <vt:variant>
        <vt:i4>1080</vt:i4>
      </vt:variant>
      <vt:variant>
        <vt:i4>0</vt:i4>
      </vt:variant>
      <vt:variant>
        <vt:i4>5</vt:i4>
      </vt:variant>
      <vt:variant>
        <vt:lpwstr>https://github.com/hharte/altairz80-packages/tree/main/dig_cpm3</vt:lpwstr>
      </vt:variant>
      <vt:variant>
        <vt:lpwstr/>
      </vt:variant>
      <vt:variant>
        <vt:i4>6684739</vt:i4>
      </vt:variant>
      <vt:variant>
        <vt:i4>1077</vt:i4>
      </vt:variant>
      <vt:variant>
        <vt:i4>0</vt:i4>
      </vt:variant>
      <vt:variant>
        <vt:i4>5</vt:i4>
      </vt:variant>
      <vt:variant>
        <vt:lpwstr>https://github.com/hharte/altairz80-packages/tree/main/dig_cpm2</vt:lpwstr>
      </vt:variant>
      <vt:variant>
        <vt:lpwstr/>
      </vt:variant>
      <vt:variant>
        <vt:i4>6750286</vt:i4>
      </vt:variant>
      <vt:variant>
        <vt:i4>1074</vt:i4>
      </vt:variant>
      <vt:variant>
        <vt:i4>0</vt:i4>
      </vt:variant>
      <vt:variant>
        <vt:i4>5</vt:i4>
      </vt:variant>
      <vt:variant>
        <vt:lpwstr>https://github.com/hharte/altairz80-packages/tree/main/adc_cpm3</vt:lpwstr>
      </vt:variant>
      <vt:variant>
        <vt:lpwstr/>
      </vt:variant>
      <vt:variant>
        <vt:i4>6750286</vt:i4>
      </vt:variant>
      <vt:variant>
        <vt:i4>1071</vt:i4>
      </vt:variant>
      <vt:variant>
        <vt:i4>0</vt:i4>
      </vt:variant>
      <vt:variant>
        <vt:i4>5</vt:i4>
      </vt:variant>
      <vt:variant>
        <vt:lpwstr>https://github.com/hharte/altairz80-packages/tree/main/adc_cpm2</vt:lpwstr>
      </vt:variant>
      <vt:variant>
        <vt:lpwstr/>
      </vt:variant>
      <vt:variant>
        <vt:i4>3735675</vt:i4>
      </vt:variant>
      <vt:variant>
        <vt:i4>1068</vt:i4>
      </vt:variant>
      <vt:variant>
        <vt:i4>0</vt:i4>
      </vt:variant>
      <vt:variant>
        <vt:i4>5</vt:i4>
      </vt:variant>
      <vt:variant>
        <vt:lpwstr>https://github.com/deltecent/dj2d-cpm22</vt:lpwstr>
      </vt:variant>
      <vt:variant>
        <vt:lpwstr/>
      </vt:variant>
      <vt:variant>
        <vt:i4>4587540</vt:i4>
      </vt:variant>
      <vt:variant>
        <vt:i4>1065</vt:i4>
      </vt:variant>
      <vt:variant>
        <vt:i4>0</vt:i4>
      </vt:variant>
      <vt:variant>
        <vt:i4>5</vt:i4>
      </vt:variant>
      <vt:variant>
        <vt:lpwstr>https://deramp.com/downloads/altair/software/iCOM FD3712 FD3812/</vt:lpwstr>
      </vt:variant>
      <vt:variant>
        <vt:lpwstr/>
      </vt:variant>
      <vt:variant>
        <vt:i4>5177363</vt:i4>
      </vt:variant>
      <vt:variant>
        <vt:i4>1062</vt:i4>
      </vt:variant>
      <vt:variant>
        <vt:i4>0</vt:i4>
      </vt:variant>
      <vt:variant>
        <vt:i4>5</vt:i4>
      </vt:variant>
      <vt:variant>
        <vt:lpwstr>https://github.com/deltecent/icom-fds</vt:lpwstr>
      </vt:variant>
      <vt:variant>
        <vt:lpwstr/>
      </vt:variant>
      <vt:variant>
        <vt:i4>327701</vt:i4>
      </vt:variant>
      <vt:variant>
        <vt:i4>1059</vt:i4>
      </vt:variant>
      <vt:variant>
        <vt:i4>0</vt:i4>
      </vt:variant>
      <vt:variant>
        <vt:i4>5</vt:i4>
      </vt:variant>
      <vt:variant>
        <vt:lpwstr>https://github.com/deltecent/jadedd-cpm22</vt:lpwstr>
      </vt:variant>
      <vt:variant>
        <vt:lpwstr/>
      </vt:variant>
      <vt:variant>
        <vt:i4>1441831</vt:i4>
      </vt:variant>
      <vt:variant>
        <vt:i4>1056</vt:i4>
      </vt:variant>
      <vt:variant>
        <vt:i4>0</vt:i4>
      </vt:variant>
      <vt:variant>
        <vt:i4>5</vt:i4>
      </vt:variant>
      <vt:variant>
        <vt:lpwstr>mailto:patrick@deltecent.com</vt:lpwstr>
      </vt:variant>
      <vt:variant>
        <vt:lpwstr/>
      </vt:variant>
      <vt:variant>
        <vt:i4>917529</vt:i4>
      </vt:variant>
      <vt:variant>
        <vt:i4>1053</vt:i4>
      </vt:variant>
      <vt:variant>
        <vt:i4>0</vt:i4>
      </vt:variant>
      <vt:variant>
        <vt:i4>5</vt:i4>
      </vt:variant>
      <vt:variant>
        <vt:lpwstr>https://deramp.com/downloads/altair/software/tarbell_floppy_controllers/single_density_controller/</vt:lpwstr>
      </vt:variant>
      <vt:variant>
        <vt:lpwstr/>
      </vt:variant>
      <vt:variant>
        <vt:i4>7209074</vt:i4>
      </vt:variant>
      <vt:variant>
        <vt:i4>1050</vt:i4>
      </vt:variant>
      <vt:variant>
        <vt:i4>0</vt:i4>
      </vt:variant>
      <vt:variant>
        <vt:i4>5</vt:i4>
      </vt:variant>
      <vt:variant>
        <vt:lpwstr>https://deramp.com/downloads/altair/software/tarbell_floppy_controllers/single_density_controller/CPM 2.2 (1982)/CPM22-48K-SSSD.DSK for the Tarbell MDL-1011</vt:lpwstr>
      </vt:variant>
      <vt:variant>
        <vt:lpwstr/>
      </vt:variant>
      <vt:variant>
        <vt:i4>1441831</vt:i4>
      </vt:variant>
      <vt:variant>
        <vt:i4>1047</vt:i4>
      </vt:variant>
      <vt:variant>
        <vt:i4>0</vt:i4>
      </vt:variant>
      <vt:variant>
        <vt:i4>5</vt:i4>
      </vt:variant>
      <vt:variant>
        <vt:lpwstr>mailto:patrick@deltecent.com</vt:lpwstr>
      </vt:variant>
      <vt:variant>
        <vt:lpwstr/>
      </vt:variant>
      <vt:variant>
        <vt:i4>3932220</vt:i4>
      </vt:variant>
      <vt:variant>
        <vt:i4>1044</vt:i4>
      </vt:variant>
      <vt:variant>
        <vt:i4>0</vt:i4>
      </vt:variant>
      <vt:variant>
        <vt:i4>5</vt:i4>
      </vt:variant>
      <vt:variant>
        <vt:lpwstr>http://www.bitsavers.org/pdf/morrow/boards/HDC_DMA_Technical_Manual_1983.pdf</vt:lpwstr>
      </vt:variant>
      <vt:variant>
        <vt:lpwstr/>
      </vt:variant>
      <vt:variant>
        <vt:i4>7667813</vt:i4>
      </vt:variant>
      <vt:variant>
        <vt:i4>1041</vt:i4>
      </vt:variant>
      <vt:variant>
        <vt:i4>0</vt:i4>
      </vt:variant>
      <vt:variant>
        <vt:i4>5</vt:i4>
      </vt:variant>
      <vt:variant>
        <vt:lpwstr>http://bitsavers.org/bits/SeattleComputerProducts/NSI/</vt:lpwstr>
      </vt:variant>
      <vt:variant>
        <vt:lpwstr/>
      </vt:variant>
      <vt:variant>
        <vt:i4>7602284</vt:i4>
      </vt:variant>
      <vt:variant>
        <vt:i4>1038</vt:i4>
      </vt:variant>
      <vt:variant>
        <vt:i4>0</vt:i4>
      </vt:variant>
      <vt:variant>
        <vt:i4>5</vt:i4>
      </vt:variant>
      <vt:variant>
        <vt:lpwstr>https://github.com/hharte/MS-DOS/tree/main/v2.0/source</vt:lpwstr>
      </vt:variant>
      <vt:variant>
        <vt:lpwstr/>
      </vt:variant>
      <vt:variant>
        <vt:i4>7208989</vt:i4>
      </vt:variant>
      <vt:variant>
        <vt:i4>1035</vt:i4>
      </vt:variant>
      <vt:variant>
        <vt:i4>0</vt:i4>
      </vt:variant>
      <vt:variant>
        <vt:i4>5</vt:i4>
      </vt:variant>
      <vt:variant>
        <vt:lpwstr>https://github.com/hharte/altairz80-packages/tree/main/msdos211_test</vt:lpwstr>
      </vt:variant>
      <vt:variant>
        <vt:lpwstr/>
      </vt:variant>
      <vt:variant>
        <vt:i4>1441794</vt:i4>
      </vt:variant>
      <vt:variant>
        <vt:i4>1032</vt:i4>
      </vt:variant>
      <vt:variant>
        <vt:i4>0</vt:i4>
      </vt:variant>
      <vt:variant>
        <vt:i4>5</vt:i4>
      </vt:variant>
      <vt:variant>
        <vt:lpwstr>https://github.com/hharte/altairz80-packages/tree/main/ccpm68k13</vt:lpwstr>
      </vt:variant>
      <vt:variant>
        <vt:lpwstr/>
      </vt:variant>
      <vt:variant>
        <vt:i4>1310722</vt:i4>
      </vt:variant>
      <vt:variant>
        <vt:i4>1029</vt:i4>
      </vt:variant>
      <vt:variant>
        <vt:i4>0</vt:i4>
      </vt:variant>
      <vt:variant>
        <vt:i4>5</vt:i4>
      </vt:variant>
      <vt:variant>
        <vt:lpwstr>https://github.com/hharte/altairz80-packages/tree/main/ccpm68k11</vt:lpwstr>
      </vt:variant>
      <vt:variant>
        <vt:lpwstr/>
      </vt:variant>
      <vt:variant>
        <vt:i4>8060995</vt:i4>
      </vt:variant>
      <vt:variant>
        <vt:i4>1026</vt:i4>
      </vt:variant>
      <vt:variant>
        <vt:i4>0</vt:i4>
      </vt:variant>
      <vt:variant>
        <vt:i4>5</vt:i4>
      </vt:variant>
      <vt:variant>
        <vt:lpwstr>http://cpm.z80.de/download/68kv1_3.zip</vt:lpwstr>
      </vt:variant>
      <vt:variant>
        <vt:lpwstr/>
      </vt:variant>
      <vt:variant>
        <vt:i4>458803</vt:i4>
      </vt:variant>
      <vt:variant>
        <vt:i4>1023</vt:i4>
      </vt:variant>
      <vt:variant>
        <vt:i4>0</vt:i4>
      </vt:variant>
      <vt:variant>
        <vt:i4>5</vt:i4>
      </vt:variant>
      <vt:variant>
        <vt:lpwstr>https://bitsavers.org/bits/Compupro/CompuPro_68K_System_Masters.zip</vt:lpwstr>
      </vt:variant>
      <vt:variant>
        <vt:lpwstr/>
      </vt:variant>
      <vt:variant>
        <vt:i4>2031645</vt:i4>
      </vt:variant>
      <vt:variant>
        <vt:i4>1020</vt:i4>
      </vt:variant>
      <vt:variant>
        <vt:i4>0</vt:i4>
      </vt:variant>
      <vt:variant>
        <vt:i4>5</vt:i4>
      </vt:variant>
      <vt:variant>
        <vt:lpwstr>https://github.com/kstenerud/Musashi</vt:lpwstr>
      </vt:variant>
      <vt:variant>
        <vt:lpwstr/>
      </vt:variant>
      <vt:variant>
        <vt:i4>7143542</vt:i4>
      </vt:variant>
      <vt:variant>
        <vt:i4>1017</vt:i4>
      </vt:variant>
      <vt:variant>
        <vt:i4>0</vt:i4>
      </vt:variant>
      <vt:variant>
        <vt:i4>5</vt:i4>
      </vt:variant>
      <vt:variant>
        <vt:lpwstr>http://www.bitsavers.org/pdf/compupro/CPU-68K/CPU-68K_S-100_198311.pdf</vt:lpwstr>
      </vt:variant>
      <vt:variant>
        <vt:lpwstr/>
      </vt:variant>
      <vt:variant>
        <vt:i4>393311</vt:i4>
      </vt:variant>
      <vt:variant>
        <vt:i4>1014</vt:i4>
      </vt:variant>
      <vt:variant>
        <vt:i4>0</vt:i4>
      </vt:variant>
      <vt:variant>
        <vt:i4>5</vt:i4>
      </vt:variant>
      <vt:variant>
        <vt:lpwstr>https://deramp.com/downloads/</vt:lpwstr>
      </vt:variant>
      <vt:variant>
        <vt:lpwstr/>
      </vt:variant>
      <vt:variant>
        <vt:i4>6422648</vt:i4>
      </vt:variant>
      <vt:variant>
        <vt:i4>1011</vt:i4>
      </vt:variant>
      <vt:variant>
        <vt:i4>0</vt:i4>
      </vt:variant>
      <vt:variant>
        <vt:i4>5</vt:i4>
      </vt:variant>
      <vt:variant>
        <vt:lpwstr>https://deramp.com/downloads/north_star/horizon/double_density_controller/disk_images/</vt:lpwstr>
      </vt:variant>
      <vt:variant>
        <vt:lpwstr/>
      </vt:variant>
      <vt:variant>
        <vt:i4>393311</vt:i4>
      </vt:variant>
      <vt:variant>
        <vt:i4>1008</vt:i4>
      </vt:variant>
      <vt:variant>
        <vt:i4>0</vt:i4>
      </vt:variant>
      <vt:variant>
        <vt:i4>5</vt:i4>
      </vt:variant>
      <vt:variant>
        <vt:lpwstr>https://deramp.com/downloads/</vt:lpwstr>
      </vt:variant>
      <vt:variant>
        <vt:lpwstr/>
      </vt:variant>
      <vt:variant>
        <vt:i4>6357108</vt:i4>
      </vt:variant>
      <vt:variant>
        <vt:i4>1005</vt:i4>
      </vt:variant>
      <vt:variant>
        <vt:i4>0</vt:i4>
      </vt:variant>
      <vt:variant>
        <vt:i4>5</vt:i4>
      </vt:variant>
      <vt:variant>
        <vt:lpwstr>https://deramp.com/downloads/north_star/horizon/single_density_controller/disk_images/</vt:lpwstr>
      </vt:variant>
      <vt:variant>
        <vt:lpwstr/>
      </vt:variant>
      <vt:variant>
        <vt:i4>1179681</vt:i4>
      </vt:variant>
      <vt:variant>
        <vt:i4>1002</vt:i4>
      </vt:variant>
      <vt:variant>
        <vt:i4>0</vt:i4>
      </vt:variant>
      <vt:variant>
        <vt:i4>5</vt:i4>
      </vt:variant>
      <vt:variant>
        <vt:lpwstr>mailto:deramp5113@yahoo.com</vt:lpwstr>
      </vt:variant>
      <vt:variant>
        <vt:lpwstr/>
      </vt:variant>
      <vt:variant>
        <vt:i4>4063294</vt:i4>
      </vt:variant>
      <vt:variant>
        <vt:i4>999</vt:i4>
      </vt:variant>
      <vt:variant>
        <vt:i4>0</vt:i4>
      </vt:variant>
      <vt:variant>
        <vt:i4>5</vt:i4>
      </vt:variant>
      <vt:variant>
        <vt:lpwstr>https://github.com/davidgiven/fluxengine/blob/master/doc/disk-micropolis.md</vt:lpwstr>
      </vt:variant>
      <vt:variant>
        <vt:lpwstr/>
      </vt:variant>
      <vt:variant>
        <vt:i4>6488172</vt:i4>
      </vt:variant>
      <vt:variant>
        <vt:i4>996</vt:i4>
      </vt:variant>
      <vt:variant>
        <vt:i4>0</vt:i4>
      </vt:variant>
      <vt:variant>
        <vt:i4>5</vt:i4>
      </vt:variant>
      <vt:variant>
        <vt:lpwstr>http://vector-archive.org/</vt:lpwstr>
      </vt:variant>
      <vt:variant>
        <vt:lpwstr/>
      </vt:variant>
      <vt:variant>
        <vt:i4>6160402</vt:i4>
      </vt:variant>
      <vt:variant>
        <vt:i4>993</vt:i4>
      </vt:variant>
      <vt:variant>
        <vt:i4>0</vt:i4>
      </vt:variant>
      <vt:variant>
        <vt:i4>5</vt:i4>
      </vt:variant>
      <vt:variant>
        <vt:lpwstr>http://maben.homeip.net/static/S100/vector/index.html</vt:lpwstr>
      </vt:variant>
      <vt:variant>
        <vt:lpwstr/>
      </vt:variant>
      <vt:variant>
        <vt:i4>1966085</vt:i4>
      </vt:variant>
      <vt:variant>
        <vt:i4>990</vt:i4>
      </vt:variant>
      <vt:variant>
        <vt:i4>0</vt:i4>
      </vt:variant>
      <vt:variant>
        <vt:i4>5</vt:i4>
      </vt:variant>
      <vt:variant>
        <vt:lpwstr>http://www.hartetechnologies.com/manuals/Vector Graphics/</vt:lpwstr>
      </vt:variant>
      <vt:variant>
        <vt:lpwstr/>
      </vt:variant>
      <vt:variant>
        <vt:i4>1245253</vt:i4>
      </vt:variant>
      <vt:variant>
        <vt:i4>987</vt:i4>
      </vt:variant>
      <vt:variant>
        <vt:i4>0</vt:i4>
      </vt:variant>
      <vt:variant>
        <vt:i4>5</vt:i4>
      </vt:variant>
      <vt:variant>
        <vt:lpwstr>http://h-net.msu.edu/cgi-bin/wa?A0=VECTOR-GRAPHIC</vt:lpwstr>
      </vt:variant>
      <vt:variant>
        <vt:lpwstr/>
      </vt:variant>
      <vt:variant>
        <vt:i4>4522070</vt:i4>
      </vt:variant>
      <vt:variant>
        <vt:i4>984</vt:i4>
      </vt:variant>
      <vt:variant>
        <vt:i4>0</vt:i4>
      </vt:variant>
      <vt:variant>
        <vt:i4>5</vt:i4>
      </vt:variant>
      <vt:variant>
        <vt:lpwstr>http://www.vectorgraphics.org.uk/</vt:lpwstr>
      </vt:variant>
      <vt:variant>
        <vt:lpwstr/>
      </vt:variant>
      <vt:variant>
        <vt:i4>1638494</vt:i4>
      </vt:variant>
      <vt:variant>
        <vt:i4>981</vt:i4>
      </vt:variant>
      <vt:variant>
        <vt:i4>0</vt:i4>
      </vt:variant>
      <vt:variant>
        <vt:i4>5</vt:i4>
      </vt:variant>
      <vt:variant>
        <vt:lpwstr>http://retrotechnology.com/herbs_stuff/d_vector.html</vt:lpwstr>
      </vt:variant>
      <vt:variant>
        <vt:lpwstr/>
      </vt:variant>
      <vt:variant>
        <vt:i4>655427</vt:i4>
      </vt:variant>
      <vt:variant>
        <vt:i4>978</vt:i4>
      </vt:variant>
      <vt:variant>
        <vt:i4>0</vt:i4>
      </vt:variant>
      <vt:variant>
        <vt:i4>5</vt:i4>
      </vt:variant>
      <vt:variant>
        <vt:lpwstr>http://www.vintage-computer.com/vector1plus.shtml</vt:lpwstr>
      </vt:variant>
      <vt:variant>
        <vt:lpwstr/>
      </vt:variant>
      <vt:variant>
        <vt:i4>3735671</vt:i4>
      </vt:variant>
      <vt:variant>
        <vt:i4>975</vt:i4>
      </vt:variant>
      <vt:variant>
        <vt:i4>0</vt:i4>
      </vt:variant>
      <vt:variant>
        <vt:i4>5</vt:i4>
      </vt:variant>
      <vt:variant>
        <vt:lpwstr>http://www.classiccmp.org/dunfield/s100/index.htm</vt:lpwstr>
      </vt:variant>
      <vt:variant>
        <vt:lpwstr>v1p</vt:lpwstr>
      </vt:variant>
      <vt:variant>
        <vt:i4>4915216</vt:i4>
      </vt:variant>
      <vt:variant>
        <vt:i4>972</vt:i4>
      </vt:variant>
      <vt:variant>
        <vt:i4>0</vt:i4>
      </vt:variant>
      <vt:variant>
        <vt:i4>5</vt:i4>
      </vt:variant>
      <vt:variant>
        <vt:lpwstr>http://old-computers.com/museum/company.asp?st=1&amp;l=V</vt:lpwstr>
      </vt:variant>
      <vt:variant>
        <vt:lpwstr/>
      </vt:variant>
      <vt:variant>
        <vt:i4>5308472</vt:i4>
      </vt:variant>
      <vt:variant>
        <vt:i4>969</vt:i4>
      </vt:variant>
      <vt:variant>
        <vt:i4>0</vt:i4>
      </vt:variant>
      <vt:variant>
        <vt:i4>5</vt:i4>
      </vt:variant>
      <vt:variant>
        <vt:lpwstr>http://en.wikipedia.org/wiki/Vector_Graphic</vt:lpwstr>
      </vt:variant>
      <vt:variant>
        <vt:lpwstr/>
      </vt:variant>
      <vt:variant>
        <vt:i4>7340072</vt:i4>
      </vt:variant>
      <vt:variant>
        <vt:i4>966</vt:i4>
      </vt:variant>
      <vt:variant>
        <vt:i4>0</vt:i4>
      </vt:variant>
      <vt:variant>
        <vt:i4>5</vt:i4>
      </vt:variant>
      <vt:variant>
        <vt:lpwstr>http://en.wikipedia.org/wiki/OASIS_operating_system</vt:lpwstr>
      </vt:variant>
      <vt:variant>
        <vt:lpwstr/>
      </vt:variant>
      <vt:variant>
        <vt:i4>5439557</vt:i4>
      </vt:variant>
      <vt:variant>
        <vt:i4>963</vt:i4>
      </vt:variant>
      <vt:variant>
        <vt:i4>0</vt:i4>
      </vt:variant>
      <vt:variant>
        <vt:i4>5</vt:i4>
      </vt:variant>
      <vt:variant>
        <vt:lpwstr>http://en.wikipedia.org/wiki/CP/M</vt:lpwstr>
      </vt:variant>
      <vt:variant>
        <vt:lpwstr/>
      </vt:variant>
      <vt:variant>
        <vt:i4>5570573</vt:i4>
      </vt:variant>
      <vt:variant>
        <vt:i4>960</vt:i4>
      </vt:variant>
      <vt:variant>
        <vt:i4>0</vt:i4>
      </vt:variant>
      <vt:variant>
        <vt:i4>5</vt:i4>
      </vt:variant>
      <vt:variant>
        <vt:lpwstr>http://en.wikipedia.org/wiki/Z80</vt:lpwstr>
      </vt:variant>
      <vt:variant>
        <vt:lpwstr/>
      </vt:variant>
      <vt:variant>
        <vt:i4>7143464</vt:i4>
      </vt:variant>
      <vt:variant>
        <vt:i4>957</vt:i4>
      </vt:variant>
      <vt:variant>
        <vt:i4>0</vt:i4>
      </vt:variant>
      <vt:variant>
        <vt:i4>5</vt:i4>
      </vt:variant>
      <vt:variant>
        <vt:lpwstr>http://en.wikipedia.org/wiki/S-100</vt:lpwstr>
      </vt:variant>
      <vt:variant>
        <vt:lpwstr/>
      </vt:variant>
      <vt:variant>
        <vt:i4>6160457</vt:i4>
      </vt:variant>
      <vt:variant>
        <vt:i4>954</vt:i4>
      </vt:variant>
      <vt:variant>
        <vt:i4>0</vt:i4>
      </vt:variant>
      <vt:variant>
        <vt:i4>5</vt:i4>
      </vt:variant>
      <vt:variant>
        <vt:lpwstr>http://bitsavers.org/bits/UCSD_Pascal/ucsd_II.0/</vt:lpwstr>
      </vt:variant>
      <vt:variant>
        <vt:lpwstr/>
      </vt:variant>
      <vt:variant>
        <vt:i4>6094857</vt:i4>
      </vt:variant>
      <vt:variant>
        <vt:i4>951</vt:i4>
      </vt:variant>
      <vt:variant>
        <vt:i4>0</vt:i4>
      </vt:variant>
      <vt:variant>
        <vt:i4>5</vt:i4>
      </vt:variant>
      <vt:variant>
        <vt:lpwstr>http://www.altairage.com/</vt:lpwstr>
      </vt:variant>
      <vt:variant>
        <vt:lpwstr/>
      </vt:variant>
      <vt:variant>
        <vt:i4>4522057</vt:i4>
      </vt:variant>
      <vt:variant>
        <vt:i4>945</vt:i4>
      </vt:variant>
      <vt:variant>
        <vt:i4>0</vt:i4>
      </vt:variant>
      <vt:variant>
        <vt:i4>5</vt:i4>
      </vt:variant>
      <vt:variant>
        <vt:lpwstr>https://schorn.ch/altair.html</vt:lpwstr>
      </vt:variant>
      <vt:variant>
        <vt:lpwstr/>
      </vt:variant>
      <vt:variant>
        <vt:i4>1245236</vt:i4>
      </vt:variant>
      <vt:variant>
        <vt:i4>932</vt:i4>
      </vt:variant>
      <vt:variant>
        <vt:i4>0</vt:i4>
      </vt:variant>
      <vt:variant>
        <vt:i4>5</vt:i4>
      </vt:variant>
      <vt:variant>
        <vt:lpwstr/>
      </vt:variant>
      <vt:variant>
        <vt:lpwstr>_Toc140507520</vt:lpwstr>
      </vt:variant>
      <vt:variant>
        <vt:i4>1048628</vt:i4>
      </vt:variant>
      <vt:variant>
        <vt:i4>926</vt:i4>
      </vt:variant>
      <vt:variant>
        <vt:i4>0</vt:i4>
      </vt:variant>
      <vt:variant>
        <vt:i4>5</vt:i4>
      </vt:variant>
      <vt:variant>
        <vt:lpwstr/>
      </vt:variant>
      <vt:variant>
        <vt:lpwstr>_Toc140507519</vt:lpwstr>
      </vt:variant>
      <vt:variant>
        <vt:i4>1048628</vt:i4>
      </vt:variant>
      <vt:variant>
        <vt:i4>920</vt:i4>
      </vt:variant>
      <vt:variant>
        <vt:i4>0</vt:i4>
      </vt:variant>
      <vt:variant>
        <vt:i4>5</vt:i4>
      </vt:variant>
      <vt:variant>
        <vt:lpwstr/>
      </vt:variant>
      <vt:variant>
        <vt:lpwstr>_Toc140507518</vt:lpwstr>
      </vt:variant>
      <vt:variant>
        <vt:i4>1048628</vt:i4>
      </vt:variant>
      <vt:variant>
        <vt:i4>914</vt:i4>
      </vt:variant>
      <vt:variant>
        <vt:i4>0</vt:i4>
      </vt:variant>
      <vt:variant>
        <vt:i4>5</vt:i4>
      </vt:variant>
      <vt:variant>
        <vt:lpwstr/>
      </vt:variant>
      <vt:variant>
        <vt:lpwstr>_Toc140507517</vt:lpwstr>
      </vt:variant>
      <vt:variant>
        <vt:i4>1048628</vt:i4>
      </vt:variant>
      <vt:variant>
        <vt:i4>908</vt:i4>
      </vt:variant>
      <vt:variant>
        <vt:i4>0</vt:i4>
      </vt:variant>
      <vt:variant>
        <vt:i4>5</vt:i4>
      </vt:variant>
      <vt:variant>
        <vt:lpwstr/>
      </vt:variant>
      <vt:variant>
        <vt:lpwstr>_Toc140507516</vt:lpwstr>
      </vt:variant>
      <vt:variant>
        <vt:i4>1048628</vt:i4>
      </vt:variant>
      <vt:variant>
        <vt:i4>902</vt:i4>
      </vt:variant>
      <vt:variant>
        <vt:i4>0</vt:i4>
      </vt:variant>
      <vt:variant>
        <vt:i4>5</vt:i4>
      </vt:variant>
      <vt:variant>
        <vt:lpwstr/>
      </vt:variant>
      <vt:variant>
        <vt:lpwstr>_Toc140507515</vt:lpwstr>
      </vt:variant>
      <vt:variant>
        <vt:i4>1048628</vt:i4>
      </vt:variant>
      <vt:variant>
        <vt:i4>896</vt:i4>
      </vt:variant>
      <vt:variant>
        <vt:i4>0</vt:i4>
      </vt:variant>
      <vt:variant>
        <vt:i4>5</vt:i4>
      </vt:variant>
      <vt:variant>
        <vt:lpwstr/>
      </vt:variant>
      <vt:variant>
        <vt:lpwstr>_Toc140507514</vt:lpwstr>
      </vt:variant>
      <vt:variant>
        <vt:i4>1048628</vt:i4>
      </vt:variant>
      <vt:variant>
        <vt:i4>890</vt:i4>
      </vt:variant>
      <vt:variant>
        <vt:i4>0</vt:i4>
      </vt:variant>
      <vt:variant>
        <vt:i4>5</vt:i4>
      </vt:variant>
      <vt:variant>
        <vt:lpwstr/>
      </vt:variant>
      <vt:variant>
        <vt:lpwstr>_Toc140507513</vt:lpwstr>
      </vt:variant>
      <vt:variant>
        <vt:i4>1048628</vt:i4>
      </vt:variant>
      <vt:variant>
        <vt:i4>884</vt:i4>
      </vt:variant>
      <vt:variant>
        <vt:i4>0</vt:i4>
      </vt:variant>
      <vt:variant>
        <vt:i4>5</vt:i4>
      </vt:variant>
      <vt:variant>
        <vt:lpwstr/>
      </vt:variant>
      <vt:variant>
        <vt:lpwstr>_Toc140507512</vt:lpwstr>
      </vt:variant>
      <vt:variant>
        <vt:i4>1048628</vt:i4>
      </vt:variant>
      <vt:variant>
        <vt:i4>878</vt:i4>
      </vt:variant>
      <vt:variant>
        <vt:i4>0</vt:i4>
      </vt:variant>
      <vt:variant>
        <vt:i4>5</vt:i4>
      </vt:variant>
      <vt:variant>
        <vt:lpwstr/>
      </vt:variant>
      <vt:variant>
        <vt:lpwstr>_Toc140507511</vt:lpwstr>
      </vt:variant>
      <vt:variant>
        <vt:i4>1048628</vt:i4>
      </vt:variant>
      <vt:variant>
        <vt:i4>872</vt:i4>
      </vt:variant>
      <vt:variant>
        <vt:i4>0</vt:i4>
      </vt:variant>
      <vt:variant>
        <vt:i4>5</vt:i4>
      </vt:variant>
      <vt:variant>
        <vt:lpwstr/>
      </vt:variant>
      <vt:variant>
        <vt:lpwstr>_Toc140507510</vt:lpwstr>
      </vt:variant>
      <vt:variant>
        <vt:i4>1114164</vt:i4>
      </vt:variant>
      <vt:variant>
        <vt:i4>866</vt:i4>
      </vt:variant>
      <vt:variant>
        <vt:i4>0</vt:i4>
      </vt:variant>
      <vt:variant>
        <vt:i4>5</vt:i4>
      </vt:variant>
      <vt:variant>
        <vt:lpwstr/>
      </vt:variant>
      <vt:variant>
        <vt:lpwstr>_Toc140507509</vt:lpwstr>
      </vt:variant>
      <vt:variant>
        <vt:i4>1114164</vt:i4>
      </vt:variant>
      <vt:variant>
        <vt:i4>860</vt:i4>
      </vt:variant>
      <vt:variant>
        <vt:i4>0</vt:i4>
      </vt:variant>
      <vt:variant>
        <vt:i4>5</vt:i4>
      </vt:variant>
      <vt:variant>
        <vt:lpwstr/>
      </vt:variant>
      <vt:variant>
        <vt:lpwstr>_Toc140507508</vt:lpwstr>
      </vt:variant>
      <vt:variant>
        <vt:i4>1114164</vt:i4>
      </vt:variant>
      <vt:variant>
        <vt:i4>854</vt:i4>
      </vt:variant>
      <vt:variant>
        <vt:i4>0</vt:i4>
      </vt:variant>
      <vt:variant>
        <vt:i4>5</vt:i4>
      </vt:variant>
      <vt:variant>
        <vt:lpwstr/>
      </vt:variant>
      <vt:variant>
        <vt:lpwstr>_Toc140507507</vt:lpwstr>
      </vt:variant>
      <vt:variant>
        <vt:i4>1114164</vt:i4>
      </vt:variant>
      <vt:variant>
        <vt:i4>848</vt:i4>
      </vt:variant>
      <vt:variant>
        <vt:i4>0</vt:i4>
      </vt:variant>
      <vt:variant>
        <vt:i4>5</vt:i4>
      </vt:variant>
      <vt:variant>
        <vt:lpwstr/>
      </vt:variant>
      <vt:variant>
        <vt:lpwstr>_Toc140507506</vt:lpwstr>
      </vt:variant>
      <vt:variant>
        <vt:i4>1114164</vt:i4>
      </vt:variant>
      <vt:variant>
        <vt:i4>842</vt:i4>
      </vt:variant>
      <vt:variant>
        <vt:i4>0</vt:i4>
      </vt:variant>
      <vt:variant>
        <vt:i4>5</vt:i4>
      </vt:variant>
      <vt:variant>
        <vt:lpwstr/>
      </vt:variant>
      <vt:variant>
        <vt:lpwstr>_Toc140507505</vt:lpwstr>
      </vt:variant>
      <vt:variant>
        <vt:i4>1114164</vt:i4>
      </vt:variant>
      <vt:variant>
        <vt:i4>836</vt:i4>
      </vt:variant>
      <vt:variant>
        <vt:i4>0</vt:i4>
      </vt:variant>
      <vt:variant>
        <vt:i4>5</vt:i4>
      </vt:variant>
      <vt:variant>
        <vt:lpwstr/>
      </vt:variant>
      <vt:variant>
        <vt:lpwstr>_Toc140507504</vt:lpwstr>
      </vt:variant>
      <vt:variant>
        <vt:i4>1114164</vt:i4>
      </vt:variant>
      <vt:variant>
        <vt:i4>830</vt:i4>
      </vt:variant>
      <vt:variant>
        <vt:i4>0</vt:i4>
      </vt:variant>
      <vt:variant>
        <vt:i4>5</vt:i4>
      </vt:variant>
      <vt:variant>
        <vt:lpwstr/>
      </vt:variant>
      <vt:variant>
        <vt:lpwstr>_Toc140507503</vt:lpwstr>
      </vt:variant>
      <vt:variant>
        <vt:i4>1114164</vt:i4>
      </vt:variant>
      <vt:variant>
        <vt:i4>824</vt:i4>
      </vt:variant>
      <vt:variant>
        <vt:i4>0</vt:i4>
      </vt:variant>
      <vt:variant>
        <vt:i4>5</vt:i4>
      </vt:variant>
      <vt:variant>
        <vt:lpwstr/>
      </vt:variant>
      <vt:variant>
        <vt:lpwstr>_Toc140507502</vt:lpwstr>
      </vt:variant>
      <vt:variant>
        <vt:i4>1114164</vt:i4>
      </vt:variant>
      <vt:variant>
        <vt:i4>818</vt:i4>
      </vt:variant>
      <vt:variant>
        <vt:i4>0</vt:i4>
      </vt:variant>
      <vt:variant>
        <vt:i4>5</vt:i4>
      </vt:variant>
      <vt:variant>
        <vt:lpwstr/>
      </vt:variant>
      <vt:variant>
        <vt:lpwstr>_Toc140507501</vt:lpwstr>
      </vt:variant>
      <vt:variant>
        <vt:i4>1114164</vt:i4>
      </vt:variant>
      <vt:variant>
        <vt:i4>812</vt:i4>
      </vt:variant>
      <vt:variant>
        <vt:i4>0</vt:i4>
      </vt:variant>
      <vt:variant>
        <vt:i4>5</vt:i4>
      </vt:variant>
      <vt:variant>
        <vt:lpwstr/>
      </vt:variant>
      <vt:variant>
        <vt:lpwstr>_Toc140507500</vt:lpwstr>
      </vt:variant>
      <vt:variant>
        <vt:i4>1572917</vt:i4>
      </vt:variant>
      <vt:variant>
        <vt:i4>806</vt:i4>
      </vt:variant>
      <vt:variant>
        <vt:i4>0</vt:i4>
      </vt:variant>
      <vt:variant>
        <vt:i4>5</vt:i4>
      </vt:variant>
      <vt:variant>
        <vt:lpwstr/>
      </vt:variant>
      <vt:variant>
        <vt:lpwstr>_Toc140507499</vt:lpwstr>
      </vt:variant>
      <vt:variant>
        <vt:i4>1572917</vt:i4>
      </vt:variant>
      <vt:variant>
        <vt:i4>800</vt:i4>
      </vt:variant>
      <vt:variant>
        <vt:i4>0</vt:i4>
      </vt:variant>
      <vt:variant>
        <vt:i4>5</vt:i4>
      </vt:variant>
      <vt:variant>
        <vt:lpwstr/>
      </vt:variant>
      <vt:variant>
        <vt:lpwstr>_Toc140507498</vt:lpwstr>
      </vt:variant>
      <vt:variant>
        <vt:i4>1572917</vt:i4>
      </vt:variant>
      <vt:variant>
        <vt:i4>794</vt:i4>
      </vt:variant>
      <vt:variant>
        <vt:i4>0</vt:i4>
      </vt:variant>
      <vt:variant>
        <vt:i4>5</vt:i4>
      </vt:variant>
      <vt:variant>
        <vt:lpwstr/>
      </vt:variant>
      <vt:variant>
        <vt:lpwstr>_Toc140507497</vt:lpwstr>
      </vt:variant>
      <vt:variant>
        <vt:i4>1572917</vt:i4>
      </vt:variant>
      <vt:variant>
        <vt:i4>788</vt:i4>
      </vt:variant>
      <vt:variant>
        <vt:i4>0</vt:i4>
      </vt:variant>
      <vt:variant>
        <vt:i4>5</vt:i4>
      </vt:variant>
      <vt:variant>
        <vt:lpwstr/>
      </vt:variant>
      <vt:variant>
        <vt:lpwstr>_Toc140507496</vt:lpwstr>
      </vt:variant>
      <vt:variant>
        <vt:i4>1572917</vt:i4>
      </vt:variant>
      <vt:variant>
        <vt:i4>782</vt:i4>
      </vt:variant>
      <vt:variant>
        <vt:i4>0</vt:i4>
      </vt:variant>
      <vt:variant>
        <vt:i4>5</vt:i4>
      </vt:variant>
      <vt:variant>
        <vt:lpwstr/>
      </vt:variant>
      <vt:variant>
        <vt:lpwstr>_Toc140507495</vt:lpwstr>
      </vt:variant>
      <vt:variant>
        <vt:i4>1572917</vt:i4>
      </vt:variant>
      <vt:variant>
        <vt:i4>776</vt:i4>
      </vt:variant>
      <vt:variant>
        <vt:i4>0</vt:i4>
      </vt:variant>
      <vt:variant>
        <vt:i4>5</vt:i4>
      </vt:variant>
      <vt:variant>
        <vt:lpwstr/>
      </vt:variant>
      <vt:variant>
        <vt:lpwstr>_Toc140507494</vt:lpwstr>
      </vt:variant>
      <vt:variant>
        <vt:i4>1572917</vt:i4>
      </vt:variant>
      <vt:variant>
        <vt:i4>770</vt:i4>
      </vt:variant>
      <vt:variant>
        <vt:i4>0</vt:i4>
      </vt:variant>
      <vt:variant>
        <vt:i4>5</vt:i4>
      </vt:variant>
      <vt:variant>
        <vt:lpwstr/>
      </vt:variant>
      <vt:variant>
        <vt:lpwstr>_Toc140507493</vt:lpwstr>
      </vt:variant>
      <vt:variant>
        <vt:i4>1572917</vt:i4>
      </vt:variant>
      <vt:variant>
        <vt:i4>764</vt:i4>
      </vt:variant>
      <vt:variant>
        <vt:i4>0</vt:i4>
      </vt:variant>
      <vt:variant>
        <vt:i4>5</vt:i4>
      </vt:variant>
      <vt:variant>
        <vt:lpwstr/>
      </vt:variant>
      <vt:variant>
        <vt:lpwstr>_Toc140507492</vt:lpwstr>
      </vt:variant>
      <vt:variant>
        <vt:i4>1572917</vt:i4>
      </vt:variant>
      <vt:variant>
        <vt:i4>758</vt:i4>
      </vt:variant>
      <vt:variant>
        <vt:i4>0</vt:i4>
      </vt:variant>
      <vt:variant>
        <vt:i4>5</vt:i4>
      </vt:variant>
      <vt:variant>
        <vt:lpwstr/>
      </vt:variant>
      <vt:variant>
        <vt:lpwstr>_Toc140507491</vt:lpwstr>
      </vt:variant>
      <vt:variant>
        <vt:i4>1572917</vt:i4>
      </vt:variant>
      <vt:variant>
        <vt:i4>752</vt:i4>
      </vt:variant>
      <vt:variant>
        <vt:i4>0</vt:i4>
      </vt:variant>
      <vt:variant>
        <vt:i4>5</vt:i4>
      </vt:variant>
      <vt:variant>
        <vt:lpwstr/>
      </vt:variant>
      <vt:variant>
        <vt:lpwstr>_Toc140507490</vt:lpwstr>
      </vt:variant>
      <vt:variant>
        <vt:i4>1638453</vt:i4>
      </vt:variant>
      <vt:variant>
        <vt:i4>746</vt:i4>
      </vt:variant>
      <vt:variant>
        <vt:i4>0</vt:i4>
      </vt:variant>
      <vt:variant>
        <vt:i4>5</vt:i4>
      </vt:variant>
      <vt:variant>
        <vt:lpwstr/>
      </vt:variant>
      <vt:variant>
        <vt:lpwstr>_Toc140507489</vt:lpwstr>
      </vt:variant>
      <vt:variant>
        <vt:i4>1638453</vt:i4>
      </vt:variant>
      <vt:variant>
        <vt:i4>740</vt:i4>
      </vt:variant>
      <vt:variant>
        <vt:i4>0</vt:i4>
      </vt:variant>
      <vt:variant>
        <vt:i4>5</vt:i4>
      </vt:variant>
      <vt:variant>
        <vt:lpwstr/>
      </vt:variant>
      <vt:variant>
        <vt:lpwstr>_Toc140507488</vt:lpwstr>
      </vt:variant>
      <vt:variant>
        <vt:i4>1638453</vt:i4>
      </vt:variant>
      <vt:variant>
        <vt:i4>734</vt:i4>
      </vt:variant>
      <vt:variant>
        <vt:i4>0</vt:i4>
      </vt:variant>
      <vt:variant>
        <vt:i4>5</vt:i4>
      </vt:variant>
      <vt:variant>
        <vt:lpwstr/>
      </vt:variant>
      <vt:variant>
        <vt:lpwstr>_Toc140507487</vt:lpwstr>
      </vt:variant>
      <vt:variant>
        <vt:i4>1638453</vt:i4>
      </vt:variant>
      <vt:variant>
        <vt:i4>728</vt:i4>
      </vt:variant>
      <vt:variant>
        <vt:i4>0</vt:i4>
      </vt:variant>
      <vt:variant>
        <vt:i4>5</vt:i4>
      </vt:variant>
      <vt:variant>
        <vt:lpwstr/>
      </vt:variant>
      <vt:variant>
        <vt:lpwstr>_Toc140507486</vt:lpwstr>
      </vt:variant>
      <vt:variant>
        <vt:i4>1638453</vt:i4>
      </vt:variant>
      <vt:variant>
        <vt:i4>722</vt:i4>
      </vt:variant>
      <vt:variant>
        <vt:i4>0</vt:i4>
      </vt:variant>
      <vt:variant>
        <vt:i4>5</vt:i4>
      </vt:variant>
      <vt:variant>
        <vt:lpwstr/>
      </vt:variant>
      <vt:variant>
        <vt:lpwstr>_Toc140507485</vt:lpwstr>
      </vt:variant>
      <vt:variant>
        <vt:i4>1638453</vt:i4>
      </vt:variant>
      <vt:variant>
        <vt:i4>716</vt:i4>
      </vt:variant>
      <vt:variant>
        <vt:i4>0</vt:i4>
      </vt:variant>
      <vt:variant>
        <vt:i4>5</vt:i4>
      </vt:variant>
      <vt:variant>
        <vt:lpwstr/>
      </vt:variant>
      <vt:variant>
        <vt:lpwstr>_Toc140507484</vt:lpwstr>
      </vt:variant>
      <vt:variant>
        <vt:i4>1638453</vt:i4>
      </vt:variant>
      <vt:variant>
        <vt:i4>710</vt:i4>
      </vt:variant>
      <vt:variant>
        <vt:i4>0</vt:i4>
      </vt:variant>
      <vt:variant>
        <vt:i4>5</vt:i4>
      </vt:variant>
      <vt:variant>
        <vt:lpwstr/>
      </vt:variant>
      <vt:variant>
        <vt:lpwstr>_Toc140507483</vt:lpwstr>
      </vt:variant>
      <vt:variant>
        <vt:i4>1638453</vt:i4>
      </vt:variant>
      <vt:variant>
        <vt:i4>704</vt:i4>
      </vt:variant>
      <vt:variant>
        <vt:i4>0</vt:i4>
      </vt:variant>
      <vt:variant>
        <vt:i4>5</vt:i4>
      </vt:variant>
      <vt:variant>
        <vt:lpwstr/>
      </vt:variant>
      <vt:variant>
        <vt:lpwstr>_Toc140507482</vt:lpwstr>
      </vt:variant>
      <vt:variant>
        <vt:i4>1638453</vt:i4>
      </vt:variant>
      <vt:variant>
        <vt:i4>698</vt:i4>
      </vt:variant>
      <vt:variant>
        <vt:i4>0</vt:i4>
      </vt:variant>
      <vt:variant>
        <vt:i4>5</vt:i4>
      </vt:variant>
      <vt:variant>
        <vt:lpwstr/>
      </vt:variant>
      <vt:variant>
        <vt:lpwstr>_Toc140507481</vt:lpwstr>
      </vt:variant>
      <vt:variant>
        <vt:i4>1638453</vt:i4>
      </vt:variant>
      <vt:variant>
        <vt:i4>692</vt:i4>
      </vt:variant>
      <vt:variant>
        <vt:i4>0</vt:i4>
      </vt:variant>
      <vt:variant>
        <vt:i4>5</vt:i4>
      </vt:variant>
      <vt:variant>
        <vt:lpwstr/>
      </vt:variant>
      <vt:variant>
        <vt:lpwstr>_Toc140507480</vt:lpwstr>
      </vt:variant>
      <vt:variant>
        <vt:i4>1441845</vt:i4>
      </vt:variant>
      <vt:variant>
        <vt:i4>686</vt:i4>
      </vt:variant>
      <vt:variant>
        <vt:i4>0</vt:i4>
      </vt:variant>
      <vt:variant>
        <vt:i4>5</vt:i4>
      </vt:variant>
      <vt:variant>
        <vt:lpwstr/>
      </vt:variant>
      <vt:variant>
        <vt:lpwstr>_Toc140507479</vt:lpwstr>
      </vt:variant>
      <vt:variant>
        <vt:i4>1441845</vt:i4>
      </vt:variant>
      <vt:variant>
        <vt:i4>680</vt:i4>
      </vt:variant>
      <vt:variant>
        <vt:i4>0</vt:i4>
      </vt:variant>
      <vt:variant>
        <vt:i4>5</vt:i4>
      </vt:variant>
      <vt:variant>
        <vt:lpwstr/>
      </vt:variant>
      <vt:variant>
        <vt:lpwstr>_Toc140507478</vt:lpwstr>
      </vt:variant>
      <vt:variant>
        <vt:i4>1441845</vt:i4>
      </vt:variant>
      <vt:variant>
        <vt:i4>674</vt:i4>
      </vt:variant>
      <vt:variant>
        <vt:i4>0</vt:i4>
      </vt:variant>
      <vt:variant>
        <vt:i4>5</vt:i4>
      </vt:variant>
      <vt:variant>
        <vt:lpwstr/>
      </vt:variant>
      <vt:variant>
        <vt:lpwstr>_Toc140507477</vt:lpwstr>
      </vt:variant>
      <vt:variant>
        <vt:i4>1441845</vt:i4>
      </vt:variant>
      <vt:variant>
        <vt:i4>668</vt:i4>
      </vt:variant>
      <vt:variant>
        <vt:i4>0</vt:i4>
      </vt:variant>
      <vt:variant>
        <vt:i4>5</vt:i4>
      </vt:variant>
      <vt:variant>
        <vt:lpwstr/>
      </vt:variant>
      <vt:variant>
        <vt:lpwstr>_Toc140507476</vt:lpwstr>
      </vt:variant>
      <vt:variant>
        <vt:i4>1441845</vt:i4>
      </vt:variant>
      <vt:variant>
        <vt:i4>662</vt:i4>
      </vt:variant>
      <vt:variant>
        <vt:i4>0</vt:i4>
      </vt:variant>
      <vt:variant>
        <vt:i4>5</vt:i4>
      </vt:variant>
      <vt:variant>
        <vt:lpwstr/>
      </vt:variant>
      <vt:variant>
        <vt:lpwstr>_Toc140507475</vt:lpwstr>
      </vt:variant>
      <vt:variant>
        <vt:i4>1441845</vt:i4>
      </vt:variant>
      <vt:variant>
        <vt:i4>656</vt:i4>
      </vt:variant>
      <vt:variant>
        <vt:i4>0</vt:i4>
      </vt:variant>
      <vt:variant>
        <vt:i4>5</vt:i4>
      </vt:variant>
      <vt:variant>
        <vt:lpwstr/>
      </vt:variant>
      <vt:variant>
        <vt:lpwstr>_Toc140507474</vt:lpwstr>
      </vt:variant>
      <vt:variant>
        <vt:i4>1441845</vt:i4>
      </vt:variant>
      <vt:variant>
        <vt:i4>650</vt:i4>
      </vt:variant>
      <vt:variant>
        <vt:i4>0</vt:i4>
      </vt:variant>
      <vt:variant>
        <vt:i4>5</vt:i4>
      </vt:variant>
      <vt:variant>
        <vt:lpwstr/>
      </vt:variant>
      <vt:variant>
        <vt:lpwstr>_Toc140507473</vt:lpwstr>
      </vt:variant>
      <vt:variant>
        <vt:i4>1441845</vt:i4>
      </vt:variant>
      <vt:variant>
        <vt:i4>644</vt:i4>
      </vt:variant>
      <vt:variant>
        <vt:i4>0</vt:i4>
      </vt:variant>
      <vt:variant>
        <vt:i4>5</vt:i4>
      </vt:variant>
      <vt:variant>
        <vt:lpwstr/>
      </vt:variant>
      <vt:variant>
        <vt:lpwstr>_Toc140507472</vt:lpwstr>
      </vt:variant>
      <vt:variant>
        <vt:i4>1441845</vt:i4>
      </vt:variant>
      <vt:variant>
        <vt:i4>638</vt:i4>
      </vt:variant>
      <vt:variant>
        <vt:i4>0</vt:i4>
      </vt:variant>
      <vt:variant>
        <vt:i4>5</vt:i4>
      </vt:variant>
      <vt:variant>
        <vt:lpwstr/>
      </vt:variant>
      <vt:variant>
        <vt:lpwstr>_Toc140507471</vt:lpwstr>
      </vt:variant>
      <vt:variant>
        <vt:i4>1441845</vt:i4>
      </vt:variant>
      <vt:variant>
        <vt:i4>632</vt:i4>
      </vt:variant>
      <vt:variant>
        <vt:i4>0</vt:i4>
      </vt:variant>
      <vt:variant>
        <vt:i4>5</vt:i4>
      </vt:variant>
      <vt:variant>
        <vt:lpwstr/>
      </vt:variant>
      <vt:variant>
        <vt:lpwstr>_Toc140507470</vt:lpwstr>
      </vt:variant>
      <vt:variant>
        <vt:i4>1507381</vt:i4>
      </vt:variant>
      <vt:variant>
        <vt:i4>626</vt:i4>
      </vt:variant>
      <vt:variant>
        <vt:i4>0</vt:i4>
      </vt:variant>
      <vt:variant>
        <vt:i4>5</vt:i4>
      </vt:variant>
      <vt:variant>
        <vt:lpwstr/>
      </vt:variant>
      <vt:variant>
        <vt:lpwstr>_Toc140507469</vt:lpwstr>
      </vt:variant>
      <vt:variant>
        <vt:i4>1507381</vt:i4>
      </vt:variant>
      <vt:variant>
        <vt:i4>620</vt:i4>
      </vt:variant>
      <vt:variant>
        <vt:i4>0</vt:i4>
      </vt:variant>
      <vt:variant>
        <vt:i4>5</vt:i4>
      </vt:variant>
      <vt:variant>
        <vt:lpwstr/>
      </vt:variant>
      <vt:variant>
        <vt:lpwstr>_Toc140507468</vt:lpwstr>
      </vt:variant>
      <vt:variant>
        <vt:i4>1507381</vt:i4>
      </vt:variant>
      <vt:variant>
        <vt:i4>614</vt:i4>
      </vt:variant>
      <vt:variant>
        <vt:i4>0</vt:i4>
      </vt:variant>
      <vt:variant>
        <vt:i4>5</vt:i4>
      </vt:variant>
      <vt:variant>
        <vt:lpwstr/>
      </vt:variant>
      <vt:variant>
        <vt:lpwstr>_Toc140507467</vt:lpwstr>
      </vt:variant>
      <vt:variant>
        <vt:i4>1507381</vt:i4>
      </vt:variant>
      <vt:variant>
        <vt:i4>608</vt:i4>
      </vt:variant>
      <vt:variant>
        <vt:i4>0</vt:i4>
      </vt:variant>
      <vt:variant>
        <vt:i4>5</vt:i4>
      </vt:variant>
      <vt:variant>
        <vt:lpwstr/>
      </vt:variant>
      <vt:variant>
        <vt:lpwstr>_Toc140507466</vt:lpwstr>
      </vt:variant>
      <vt:variant>
        <vt:i4>1507381</vt:i4>
      </vt:variant>
      <vt:variant>
        <vt:i4>602</vt:i4>
      </vt:variant>
      <vt:variant>
        <vt:i4>0</vt:i4>
      </vt:variant>
      <vt:variant>
        <vt:i4>5</vt:i4>
      </vt:variant>
      <vt:variant>
        <vt:lpwstr/>
      </vt:variant>
      <vt:variant>
        <vt:lpwstr>_Toc140507465</vt:lpwstr>
      </vt:variant>
      <vt:variant>
        <vt:i4>1507381</vt:i4>
      </vt:variant>
      <vt:variant>
        <vt:i4>596</vt:i4>
      </vt:variant>
      <vt:variant>
        <vt:i4>0</vt:i4>
      </vt:variant>
      <vt:variant>
        <vt:i4>5</vt:i4>
      </vt:variant>
      <vt:variant>
        <vt:lpwstr/>
      </vt:variant>
      <vt:variant>
        <vt:lpwstr>_Toc140507464</vt:lpwstr>
      </vt:variant>
      <vt:variant>
        <vt:i4>1507381</vt:i4>
      </vt:variant>
      <vt:variant>
        <vt:i4>590</vt:i4>
      </vt:variant>
      <vt:variant>
        <vt:i4>0</vt:i4>
      </vt:variant>
      <vt:variant>
        <vt:i4>5</vt:i4>
      </vt:variant>
      <vt:variant>
        <vt:lpwstr/>
      </vt:variant>
      <vt:variant>
        <vt:lpwstr>_Toc140507463</vt:lpwstr>
      </vt:variant>
      <vt:variant>
        <vt:i4>1507381</vt:i4>
      </vt:variant>
      <vt:variant>
        <vt:i4>584</vt:i4>
      </vt:variant>
      <vt:variant>
        <vt:i4>0</vt:i4>
      </vt:variant>
      <vt:variant>
        <vt:i4>5</vt:i4>
      </vt:variant>
      <vt:variant>
        <vt:lpwstr/>
      </vt:variant>
      <vt:variant>
        <vt:lpwstr>_Toc140507462</vt:lpwstr>
      </vt:variant>
      <vt:variant>
        <vt:i4>1507381</vt:i4>
      </vt:variant>
      <vt:variant>
        <vt:i4>578</vt:i4>
      </vt:variant>
      <vt:variant>
        <vt:i4>0</vt:i4>
      </vt:variant>
      <vt:variant>
        <vt:i4>5</vt:i4>
      </vt:variant>
      <vt:variant>
        <vt:lpwstr/>
      </vt:variant>
      <vt:variant>
        <vt:lpwstr>_Toc140507461</vt:lpwstr>
      </vt:variant>
      <vt:variant>
        <vt:i4>1507381</vt:i4>
      </vt:variant>
      <vt:variant>
        <vt:i4>572</vt:i4>
      </vt:variant>
      <vt:variant>
        <vt:i4>0</vt:i4>
      </vt:variant>
      <vt:variant>
        <vt:i4>5</vt:i4>
      </vt:variant>
      <vt:variant>
        <vt:lpwstr/>
      </vt:variant>
      <vt:variant>
        <vt:lpwstr>_Toc140507460</vt:lpwstr>
      </vt:variant>
      <vt:variant>
        <vt:i4>1310773</vt:i4>
      </vt:variant>
      <vt:variant>
        <vt:i4>566</vt:i4>
      </vt:variant>
      <vt:variant>
        <vt:i4>0</vt:i4>
      </vt:variant>
      <vt:variant>
        <vt:i4>5</vt:i4>
      </vt:variant>
      <vt:variant>
        <vt:lpwstr/>
      </vt:variant>
      <vt:variant>
        <vt:lpwstr>_Toc140507459</vt:lpwstr>
      </vt:variant>
      <vt:variant>
        <vt:i4>1310773</vt:i4>
      </vt:variant>
      <vt:variant>
        <vt:i4>560</vt:i4>
      </vt:variant>
      <vt:variant>
        <vt:i4>0</vt:i4>
      </vt:variant>
      <vt:variant>
        <vt:i4>5</vt:i4>
      </vt:variant>
      <vt:variant>
        <vt:lpwstr/>
      </vt:variant>
      <vt:variant>
        <vt:lpwstr>_Toc140507458</vt:lpwstr>
      </vt:variant>
      <vt:variant>
        <vt:i4>1310773</vt:i4>
      </vt:variant>
      <vt:variant>
        <vt:i4>554</vt:i4>
      </vt:variant>
      <vt:variant>
        <vt:i4>0</vt:i4>
      </vt:variant>
      <vt:variant>
        <vt:i4>5</vt:i4>
      </vt:variant>
      <vt:variant>
        <vt:lpwstr/>
      </vt:variant>
      <vt:variant>
        <vt:lpwstr>_Toc140507457</vt:lpwstr>
      </vt:variant>
      <vt:variant>
        <vt:i4>1310773</vt:i4>
      </vt:variant>
      <vt:variant>
        <vt:i4>548</vt:i4>
      </vt:variant>
      <vt:variant>
        <vt:i4>0</vt:i4>
      </vt:variant>
      <vt:variant>
        <vt:i4>5</vt:i4>
      </vt:variant>
      <vt:variant>
        <vt:lpwstr/>
      </vt:variant>
      <vt:variant>
        <vt:lpwstr>_Toc140507456</vt:lpwstr>
      </vt:variant>
      <vt:variant>
        <vt:i4>1310773</vt:i4>
      </vt:variant>
      <vt:variant>
        <vt:i4>542</vt:i4>
      </vt:variant>
      <vt:variant>
        <vt:i4>0</vt:i4>
      </vt:variant>
      <vt:variant>
        <vt:i4>5</vt:i4>
      </vt:variant>
      <vt:variant>
        <vt:lpwstr/>
      </vt:variant>
      <vt:variant>
        <vt:lpwstr>_Toc140507455</vt:lpwstr>
      </vt:variant>
      <vt:variant>
        <vt:i4>1310773</vt:i4>
      </vt:variant>
      <vt:variant>
        <vt:i4>536</vt:i4>
      </vt:variant>
      <vt:variant>
        <vt:i4>0</vt:i4>
      </vt:variant>
      <vt:variant>
        <vt:i4>5</vt:i4>
      </vt:variant>
      <vt:variant>
        <vt:lpwstr/>
      </vt:variant>
      <vt:variant>
        <vt:lpwstr>_Toc140507454</vt:lpwstr>
      </vt:variant>
      <vt:variant>
        <vt:i4>1310773</vt:i4>
      </vt:variant>
      <vt:variant>
        <vt:i4>530</vt:i4>
      </vt:variant>
      <vt:variant>
        <vt:i4>0</vt:i4>
      </vt:variant>
      <vt:variant>
        <vt:i4>5</vt:i4>
      </vt:variant>
      <vt:variant>
        <vt:lpwstr/>
      </vt:variant>
      <vt:variant>
        <vt:lpwstr>_Toc140507453</vt:lpwstr>
      </vt:variant>
      <vt:variant>
        <vt:i4>1310773</vt:i4>
      </vt:variant>
      <vt:variant>
        <vt:i4>524</vt:i4>
      </vt:variant>
      <vt:variant>
        <vt:i4>0</vt:i4>
      </vt:variant>
      <vt:variant>
        <vt:i4>5</vt:i4>
      </vt:variant>
      <vt:variant>
        <vt:lpwstr/>
      </vt:variant>
      <vt:variant>
        <vt:lpwstr>_Toc140507452</vt:lpwstr>
      </vt:variant>
      <vt:variant>
        <vt:i4>1310773</vt:i4>
      </vt:variant>
      <vt:variant>
        <vt:i4>518</vt:i4>
      </vt:variant>
      <vt:variant>
        <vt:i4>0</vt:i4>
      </vt:variant>
      <vt:variant>
        <vt:i4>5</vt:i4>
      </vt:variant>
      <vt:variant>
        <vt:lpwstr/>
      </vt:variant>
      <vt:variant>
        <vt:lpwstr>_Toc140507451</vt:lpwstr>
      </vt:variant>
      <vt:variant>
        <vt:i4>1310773</vt:i4>
      </vt:variant>
      <vt:variant>
        <vt:i4>512</vt:i4>
      </vt:variant>
      <vt:variant>
        <vt:i4>0</vt:i4>
      </vt:variant>
      <vt:variant>
        <vt:i4>5</vt:i4>
      </vt:variant>
      <vt:variant>
        <vt:lpwstr/>
      </vt:variant>
      <vt:variant>
        <vt:lpwstr>_Toc140507450</vt:lpwstr>
      </vt:variant>
      <vt:variant>
        <vt:i4>1376309</vt:i4>
      </vt:variant>
      <vt:variant>
        <vt:i4>506</vt:i4>
      </vt:variant>
      <vt:variant>
        <vt:i4>0</vt:i4>
      </vt:variant>
      <vt:variant>
        <vt:i4>5</vt:i4>
      </vt:variant>
      <vt:variant>
        <vt:lpwstr/>
      </vt:variant>
      <vt:variant>
        <vt:lpwstr>_Toc140507449</vt:lpwstr>
      </vt:variant>
      <vt:variant>
        <vt:i4>1376309</vt:i4>
      </vt:variant>
      <vt:variant>
        <vt:i4>500</vt:i4>
      </vt:variant>
      <vt:variant>
        <vt:i4>0</vt:i4>
      </vt:variant>
      <vt:variant>
        <vt:i4>5</vt:i4>
      </vt:variant>
      <vt:variant>
        <vt:lpwstr/>
      </vt:variant>
      <vt:variant>
        <vt:lpwstr>_Toc140507448</vt:lpwstr>
      </vt:variant>
      <vt:variant>
        <vt:i4>1376309</vt:i4>
      </vt:variant>
      <vt:variant>
        <vt:i4>494</vt:i4>
      </vt:variant>
      <vt:variant>
        <vt:i4>0</vt:i4>
      </vt:variant>
      <vt:variant>
        <vt:i4>5</vt:i4>
      </vt:variant>
      <vt:variant>
        <vt:lpwstr/>
      </vt:variant>
      <vt:variant>
        <vt:lpwstr>_Toc140507447</vt:lpwstr>
      </vt:variant>
      <vt:variant>
        <vt:i4>1376309</vt:i4>
      </vt:variant>
      <vt:variant>
        <vt:i4>488</vt:i4>
      </vt:variant>
      <vt:variant>
        <vt:i4>0</vt:i4>
      </vt:variant>
      <vt:variant>
        <vt:i4>5</vt:i4>
      </vt:variant>
      <vt:variant>
        <vt:lpwstr/>
      </vt:variant>
      <vt:variant>
        <vt:lpwstr>_Toc140507446</vt:lpwstr>
      </vt:variant>
      <vt:variant>
        <vt:i4>1376309</vt:i4>
      </vt:variant>
      <vt:variant>
        <vt:i4>482</vt:i4>
      </vt:variant>
      <vt:variant>
        <vt:i4>0</vt:i4>
      </vt:variant>
      <vt:variant>
        <vt:i4>5</vt:i4>
      </vt:variant>
      <vt:variant>
        <vt:lpwstr/>
      </vt:variant>
      <vt:variant>
        <vt:lpwstr>_Toc140507445</vt:lpwstr>
      </vt:variant>
      <vt:variant>
        <vt:i4>1376309</vt:i4>
      </vt:variant>
      <vt:variant>
        <vt:i4>476</vt:i4>
      </vt:variant>
      <vt:variant>
        <vt:i4>0</vt:i4>
      </vt:variant>
      <vt:variant>
        <vt:i4>5</vt:i4>
      </vt:variant>
      <vt:variant>
        <vt:lpwstr/>
      </vt:variant>
      <vt:variant>
        <vt:lpwstr>_Toc140507444</vt:lpwstr>
      </vt:variant>
      <vt:variant>
        <vt:i4>1376309</vt:i4>
      </vt:variant>
      <vt:variant>
        <vt:i4>470</vt:i4>
      </vt:variant>
      <vt:variant>
        <vt:i4>0</vt:i4>
      </vt:variant>
      <vt:variant>
        <vt:i4>5</vt:i4>
      </vt:variant>
      <vt:variant>
        <vt:lpwstr/>
      </vt:variant>
      <vt:variant>
        <vt:lpwstr>_Toc140507443</vt:lpwstr>
      </vt:variant>
      <vt:variant>
        <vt:i4>1376309</vt:i4>
      </vt:variant>
      <vt:variant>
        <vt:i4>464</vt:i4>
      </vt:variant>
      <vt:variant>
        <vt:i4>0</vt:i4>
      </vt:variant>
      <vt:variant>
        <vt:i4>5</vt:i4>
      </vt:variant>
      <vt:variant>
        <vt:lpwstr/>
      </vt:variant>
      <vt:variant>
        <vt:lpwstr>_Toc140507442</vt:lpwstr>
      </vt:variant>
      <vt:variant>
        <vt:i4>1376309</vt:i4>
      </vt:variant>
      <vt:variant>
        <vt:i4>458</vt:i4>
      </vt:variant>
      <vt:variant>
        <vt:i4>0</vt:i4>
      </vt:variant>
      <vt:variant>
        <vt:i4>5</vt:i4>
      </vt:variant>
      <vt:variant>
        <vt:lpwstr/>
      </vt:variant>
      <vt:variant>
        <vt:lpwstr>_Toc140507441</vt:lpwstr>
      </vt:variant>
      <vt:variant>
        <vt:i4>1376309</vt:i4>
      </vt:variant>
      <vt:variant>
        <vt:i4>452</vt:i4>
      </vt:variant>
      <vt:variant>
        <vt:i4>0</vt:i4>
      </vt:variant>
      <vt:variant>
        <vt:i4>5</vt:i4>
      </vt:variant>
      <vt:variant>
        <vt:lpwstr/>
      </vt:variant>
      <vt:variant>
        <vt:lpwstr>_Toc140507440</vt:lpwstr>
      </vt:variant>
      <vt:variant>
        <vt:i4>1179701</vt:i4>
      </vt:variant>
      <vt:variant>
        <vt:i4>446</vt:i4>
      </vt:variant>
      <vt:variant>
        <vt:i4>0</vt:i4>
      </vt:variant>
      <vt:variant>
        <vt:i4>5</vt:i4>
      </vt:variant>
      <vt:variant>
        <vt:lpwstr/>
      </vt:variant>
      <vt:variant>
        <vt:lpwstr>_Toc140507439</vt:lpwstr>
      </vt:variant>
      <vt:variant>
        <vt:i4>1179701</vt:i4>
      </vt:variant>
      <vt:variant>
        <vt:i4>440</vt:i4>
      </vt:variant>
      <vt:variant>
        <vt:i4>0</vt:i4>
      </vt:variant>
      <vt:variant>
        <vt:i4>5</vt:i4>
      </vt:variant>
      <vt:variant>
        <vt:lpwstr/>
      </vt:variant>
      <vt:variant>
        <vt:lpwstr>_Toc140507438</vt:lpwstr>
      </vt:variant>
      <vt:variant>
        <vt:i4>1179701</vt:i4>
      </vt:variant>
      <vt:variant>
        <vt:i4>434</vt:i4>
      </vt:variant>
      <vt:variant>
        <vt:i4>0</vt:i4>
      </vt:variant>
      <vt:variant>
        <vt:i4>5</vt:i4>
      </vt:variant>
      <vt:variant>
        <vt:lpwstr/>
      </vt:variant>
      <vt:variant>
        <vt:lpwstr>_Toc140507437</vt:lpwstr>
      </vt:variant>
      <vt:variant>
        <vt:i4>1179701</vt:i4>
      </vt:variant>
      <vt:variant>
        <vt:i4>428</vt:i4>
      </vt:variant>
      <vt:variant>
        <vt:i4>0</vt:i4>
      </vt:variant>
      <vt:variant>
        <vt:i4>5</vt:i4>
      </vt:variant>
      <vt:variant>
        <vt:lpwstr/>
      </vt:variant>
      <vt:variant>
        <vt:lpwstr>_Toc140507436</vt:lpwstr>
      </vt:variant>
      <vt:variant>
        <vt:i4>1179701</vt:i4>
      </vt:variant>
      <vt:variant>
        <vt:i4>422</vt:i4>
      </vt:variant>
      <vt:variant>
        <vt:i4>0</vt:i4>
      </vt:variant>
      <vt:variant>
        <vt:i4>5</vt:i4>
      </vt:variant>
      <vt:variant>
        <vt:lpwstr/>
      </vt:variant>
      <vt:variant>
        <vt:lpwstr>_Toc140507435</vt:lpwstr>
      </vt:variant>
      <vt:variant>
        <vt:i4>1179701</vt:i4>
      </vt:variant>
      <vt:variant>
        <vt:i4>416</vt:i4>
      </vt:variant>
      <vt:variant>
        <vt:i4>0</vt:i4>
      </vt:variant>
      <vt:variant>
        <vt:i4>5</vt:i4>
      </vt:variant>
      <vt:variant>
        <vt:lpwstr/>
      </vt:variant>
      <vt:variant>
        <vt:lpwstr>_Toc140507434</vt:lpwstr>
      </vt:variant>
      <vt:variant>
        <vt:i4>1179701</vt:i4>
      </vt:variant>
      <vt:variant>
        <vt:i4>410</vt:i4>
      </vt:variant>
      <vt:variant>
        <vt:i4>0</vt:i4>
      </vt:variant>
      <vt:variant>
        <vt:i4>5</vt:i4>
      </vt:variant>
      <vt:variant>
        <vt:lpwstr/>
      </vt:variant>
      <vt:variant>
        <vt:lpwstr>_Toc140507433</vt:lpwstr>
      </vt:variant>
      <vt:variant>
        <vt:i4>1179701</vt:i4>
      </vt:variant>
      <vt:variant>
        <vt:i4>404</vt:i4>
      </vt:variant>
      <vt:variant>
        <vt:i4>0</vt:i4>
      </vt:variant>
      <vt:variant>
        <vt:i4>5</vt:i4>
      </vt:variant>
      <vt:variant>
        <vt:lpwstr/>
      </vt:variant>
      <vt:variant>
        <vt:lpwstr>_Toc140507432</vt:lpwstr>
      </vt:variant>
      <vt:variant>
        <vt:i4>1179701</vt:i4>
      </vt:variant>
      <vt:variant>
        <vt:i4>398</vt:i4>
      </vt:variant>
      <vt:variant>
        <vt:i4>0</vt:i4>
      </vt:variant>
      <vt:variant>
        <vt:i4>5</vt:i4>
      </vt:variant>
      <vt:variant>
        <vt:lpwstr/>
      </vt:variant>
      <vt:variant>
        <vt:lpwstr>_Toc140507431</vt:lpwstr>
      </vt:variant>
      <vt:variant>
        <vt:i4>1179701</vt:i4>
      </vt:variant>
      <vt:variant>
        <vt:i4>392</vt:i4>
      </vt:variant>
      <vt:variant>
        <vt:i4>0</vt:i4>
      </vt:variant>
      <vt:variant>
        <vt:i4>5</vt:i4>
      </vt:variant>
      <vt:variant>
        <vt:lpwstr/>
      </vt:variant>
      <vt:variant>
        <vt:lpwstr>_Toc140507430</vt:lpwstr>
      </vt:variant>
      <vt:variant>
        <vt:i4>1245237</vt:i4>
      </vt:variant>
      <vt:variant>
        <vt:i4>386</vt:i4>
      </vt:variant>
      <vt:variant>
        <vt:i4>0</vt:i4>
      </vt:variant>
      <vt:variant>
        <vt:i4>5</vt:i4>
      </vt:variant>
      <vt:variant>
        <vt:lpwstr/>
      </vt:variant>
      <vt:variant>
        <vt:lpwstr>_Toc140507429</vt:lpwstr>
      </vt:variant>
      <vt:variant>
        <vt:i4>1245237</vt:i4>
      </vt:variant>
      <vt:variant>
        <vt:i4>380</vt:i4>
      </vt:variant>
      <vt:variant>
        <vt:i4>0</vt:i4>
      </vt:variant>
      <vt:variant>
        <vt:i4>5</vt:i4>
      </vt:variant>
      <vt:variant>
        <vt:lpwstr/>
      </vt:variant>
      <vt:variant>
        <vt:lpwstr>_Toc140507428</vt:lpwstr>
      </vt:variant>
      <vt:variant>
        <vt:i4>1245237</vt:i4>
      </vt:variant>
      <vt:variant>
        <vt:i4>374</vt:i4>
      </vt:variant>
      <vt:variant>
        <vt:i4>0</vt:i4>
      </vt:variant>
      <vt:variant>
        <vt:i4>5</vt:i4>
      </vt:variant>
      <vt:variant>
        <vt:lpwstr/>
      </vt:variant>
      <vt:variant>
        <vt:lpwstr>_Toc140507427</vt:lpwstr>
      </vt:variant>
      <vt:variant>
        <vt:i4>1245237</vt:i4>
      </vt:variant>
      <vt:variant>
        <vt:i4>368</vt:i4>
      </vt:variant>
      <vt:variant>
        <vt:i4>0</vt:i4>
      </vt:variant>
      <vt:variant>
        <vt:i4>5</vt:i4>
      </vt:variant>
      <vt:variant>
        <vt:lpwstr/>
      </vt:variant>
      <vt:variant>
        <vt:lpwstr>_Toc140507426</vt:lpwstr>
      </vt:variant>
      <vt:variant>
        <vt:i4>1245237</vt:i4>
      </vt:variant>
      <vt:variant>
        <vt:i4>362</vt:i4>
      </vt:variant>
      <vt:variant>
        <vt:i4>0</vt:i4>
      </vt:variant>
      <vt:variant>
        <vt:i4>5</vt:i4>
      </vt:variant>
      <vt:variant>
        <vt:lpwstr/>
      </vt:variant>
      <vt:variant>
        <vt:lpwstr>_Toc140507425</vt:lpwstr>
      </vt:variant>
      <vt:variant>
        <vt:i4>1245237</vt:i4>
      </vt:variant>
      <vt:variant>
        <vt:i4>356</vt:i4>
      </vt:variant>
      <vt:variant>
        <vt:i4>0</vt:i4>
      </vt:variant>
      <vt:variant>
        <vt:i4>5</vt:i4>
      </vt:variant>
      <vt:variant>
        <vt:lpwstr/>
      </vt:variant>
      <vt:variant>
        <vt:lpwstr>_Toc140507424</vt:lpwstr>
      </vt:variant>
      <vt:variant>
        <vt:i4>1245237</vt:i4>
      </vt:variant>
      <vt:variant>
        <vt:i4>350</vt:i4>
      </vt:variant>
      <vt:variant>
        <vt:i4>0</vt:i4>
      </vt:variant>
      <vt:variant>
        <vt:i4>5</vt:i4>
      </vt:variant>
      <vt:variant>
        <vt:lpwstr/>
      </vt:variant>
      <vt:variant>
        <vt:lpwstr>_Toc140507423</vt:lpwstr>
      </vt:variant>
      <vt:variant>
        <vt:i4>1245237</vt:i4>
      </vt:variant>
      <vt:variant>
        <vt:i4>344</vt:i4>
      </vt:variant>
      <vt:variant>
        <vt:i4>0</vt:i4>
      </vt:variant>
      <vt:variant>
        <vt:i4>5</vt:i4>
      </vt:variant>
      <vt:variant>
        <vt:lpwstr/>
      </vt:variant>
      <vt:variant>
        <vt:lpwstr>_Toc140507422</vt:lpwstr>
      </vt:variant>
      <vt:variant>
        <vt:i4>1245237</vt:i4>
      </vt:variant>
      <vt:variant>
        <vt:i4>338</vt:i4>
      </vt:variant>
      <vt:variant>
        <vt:i4>0</vt:i4>
      </vt:variant>
      <vt:variant>
        <vt:i4>5</vt:i4>
      </vt:variant>
      <vt:variant>
        <vt:lpwstr/>
      </vt:variant>
      <vt:variant>
        <vt:lpwstr>_Toc140507421</vt:lpwstr>
      </vt:variant>
      <vt:variant>
        <vt:i4>1245237</vt:i4>
      </vt:variant>
      <vt:variant>
        <vt:i4>332</vt:i4>
      </vt:variant>
      <vt:variant>
        <vt:i4>0</vt:i4>
      </vt:variant>
      <vt:variant>
        <vt:i4>5</vt:i4>
      </vt:variant>
      <vt:variant>
        <vt:lpwstr/>
      </vt:variant>
      <vt:variant>
        <vt:lpwstr>_Toc140507420</vt:lpwstr>
      </vt:variant>
      <vt:variant>
        <vt:i4>1048629</vt:i4>
      </vt:variant>
      <vt:variant>
        <vt:i4>326</vt:i4>
      </vt:variant>
      <vt:variant>
        <vt:i4>0</vt:i4>
      </vt:variant>
      <vt:variant>
        <vt:i4>5</vt:i4>
      </vt:variant>
      <vt:variant>
        <vt:lpwstr/>
      </vt:variant>
      <vt:variant>
        <vt:lpwstr>_Toc140507419</vt:lpwstr>
      </vt:variant>
      <vt:variant>
        <vt:i4>1048629</vt:i4>
      </vt:variant>
      <vt:variant>
        <vt:i4>320</vt:i4>
      </vt:variant>
      <vt:variant>
        <vt:i4>0</vt:i4>
      </vt:variant>
      <vt:variant>
        <vt:i4>5</vt:i4>
      </vt:variant>
      <vt:variant>
        <vt:lpwstr/>
      </vt:variant>
      <vt:variant>
        <vt:lpwstr>_Toc140507418</vt:lpwstr>
      </vt:variant>
      <vt:variant>
        <vt:i4>1048629</vt:i4>
      </vt:variant>
      <vt:variant>
        <vt:i4>314</vt:i4>
      </vt:variant>
      <vt:variant>
        <vt:i4>0</vt:i4>
      </vt:variant>
      <vt:variant>
        <vt:i4>5</vt:i4>
      </vt:variant>
      <vt:variant>
        <vt:lpwstr/>
      </vt:variant>
      <vt:variant>
        <vt:lpwstr>_Toc140507417</vt:lpwstr>
      </vt:variant>
      <vt:variant>
        <vt:i4>1048629</vt:i4>
      </vt:variant>
      <vt:variant>
        <vt:i4>308</vt:i4>
      </vt:variant>
      <vt:variant>
        <vt:i4>0</vt:i4>
      </vt:variant>
      <vt:variant>
        <vt:i4>5</vt:i4>
      </vt:variant>
      <vt:variant>
        <vt:lpwstr/>
      </vt:variant>
      <vt:variant>
        <vt:lpwstr>_Toc140507416</vt:lpwstr>
      </vt:variant>
      <vt:variant>
        <vt:i4>1048629</vt:i4>
      </vt:variant>
      <vt:variant>
        <vt:i4>302</vt:i4>
      </vt:variant>
      <vt:variant>
        <vt:i4>0</vt:i4>
      </vt:variant>
      <vt:variant>
        <vt:i4>5</vt:i4>
      </vt:variant>
      <vt:variant>
        <vt:lpwstr/>
      </vt:variant>
      <vt:variant>
        <vt:lpwstr>_Toc140507415</vt:lpwstr>
      </vt:variant>
      <vt:variant>
        <vt:i4>1048629</vt:i4>
      </vt:variant>
      <vt:variant>
        <vt:i4>296</vt:i4>
      </vt:variant>
      <vt:variant>
        <vt:i4>0</vt:i4>
      </vt:variant>
      <vt:variant>
        <vt:i4>5</vt:i4>
      </vt:variant>
      <vt:variant>
        <vt:lpwstr/>
      </vt:variant>
      <vt:variant>
        <vt:lpwstr>_Toc140507414</vt:lpwstr>
      </vt:variant>
      <vt:variant>
        <vt:i4>1048629</vt:i4>
      </vt:variant>
      <vt:variant>
        <vt:i4>290</vt:i4>
      </vt:variant>
      <vt:variant>
        <vt:i4>0</vt:i4>
      </vt:variant>
      <vt:variant>
        <vt:i4>5</vt:i4>
      </vt:variant>
      <vt:variant>
        <vt:lpwstr/>
      </vt:variant>
      <vt:variant>
        <vt:lpwstr>_Toc140507413</vt:lpwstr>
      </vt:variant>
      <vt:variant>
        <vt:i4>1048629</vt:i4>
      </vt:variant>
      <vt:variant>
        <vt:i4>284</vt:i4>
      </vt:variant>
      <vt:variant>
        <vt:i4>0</vt:i4>
      </vt:variant>
      <vt:variant>
        <vt:i4>5</vt:i4>
      </vt:variant>
      <vt:variant>
        <vt:lpwstr/>
      </vt:variant>
      <vt:variant>
        <vt:lpwstr>_Toc140507412</vt:lpwstr>
      </vt:variant>
      <vt:variant>
        <vt:i4>1048629</vt:i4>
      </vt:variant>
      <vt:variant>
        <vt:i4>278</vt:i4>
      </vt:variant>
      <vt:variant>
        <vt:i4>0</vt:i4>
      </vt:variant>
      <vt:variant>
        <vt:i4>5</vt:i4>
      </vt:variant>
      <vt:variant>
        <vt:lpwstr/>
      </vt:variant>
      <vt:variant>
        <vt:lpwstr>_Toc140507411</vt:lpwstr>
      </vt:variant>
      <vt:variant>
        <vt:i4>1048629</vt:i4>
      </vt:variant>
      <vt:variant>
        <vt:i4>272</vt:i4>
      </vt:variant>
      <vt:variant>
        <vt:i4>0</vt:i4>
      </vt:variant>
      <vt:variant>
        <vt:i4>5</vt:i4>
      </vt:variant>
      <vt:variant>
        <vt:lpwstr/>
      </vt:variant>
      <vt:variant>
        <vt:lpwstr>_Toc140507410</vt:lpwstr>
      </vt:variant>
      <vt:variant>
        <vt:i4>1114165</vt:i4>
      </vt:variant>
      <vt:variant>
        <vt:i4>266</vt:i4>
      </vt:variant>
      <vt:variant>
        <vt:i4>0</vt:i4>
      </vt:variant>
      <vt:variant>
        <vt:i4>5</vt:i4>
      </vt:variant>
      <vt:variant>
        <vt:lpwstr/>
      </vt:variant>
      <vt:variant>
        <vt:lpwstr>_Toc140507409</vt:lpwstr>
      </vt:variant>
      <vt:variant>
        <vt:i4>1114165</vt:i4>
      </vt:variant>
      <vt:variant>
        <vt:i4>260</vt:i4>
      </vt:variant>
      <vt:variant>
        <vt:i4>0</vt:i4>
      </vt:variant>
      <vt:variant>
        <vt:i4>5</vt:i4>
      </vt:variant>
      <vt:variant>
        <vt:lpwstr/>
      </vt:variant>
      <vt:variant>
        <vt:lpwstr>_Toc140507408</vt:lpwstr>
      </vt:variant>
      <vt:variant>
        <vt:i4>1114165</vt:i4>
      </vt:variant>
      <vt:variant>
        <vt:i4>254</vt:i4>
      </vt:variant>
      <vt:variant>
        <vt:i4>0</vt:i4>
      </vt:variant>
      <vt:variant>
        <vt:i4>5</vt:i4>
      </vt:variant>
      <vt:variant>
        <vt:lpwstr/>
      </vt:variant>
      <vt:variant>
        <vt:lpwstr>_Toc140507407</vt:lpwstr>
      </vt:variant>
      <vt:variant>
        <vt:i4>1114165</vt:i4>
      </vt:variant>
      <vt:variant>
        <vt:i4>248</vt:i4>
      </vt:variant>
      <vt:variant>
        <vt:i4>0</vt:i4>
      </vt:variant>
      <vt:variant>
        <vt:i4>5</vt:i4>
      </vt:variant>
      <vt:variant>
        <vt:lpwstr/>
      </vt:variant>
      <vt:variant>
        <vt:lpwstr>_Toc140507406</vt:lpwstr>
      </vt:variant>
      <vt:variant>
        <vt:i4>1114165</vt:i4>
      </vt:variant>
      <vt:variant>
        <vt:i4>242</vt:i4>
      </vt:variant>
      <vt:variant>
        <vt:i4>0</vt:i4>
      </vt:variant>
      <vt:variant>
        <vt:i4>5</vt:i4>
      </vt:variant>
      <vt:variant>
        <vt:lpwstr/>
      </vt:variant>
      <vt:variant>
        <vt:lpwstr>_Toc140507405</vt:lpwstr>
      </vt:variant>
      <vt:variant>
        <vt:i4>1114165</vt:i4>
      </vt:variant>
      <vt:variant>
        <vt:i4>236</vt:i4>
      </vt:variant>
      <vt:variant>
        <vt:i4>0</vt:i4>
      </vt:variant>
      <vt:variant>
        <vt:i4>5</vt:i4>
      </vt:variant>
      <vt:variant>
        <vt:lpwstr/>
      </vt:variant>
      <vt:variant>
        <vt:lpwstr>_Toc140507404</vt:lpwstr>
      </vt:variant>
      <vt:variant>
        <vt:i4>1114165</vt:i4>
      </vt:variant>
      <vt:variant>
        <vt:i4>230</vt:i4>
      </vt:variant>
      <vt:variant>
        <vt:i4>0</vt:i4>
      </vt:variant>
      <vt:variant>
        <vt:i4>5</vt:i4>
      </vt:variant>
      <vt:variant>
        <vt:lpwstr/>
      </vt:variant>
      <vt:variant>
        <vt:lpwstr>_Toc140507403</vt:lpwstr>
      </vt:variant>
      <vt:variant>
        <vt:i4>1114165</vt:i4>
      </vt:variant>
      <vt:variant>
        <vt:i4>224</vt:i4>
      </vt:variant>
      <vt:variant>
        <vt:i4>0</vt:i4>
      </vt:variant>
      <vt:variant>
        <vt:i4>5</vt:i4>
      </vt:variant>
      <vt:variant>
        <vt:lpwstr/>
      </vt:variant>
      <vt:variant>
        <vt:lpwstr>_Toc140507402</vt:lpwstr>
      </vt:variant>
      <vt:variant>
        <vt:i4>1114165</vt:i4>
      </vt:variant>
      <vt:variant>
        <vt:i4>218</vt:i4>
      </vt:variant>
      <vt:variant>
        <vt:i4>0</vt:i4>
      </vt:variant>
      <vt:variant>
        <vt:i4>5</vt:i4>
      </vt:variant>
      <vt:variant>
        <vt:lpwstr/>
      </vt:variant>
      <vt:variant>
        <vt:lpwstr>_Toc140507401</vt:lpwstr>
      </vt:variant>
      <vt:variant>
        <vt:i4>1114165</vt:i4>
      </vt:variant>
      <vt:variant>
        <vt:i4>212</vt:i4>
      </vt:variant>
      <vt:variant>
        <vt:i4>0</vt:i4>
      </vt:variant>
      <vt:variant>
        <vt:i4>5</vt:i4>
      </vt:variant>
      <vt:variant>
        <vt:lpwstr/>
      </vt:variant>
      <vt:variant>
        <vt:lpwstr>_Toc140507400</vt:lpwstr>
      </vt:variant>
      <vt:variant>
        <vt:i4>1572914</vt:i4>
      </vt:variant>
      <vt:variant>
        <vt:i4>206</vt:i4>
      </vt:variant>
      <vt:variant>
        <vt:i4>0</vt:i4>
      </vt:variant>
      <vt:variant>
        <vt:i4>5</vt:i4>
      </vt:variant>
      <vt:variant>
        <vt:lpwstr/>
      </vt:variant>
      <vt:variant>
        <vt:lpwstr>_Toc140507399</vt:lpwstr>
      </vt:variant>
      <vt:variant>
        <vt:i4>1572914</vt:i4>
      </vt:variant>
      <vt:variant>
        <vt:i4>200</vt:i4>
      </vt:variant>
      <vt:variant>
        <vt:i4>0</vt:i4>
      </vt:variant>
      <vt:variant>
        <vt:i4>5</vt:i4>
      </vt:variant>
      <vt:variant>
        <vt:lpwstr/>
      </vt:variant>
      <vt:variant>
        <vt:lpwstr>_Toc140507398</vt:lpwstr>
      </vt:variant>
      <vt:variant>
        <vt:i4>1572914</vt:i4>
      </vt:variant>
      <vt:variant>
        <vt:i4>194</vt:i4>
      </vt:variant>
      <vt:variant>
        <vt:i4>0</vt:i4>
      </vt:variant>
      <vt:variant>
        <vt:i4>5</vt:i4>
      </vt:variant>
      <vt:variant>
        <vt:lpwstr/>
      </vt:variant>
      <vt:variant>
        <vt:lpwstr>_Toc140507397</vt:lpwstr>
      </vt:variant>
      <vt:variant>
        <vt:i4>1572914</vt:i4>
      </vt:variant>
      <vt:variant>
        <vt:i4>188</vt:i4>
      </vt:variant>
      <vt:variant>
        <vt:i4>0</vt:i4>
      </vt:variant>
      <vt:variant>
        <vt:i4>5</vt:i4>
      </vt:variant>
      <vt:variant>
        <vt:lpwstr/>
      </vt:variant>
      <vt:variant>
        <vt:lpwstr>_Toc140507396</vt:lpwstr>
      </vt:variant>
      <vt:variant>
        <vt:i4>1572914</vt:i4>
      </vt:variant>
      <vt:variant>
        <vt:i4>182</vt:i4>
      </vt:variant>
      <vt:variant>
        <vt:i4>0</vt:i4>
      </vt:variant>
      <vt:variant>
        <vt:i4>5</vt:i4>
      </vt:variant>
      <vt:variant>
        <vt:lpwstr/>
      </vt:variant>
      <vt:variant>
        <vt:lpwstr>_Toc140507395</vt:lpwstr>
      </vt:variant>
      <vt:variant>
        <vt:i4>1572914</vt:i4>
      </vt:variant>
      <vt:variant>
        <vt:i4>176</vt:i4>
      </vt:variant>
      <vt:variant>
        <vt:i4>0</vt:i4>
      </vt:variant>
      <vt:variant>
        <vt:i4>5</vt:i4>
      </vt:variant>
      <vt:variant>
        <vt:lpwstr/>
      </vt:variant>
      <vt:variant>
        <vt:lpwstr>_Toc140507394</vt:lpwstr>
      </vt:variant>
      <vt:variant>
        <vt:i4>1572914</vt:i4>
      </vt:variant>
      <vt:variant>
        <vt:i4>170</vt:i4>
      </vt:variant>
      <vt:variant>
        <vt:i4>0</vt:i4>
      </vt:variant>
      <vt:variant>
        <vt:i4>5</vt:i4>
      </vt:variant>
      <vt:variant>
        <vt:lpwstr/>
      </vt:variant>
      <vt:variant>
        <vt:lpwstr>_Toc140507393</vt:lpwstr>
      </vt:variant>
      <vt:variant>
        <vt:i4>1572914</vt:i4>
      </vt:variant>
      <vt:variant>
        <vt:i4>164</vt:i4>
      </vt:variant>
      <vt:variant>
        <vt:i4>0</vt:i4>
      </vt:variant>
      <vt:variant>
        <vt:i4>5</vt:i4>
      </vt:variant>
      <vt:variant>
        <vt:lpwstr/>
      </vt:variant>
      <vt:variant>
        <vt:lpwstr>_Toc140507392</vt:lpwstr>
      </vt:variant>
      <vt:variant>
        <vt:i4>1572914</vt:i4>
      </vt:variant>
      <vt:variant>
        <vt:i4>158</vt:i4>
      </vt:variant>
      <vt:variant>
        <vt:i4>0</vt:i4>
      </vt:variant>
      <vt:variant>
        <vt:i4>5</vt:i4>
      </vt:variant>
      <vt:variant>
        <vt:lpwstr/>
      </vt:variant>
      <vt:variant>
        <vt:lpwstr>_Toc140507391</vt:lpwstr>
      </vt:variant>
      <vt:variant>
        <vt:i4>1572914</vt:i4>
      </vt:variant>
      <vt:variant>
        <vt:i4>152</vt:i4>
      </vt:variant>
      <vt:variant>
        <vt:i4>0</vt:i4>
      </vt:variant>
      <vt:variant>
        <vt:i4>5</vt:i4>
      </vt:variant>
      <vt:variant>
        <vt:lpwstr/>
      </vt:variant>
      <vt:variant>
        <vt:lpwstr>_Toc140507390</vt:lpwstr>
      </vt:variant>
      <vt:variant>
        <vt:i4>1638450</vt:i4>
      </vt:variant>
      <vt:variant>
        <vt:i4>146</vt:i4>
      </vt:variant>
      <vt:variant>
        <vt:i4>0</vt:i4>
      </vt:variant>
      <vt:variant>
        <vt:i4>5</vt:i4>
      </vt:variant>
      <vt:variant>
        <vt:lpwstr/>
      </vt:variant>
      <vt:variant>
        <vt:lpwstr>_Toc140507389</vt:lpwstr>
      </vt:variant>
      <vt:variant>
        <vt:i4>1638450</vt:i4>
      </vt:variant>
      <vt:variant>
        <vt:i4>140</vt:i4>
      </vt:variant>
      <vt:variant>
        <vt:i4>0</vt:i4>
      </vt:variant>
      <vt:variant>
        <vt:i4>5</vt:i4>
      </vt:variant>
      <vt:variant>
        <vt:lpwstr/>
      </vt:variant>
      <vt:variant>
        <vt:lpwstr>_Toc140507388</vt:lpwstr>
      </vt:variant>
      <vt:variant>
        <vt:i4>1638450</vt:i4>
      </vt:variant>
      <vt:variant>
        <vt:i4>134</vt:i4>
      </vt:variant>
      <vt:variant>
        <vt:i4>0</vt:i4>
      </vt:variant>
      <vt:variant>
        <vt:i4>5</vt:i4>
      </vt:variant>
      <vt:variant>
        <vt:lpwstr/>
      </vt:variant>
      <vt:variant>
        <vt:lpwstr>_Toc140507387</vt:lpwstr>
      </vt:variant>
      <vt:variant>
        <vt:i4>1638450</vt:i4>
      </vt:variant>
      <vt:variant>
        <vt:i4>128</vt:i4>
      </vt:variant>
      <vt:variant>
        <vt:i4>0</vt:i4>
      </vt:variant>
      <vt:variant>
        <vt:i4>5</vt:i4>
      </vt:variant>
      <vt:variant>
        <vt:lpwstr/>
      </vt:variant>
      <vt:variant>
        <vt:lpwstr>_Toc140507386</vt:lpwstr>
      </vt:variant>
      <vt:variant>
        <vt:i4>1638450</vt:i4>
      </vt:variant>
      <vt:variant>
        <vt:i4>122</vt:i4>
      </vt:variant>
      <vt:variant>
        <vt:i4>0</vt:i4>
      </vt:variant>
      <vt:variant>
        <vt:i4>5</vt:i4>
      </vt:variant>
      <vt:variant>
        <vt:lpwstr/>
      </vt:variant>
      <vt:variant>
        <vt:lpwstr>_Toc140507385</vt:lpwstr>
      </vt:variant>
      <vt:variant>
        <vt:i4>1638450</vt:i4>
      </vt:variant>
      <vt:variant>
        <vt:i4>116</vt:i4>
      </vt:variant>
      <vt:variant>
        <vt:i4>0</vt:i4>
      </vt:variant>
      <vt:variant>
        <vt:i4>5</vt:i4>
      </vt:variant>
      <vt:variant>
        <vt:lpwstr/>
      </vt:variant>
      <vt:variant>
        <vt:lpwstr>_Toc140507384</vt:lpwstr>
      </vt:variant>
      <vt:variant>
        <vt:i4>1638450</vt:i4>
      </vt:variant>
      <vt:variant>
        <vt:i4>110</vt:i4>
      </vt:variant>
      <vt:variant>
        <vt:i4>0</vt:i4>
      </vt:variant>
      <vt:variant>
        <vt:i4>5</vt:i4>
      </vt:variant>
      <vt:variant>
        <vt:lpwstr/>
      </vt:variant>
      <vt:variant>
        <vt:lpwstr>_Toc140507383</vt:lpwstr>
      </vt:variant>
      <vt:variant>
        <vt:i4>1638450</vt:i4>
      </vt:variant>
      <vt:variant>
        <vt:i4>104</vt:i4>
      </vt:variant>
      <vt:variant>
        <vt:i4>0</vt:i4>
      </vt:variant>
      <vt:variant>
        <vt:i4>5</vt:i4>
      </vt:variant>
      <vt:variant>
        <vt:lpwstr/>
      </vt:variant>
      <vt:variant>
        <vt:lpwstr>_Toc140507382</vt:lpwstr>
      </vt:variant>
      <vt:variant>
        <vt:i4>1638450</vt:i4>
      </vt:variant>
      <vt:variant>
        <vt:i4>98</vt:i4>
      </vt:variant>
      <vt:variant>
        <vt:i4>0</vt:i4>
      </vt:variant>
      <vt:variant>
        <vt:i4>5</vt:i4>
      </vt:variant>
      <vt:variant>
        <vt:lpwstr/>
      </vt:variant>
      <vt:variant>
        <vt:lpwstr>_Toc140507381</vt:lpwstr>
      </vt:variant>
      <vt:variant>
        <vt:i4>1638450</vt:i4>
      </vt:variant>
      <vt:variant>
        <vt:i4>92</vt:i4>
      </vt:variant>
      <vt:variant>
        <vt:i4>0</vt:i4>
      </vt:variant>
      <vt:variant>
        <vt:i4>5</vt:i4>
      </vt:variant>
      <vt:variant>
        <vt:lpwstr/>
      </vt:variant>
      <vt:variant>
        <vt:lpwstr>_Toc140507380</vt:lpwstr>
      </vt:variant>
      <vt:variant>
        <vt:i4>1441842</vt:i4>
      </vt:variant>
      <vt:variant>
        <vt:i4>86</vt:i4>
      </vt:variant>
      <vt:variant>
        <vt:i4>0</vt:i4>
      </vt:variant>
      <vt:variant>
        <vt:i4>5</vt:i4>
      </vt:variant>
      <vt:variant>
        <vt:lpwstr/>
      </vt:variant>
      <vt:variant>
        <vt:lpwstr>_Toc140507379</vt:lpwstr>
      </vt:variant>
      <vt:variant>
        <vt:i4>1441842</vt:i4>
      </vt:variant>
      <vt:variant>
        <vt:i4>80</vt:i4>
      </vt:variant>
      <vt:variant>
        <vt:i4>0</vt:i4>
      </vt:variant>
      <vt:variant>
        <vt:i4>5</vt:i4>
      </vt:variant>
      <vt:variant>
        <vt:lpwstr/>
      </vt:variant>
      <vt:variant>
        <vt:lpwstr>_Toc140507378</vt:lpwstr>
      </vt:variant>
      <vt:variant>
        <vt:i4>1441842</vt:i4>
      </vt:variant>
      <vt:variant>
        <vt:i4>74</vt:i4>
      </vt:variant>
      <vt:variant>
        <vt:i4>0</vt:i4>
      </vt:variant>
      <vt:variant>
        <vt:i4>5</vt:i4>
      </vt:variant>
      <vt:variant>
        <vt:lpwstr/>
      </vt:variant>
      <vt:variant>
        <vt:lpwstr>_Toc140507377</vt:lpwstr>
      </vt:variant>
      <vt:variant>
        <vt:i4>1441842</vt:i4>
      </vt:variant>
      <vt:variant>
        <vt:i4>68</vt:i4>
      </vt:variant>
      <vt:variant>
        <vt:i4>0</vt:i4>
      </vt:variant>
      <vt:variant>
        <vt:i4>5</vt:i4>
      </vt:variant>
      <vt:variant>
        <vt:lpwstr/>
      </vt:variant>
      <vt:variant>
        <vt:lpwstr>_Toc140507376</vt:lpwstr>
      </vt:variant>
      <vt:variant>
        <vt:i4>1441842</vt:i4>
      </vt:variant>
      <vt:variant>
        <vt:i4>62</vt:i4>
      </vt:variant>
      <vt:variant>
        <vt:i4>0</vt:i4>
      </vt:variant>
      <vt:variant>
        <vt:i4>5</vt:i4>
      </vt:variant>
      <vt:variant>
        <vt:lpwstr/>
      </vt:variant>
      <vt:variant>
        <vt:lpwstr>_Toc140507375</vt:lpwstr>
      </vt:variant>
      <vt:variant>
        <vt:i4>1441842</vt:i4>
      </vt:variant>
      <vt:variant>
        <vt:i4>56</vt:i4>
      </vt:variant>
      <vt:variant>
        <vt:i4>0</vt:i4>
      </vt:variant>
      <vt:variant>
        <vt:i4>5</vt:i4>
      </vt:variant>
      <vt:variant>
        <vt:lpwstr/>
      </vt:variant>
      <vt:variant>
        <vt:lpwstr>_Toc140507374</vt:lpwstr>
      </vt:variant>
      <vt:variant>
        <vt:i4>1441842</vt:i4>
      </vt:variant>
      <vt:variant>
        <vt:i4>50</vt:i4>
      </vt:variant>
      <vt:variant>
        <vt:i4>0</vt:i4>
      </vt:variant>
      <vt:variant>
        <vt:i4>5</vt:i4>
      </vt:variant>
      <vt:variant>
        <vt:lpwstr/>
      </vt:variant>
      <vt:variant>
        <vt:lpwstr>_Toc140507373</vt:lpwstr>
      </vt:variant>
      <vt:variant>
        <vt:i4>1441842</vt:i4>
      </vt:variant>
      <vt:variant>
        <vt:i4>44</vt:i4>
      </vt:variant>
      <vt:variant>
        <vt:i4>0</vt:i4>
      </vt:variant>
      <vt:variant>
        <vt:i4>5</vt:i4>
      </vt:variant>
      <vt:variant>
        <vt:lpwstr/>
      </vt:variant>
      <vt:variant>
        <vt:lpwstr>_Toc140507372</vt:lpwstr>
      </vt:variant>
      <vt:variant>
        <vt:i4>1441842</vt:i4>
      </vt:variant>
      <vt:variant>
        <vt:i4>38</vt:i4>
      </vt:variant>
      <vt:variant>
        <vt:i4>0</vt:i4>
      </vt:variant>
      <vt:variant>
        <vt:i4>5</vt:i4>
      </vt:variant>
      <vt:variant>
        <vt:lpwstr/>
      </vt:variant>
      <vt:variant>
        <vt:lpwstr>_Toc140507371</vt:lpwstr>
      </vt:variant>
      <vt:variant>
        <vt:i4>1441842</vt:i4>
      </vt:variant>
      <vt:variant>
        <vt:i4>32</vt:i4>
      </vt:variant>
      <vt:variant>
        <vt:i4>0</vt:i4>
      </vt:variant>
      <vt:variant>
        <vt:i4>5</vt:i4>
      </vt:variant>
      <vt:variant>
        <vt:lpwstr/>
      </vt:variant>
      <vt:variant>
        <vt:lpwstr>_Toc140507370</vt:lpwstr>
      </vt:variant>
      <vt:variant>
        <vt:i4>1507378</vt:i4>
      </vt:variant>
      <vt:variant>
        <vt:i4>26</vt:i4>
      </vt:variant>
      <vt:variant>
        <vt:i4>0</vt:i4>
      </vt:variant>
      <vt:variant>
        <vt:i4>5</vt:i4>
      </vt:variant>
      <vt:variant>
        <vt:lpwstr/>
      </vt:variant>
      <vt:variant>
        <vt:lpwstr>_Toc140507369</vt:lpwstr>
      </vt:variant>
      <vt:variant>
        <vt:i4>1507378</vt:i4>
      </vt:variant>
      <vt:variant>
        <vt:i4>20</vt:i4>
      </vt:variant>
      <vt:variant>
        <vt:i4>0</vt:i4>
      </vt:variant>
      <vt:variant>
        <vt:i4>5</vt:i4>
      </vt:variant>
      <vt:variant>
        <vt:lpwstr/>
      </vt:variant>
      <vt:variant>
        <vt:lpwstr>_Toc140507368</vt:lpwstr>
      </vt:variant>
      <vt:variant>
        <vt:i4>1507378</vt:i4>
      </vt:variant>
      <vt:variant>
        <vt:i4>14</vt:i4>
      </vt:variant>
      <vt:variant>
        <vt:i4>0</vt:i4>
      </vt:variant>
      <vt:variant>
        <vt:i4>5</vt:i4>
      </vt:variant>
      <vt:variant>
        <vt:lpwstr/>
      </vt:variant>
      <vt:variant>
        <vt:lpwstr>_Toc140507367</vt:lpwstr>
      </vt:variant>
      <vt:variant>
        <vt:i4>1507378</vt:i4>
      </vt:variant>
      <vt:variant>
        <vt:i4>8</vt:i4>
      </vt:variant>
      <vt:variant>
        <vt:i4>0</vt:i4>
      </vt:variant>
      <vt:variant>
        <vt:i4>5</vt:i4>
      </vt:variant>
      <vt:variant>
        <vt:lpwstr/>
      </vt:variant>
      <vt:variant>
        <vt:lpwstr>_Toc140507366</vt:lpwstr>
      </vt:variant>
      <vt:variant>
        <vt:i4>1507378</vt:i4>
      </vt:variant>
      <vt:variant>
        <vt:i4>2</vt:i4>
      </vt:variant>
      <vt:variant>
        <vt:i4>0</vt:i4>
      </vt:variant>
      <vt:variant>
        <vt:i4>5</vt:i4>
      </vt:variant>
      <vt:variant>
        <vt:lpwstr/>
      </vt:variant>
      <vt:variant>
        <vt:lpwstr>_Toc140507365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AltairZ80 Simulator Usage</dc:title>
  <dc:subject/>
  <dc:creator>Peter Schorn</dc:creator>
  <cp:keywords/>
  <dc:description/>
  <cp:lastModifiedBy>Patrick Linstruth</cp:lastModifiedBy>
  <cp:revision>6</cp:revision>
  <cp:lastPrinted>2021-01-17T21:46:00Z</cp:lastPrinted>
  <dcterms:created xsi:type="dcterms:W3CDTF">2023-07-17T18:59:00Z</dcterms:created>
  <dcterms:modified xsi:type="dcterms:W3CDTF">2023-07-30T13:19:00Z</dcterms:modified>
  <cp:category/>
</cp:coreProperties>
</file>